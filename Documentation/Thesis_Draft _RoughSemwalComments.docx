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62C2AC4F" w:rsidR="00F93A2C" w:rsidRPr="00A05DCC" w:rsidRDefault="00332A1A">
      <w:pPr>
        <w:pStyle w:val="BodyA"/>
        <w:jc w:val="center"/>
        <w:rPr>
          <w:b/>
          <w:bCs/>
          <w:sz w:val="24"/>
          <w:szCs w:val="24"/>
        </w:rPr>
      </w:pPr>
      <w:r>
        <w:rPr>
          <w:b/>
          <w:bCs/>
          <w:sz w:val="24"/>
          <w:szCs w:val="24"/>
        </w:rPr>
        <w:t>A GENETIC ALGORITHM TO OPTIMIZE HEURISTIC VARIABLES FOR CONSTRAINT SATISFACTION PROBLEMS</w:t>
      </w:r>
    </w:p>
    <w:p w14:paraId="2EBD2645" w14:textId="77777777" w:rsidR="00F93A2C" w:rsidRPr="00A05DCC" w:rsidRDefault="00F93A2C">
      <w:pPr>
        <w:pStyle w:val="BodyA"/>
        <w:jc w:val="center"/>
        <w:rPr>
          <w:b/>
          <w:bCs/>
          <w:sz w:val="24"/>
          <w:szCs w:val="24"/>
        </w:rPr>
      </w:pPr>
    </w:p>
    <w:p w14:paraId="2971EAE7" w14:textId="77777777" w:rsidR="00F93A2C" w:rsidRPr="00A05DCC" w:rsidRDefault="00B55843">
      <w:pPr>
        <w:pStyle w:val="BodyA"/>
        <w:jc w:val="center"/>
        <w:rPr>
          <w:sz w:val="24"/>
          <w:szCs w:val="24"/>
        </w:rPr>
      </w:pPr>
      <w:r w:rsidRPr="00A05DCC">
        <w:rPr>
          <w:sz w:val="24"/>
          <w:szCs w:val="24"/>
        </w:rPr>
        <w:t>by</w:t>
      </w:r>
    </w:p>
    <w:p w14:paraId="124D5E7C" w14:textId="77777777" w:rsidR="00F93A2C" w:rsidRPr="00A05DCC" w:rsidRDefault="00F93A2C">
      <w:pPr>
        <w:pStyle w:val="BodyA"/>
        <w:jc w:val="center"/>
        <w:rPr>
          <w:sz w:val="24"/>
          <w:szCs w:val="24"/>
        </w:rPr>
      </w:pPr>
    </w:p>
    <w:p w14:paraId="3D2E8839" w14:textId="5BDC585E" w:rsidR="00F93A2C" w:rsidRPr="00A05DCC" w:rsidRDefault="00332A1A">
      <w:pPr>
        <w:pStyle w:val="BodyA"/>
        <w:jc w:val="center"/>
        <w:rPr>
          <w:sz w:val="24"/>
          <w:szCs w:val="24"/>
        </w:rPr>
      </w:pPr>
      <w:r>
        <w:rPr>
          <w:sz w:val="24"/>
          <w:szCs w:val="24"/>
        </w:rPr>
        <w:t>RYAN DARRAS</w:t>
      </w:r>
    </w:p>
    <w:p w14:paraId="3D2CCFFE" w14:textId="77777777" w:rsidR="00F93A2C" w:rsidRPr="00A05DCC" w:rsidRDefault="00F93A2C">
      <w:pPr>
        <w:pStyle w:val="BodyA"/>
        <w:jc w:val="center"/>
        <w:rPr>
          <w:sz w:val="24"/>
          <w:szCs w:val="24"/>
        </w:rPr>
      </w:pPr>
    </w:p>
    <w:p w14:paraId="7B342294" w14:textId="4BB40DFA" w:rsidR="00F93A2C" w:rsidRPr="00A05DCC" w:rsidRDefault="00332A1A">
      <w:pPr>
        <w:pStyle w:val="BodyA"/>
        <w:jc w:val="center"/>
        <w:rPr>
          <w:sz w:val="24"/>
          <w:szCs w:val="24"/>
        </w:rPr>
      </w:pPr>
      <w:r>
        <w:rPr>
          <w:sz w:val="24"/>
          <w:szCs w:val="24"/>
        </w:rPr>
        <w:t>B.I</w:t>
      </w:r>
      <w:r w:rsidR="00B55843" w:rsidRPr="00A05DCC">
        <w:rPr>
          <w:sz w:val="24"/>
          <w:szCs w:val="24"/>
        </w:rPr>
        <w:t>., University of Colorado, 201</w:t>
      </w:r>
      <w:r w:rsidR="00EA2B8F">
        <w:rPr>
          <w:sz w:val="24"/>
          <w:szCs w:val="24"/>
        </w:rPr>
        <w:t>6</w:t>
      </w:r>
    </w:p>
    <w:p w14:paraId="1A1F89C5" w14:textId="77777777" w:rsidR="00F93A2C" w:rsidRPr="00A05DCC" w:rsidRDefault="00F93A2C">
      <w:pPr>
        <w:pStyle w:val="BodyA"/>
        <w:jc w:val="center"/>
        <w:rPr>
          <w:sz w:val="24"/>
          <w:szCs w:val="24"/>
        </w:rPr>
      </w:pPr>
    </w:p>
    <w:p w14:paraId="46F503BD" w14:textId="77777777" w:rsidR="00F93A2C" w:rsidRPr="00A05DCC" w:rsidRDefault="00F93A2C">
      <w:pPr>
        <w:pStyle w:val="BodyA"/>
        <w:jc w:val="center"/>
        <w:rPr>
          <w:sz w:val="24"/>
          <w:szCs w:val="24"/>
        </w:rPr>
      </w:pPr>
    </w:p>
    <w:p w14:paraId="409D33D7" w14:textId="77777777" w:rsidR="00F93A2C" w:rsidRPr="00A05DCC" w:rsidRDefault="00F93A2C">
      <w:pPr>
        <w:pStyle w:val="BodyA"/>
        <w:jc w:val="center"/>
        <w:rPr>
          <w:sz w:val="24"/>
          <w:szCs w:val="24"/>
        </w:rPr>
      </w:pPr>
    </w:p>
    <w:p w14:paraId="69DA9233" w14:textId="77777777" w:rsidR="00F93A2C" w:rsidRPr="00A05DCC" w:rsidRDefault="00F93A2C">
      <w:pPr>
        <w:pStyle w:val="BodyA"/>
        <w:jc w:val="center"/>
        <w:rPr>
          <w:sz w:val="24"/>
          <w:szCs w:val="24"/>
        </w:rPr>
      </w:pPr>
    </w:p>
    <w:p w14:paraId="0127993B" w14:textId="77777777" w:rsidR="00F93A2C" w:rsidRPr="00A05DCC" w:rsidRDefault="00F93A2C">
      <w:pPr>
        <w:pStyle w:val="BodyA"/>
        <w:jc w:val="center"/>
        <w:rPr>
          <w:sz w:val="24"/>
          <w:szCs w:val="24"/>
        </w:rPr>
      </w:pPr>
    </w:p>
    <w:p w14:paraId="672E12B8" w14:textId="77777777" w:rsidR="00F93A2C" w:rsidRPr="00A05DCC" w:rsidRDefault="00F93A2C">
      <w:pPr>
        <w:pStyle w:val="BodyA"/>
        <w:jc w:val="center"/>
        <w:rPr>
          <w:sz w:val="24"/>
          <w:szCs w:val="24"/>
        </w:rPr>
      </w:pPr>
    </w:p>
    <w:p w14:paraId="6D911614" w14:textId="77777777" w:rsidR="00F93A2C" w:rsidRPr="00A05DCC" w:rsidRDefault="00B55843">
      <w:pPr>
        <w:pStyle w:val="BodyA"/>
        <w:jc w:val="center"/>
        <w:rPr>
          <w:sz w:val="24"/>
          <w:szCs w:val="24"/>
        </w:rPr>
      </w:pPr>
      <w:r w:rsidRPr="00A05DCC">
        <w:rPr>
          <w:sz w:val="24"/>
          <w:szCs w:val="24"/>
        </w:rPr>
        <w:t xml:space="preserve">A thesis submitted to the Graduate Faculty of the </w:t>
      </w:r>
    </w:p>
    <w:p w14:paraId="7208DE85" w14:textId="77777777" w:rsidR="00F93A2C" w:rsidRPr="00A05DCC" w:rsidRDefault="00F93A2C">
      <w:pPr>
        <w:pStyle w:val="BodyA"/>
        <w:jc w:val="center"/>
        <w:rPr>
          <w:sz w:val="24"/>
          <w:szCs w:val="24"/>
        </w:rPr>
      </w:pPr>
    </w:p>
    <w:p w14:paraId="594D8BD3" w14:textId="77777777" w:rsidR="00F93A2C" w:rsidRPr="00A05DCC" w:rsidRDefault="00B55843">
      <w:pPr>
        <w:pStyle w:val="BodyA"/>
        <w:jc w:val="center"/>
        <w:rPr>
          <w:sz w:val="24"/>
          <w:szCs w:val="24"/>
        </w:rPr>
      </w:pPr>
      <w:r w:rsidRPr="00A05DCC">
        <w:rPr>
          <w:sz w:val="24"/>
          <w:szCs w:val="24"/>
        </w:rPr>
        <w:t>University of Colorado at Colorado Springs</w:t>
      </w:r>
    </w:p>
    <w:p w14:paraId="0EFA1311" w14:textId="77777777" w:rsidR="00F93A2C" w:rsidRPr="00A05DCC" w:rsidRDefault="00F93A2C">
      <w:pPr>
        <w:pStyle w:val="BodyA"/>
        <w:jc w:val="center"/>
        <w:rPr>
          <w:sz w:val="24"/>
          <w:szCs w:val="24"/>
        </w:rPr>
      </w:pPr>
    </w:p>
    <w:p w14:paraId="2ABA3EDB" w14:textId="77777777" w:rsidR="00F93A2C" w:rsidRPr="00A05DCC" w:rsidRDefault="00B55843">
      <w:pPr>
        <w:pStyle w:val="BodyA"/>
        <w:jc w:val="center"/>
        <w:rPr>
          <w:sz w:val="24"/>
          <w:szCs w:val="24"/>
        </w:rPr>
      </w:pPr>
      <w:r w:rsidRPr="00A05DCC">
        <w:rPr>
          <w:sz w:val="24"/>
          <w:szCs w:val="24"/>
        </w:rPr>
        <w:t xml:space="preserve">in partial fulfillment of the </w:t>
      </w:r>
    </w:p>
    <w:p w14:paraId="460A1C91" w14:textId="77777777" w:rsidR="00F93A2C" w:rsidRPr="00A05DCC" w:rsidRDefault="00F93A2C">
      <w:pPr>
        <w:pStyle w:val="BodyA"/>
        <w:jc w:val="center"/>
        <w:rPr>
          <w:sz w:val="24"/>
          <w:szCs w:val="24"/>
        </w:rPr>
      </w:pPr>
    </w:p>
    <w:p w14:paraId="0CF6CBAF" w14:textId="77777777" w:rsidR="00F93A2C" w:rsidRPr="00A05DCC" w:rsidRDefault="00B55843">
      <w:pPr>
        <w:pStyle w:val="BodyA"/>
        <w:jc w:val="center"/>
        <w:rPr>
          <w:sz w:val="24"/>
          <w:szCs w:val="24"/>
        </w:rPr>
      </w:pPr>
      <w:r w:rsidRPr="00A05DCC">
        <w:rPr>
          <w:sz w:val="24"/>
          <w:szCs w:val="24"/>
        </w:rPr>
        <w:t>requirements for the degree of</w:t>
      </w:r>
    </w:p>
    <w:p w14:paraId="72F0A65A" w14:textId="77777777" w:rsidR="00F93A2C" w:rsidRPr="00A05DCC" w:rsidRDefault="00F93A2C">
      <w:pPr>
        <w:pStyle w:val="BodyA"/>
        <w:jc w:val="center"/>
        <w:rPr>
          <w:sz w:val="24"/>
          <w:szCs w:val="24"/>
        </w:rPr>
      </w:pPr>
    </w:p>
    <w:p w14:paraId="152ACA3A" w14:textId="77777777" w:rsidR="00F93A2C" w:rsidRPr="00A05DCC" w:rsidRDefault="00B55843">
      <w:pPr>
        <w:pStyle w:val="BodyA"/>
        <w:jc w:val="center"/>
        <w:rPr>
          <w:sz w:val="24"/>
          <w:szCs w:val="24"/>
        </w:rPr>
      </w:pPr>
      <w:r w:rsidRPr="00A05DCC">
        <w:rPr>
          <w:sz w:val="24"/>
          <w:szCs w:val="24"/>
        </w:rPr>
        <w:t>Master of Science</w:t>
      </w:r>
    </w:p>
    <w:p w14:paraId="259CCC8B" w14:textId="77777777" w:rsidR="00F93A2C" w:rsidRPr="00A05DCC" w:rsidRDefault="00F93A2C">
      <w:pPr>
        <w:pStyle w:val="BodyA"/>
        <w:jc w:val="center"/>
        <w:rPr>
          <w:sz w:val="24"/>
          <w:szCs w:val="24"/>
        </w:rPr>
      </w:pPr>
    </w:p>
    <w:p w14:paraId="0B5FB030" w14:textId="77777777" w:rsidR="00F93A2C" w:rsidRPr="00A05DCC" w:rsidRDefault="00B55843">
      <w:pPr>
        <w:pStyle w:val="BodyA"/>
        <w:jc w:val="center"/>
        <w:rPr>
          <w:sz w:val="24"/>
          <w:szCs w:val="24"/>
        </w:rPr>
      </w:pPr>
      <w:r w:rsidRPr="00A05DCC">
        <w:rPr>
          <w:sz w:val="24"/>
          <w:szCs w:val="24"/>
        </w:rPr>
        <w:t>Department of Computer Science</w:t>
      </w:r>
    </w:p>
    <w:p w14:paraId="70F6E40C" w14:textId="77777777" w:rsidR="00F93A2C" w:rsidRPr="00A05DCC" w:rsidRDefault="00F93A2C">
      <w:pPr>
        <w:pStyle w:val="BodyA"/>
        <w:jc w:val="center"/>
        <w:rPr>
          <w:sz w:val="24"/>
          <w:szCs w:val="24"/>
        </w:rPr>
      </w:pPr>
    </w:p>
    <w:p w14:paraId="4A978C8E" w14:textId="3D874818" w:rsidR="00F93A2C" w:rsidRPr="00A05DCC" w:rsidRDefault="00B55843">
      <w:pPr>
        <w:pStyle w:val="BodyA"/>
        <w:jc w:val="center"/>
        <w:rPr>
          <w:sz w:val="24"/>
          <w:szCs w:val="24"/>
        </w:rPr>
      </w:pPr>
      <w:r w:rsidRPr="00A05DCC">
        <w:rPr>
          <w:sz w:val="24"/>
          <w:szCs w:val="24"/>
        </w:rPr>
        <w:t>201</w:t>
      </w:r>
      <w:r w:rsidR="00332A1A">
        <w:rPr>
          <w:sz w:val="24"/>
          <w:szCs w:val="24"/>
        </w:rPr>
        <w:t>9</w:t>
      </w:r>
    </w:p>
    <w:p w14:paraId="32F80884" w14:textId="77777777" w:rsidR="00F93A2C" w:rsidRPr="00A05DCC" w:rsidRDefault="00F93A2C">
      <w:pPr>
        <w:pStyle w:val="BodyA"/>
      </w:pPr>
    </w:p>
    <w:p w14:paraId="706B7D20" w14:textId="77777777" w:rsidR="00F93A2C" w:rsidRPr="00A05DCC" w:rsidRDefault="00F93A2C">
      <w:pPr>
        <w:pStyle w:val="BodyA"/>
      </w:pPr>
    </w:p>
    <w:p w14:paraId="66AC3846" w14:textId="77777777" w:rsidR="00F93A2C" w:rsidRPr="00A05DCC" w:rsidRDefault="00F93A2C">
      <w:pPr>
        <w:pStyle w:val="BodyA"/>
      </w:pPr>
    </w:p>
    <w:p w14:paraId="77F7B4CF" w14:textId="77777777" w:rsidR="00F93A2C" w:rsidRPr="00A05DCC" w:rsidRDefault="00F93A2C">
      <w:pPr>
        <w:pStyle w:val="BodyA"/>
      </w:pPr>
    </w:p>
    <w:p w14:paraId="74E0722A" w14:textId="77777777" w:rsidR="00F93A2C" w:rsidRPr="00A05DCC" w:rsidRDefault="00F93A2C">
      <w:pPr>
        <w:pStyle w:val="BodyA"/>
      </w:pPr>
    </w:p>
    <w:p w14:paraId="6188B6F5" w14:textId="77777777" w:rsidR="00F93A2C" w:rsidRPr="00A05DCC" w:rsidRDefault="00F93A2C">
      <w:pPr>
        <w:pStyle w:val="BodyA"/>
      </w:pPr>
    </w:p>
    <w:p w14:paraId="54DFBF07" w14:textId="77777777" w:rsidR="00F93A2C" w:rsidRPr="00A05DCC" w:rsidRDefault="00F93A2C">
      <w:pPr>
        <w:pStyle w:val="BodyA"/>
      </w:pPr>
    </w:p>
    <w:p w14:paraId="26B04A35" w14:textId="77777777" w:rsidR="00F93A2C" w:rsidRPr="00A05DCC" w:rsidRDefault="00F93A2C">
      <w:pPr>
        <w:pStyle w:val="BodyA"/>
      </w:pPr>
    </w:p>
    <w:p w14:paraId="541BA4DA" w14:textId="77777777" w:rsidR="00F93A2C" w:rsidRPr="00A05DCC" w:rsidRDefault="00F93A2C">
      <w:pPr>
        <w:pStyle w:val="BodyA"/>
      </w:pPr>
    </w:p>
    <w:p w14:paraId="04B83BC9" w14:textId="77777777" w:rsidR="00F93A2C" w:rsidRPr="00A05DCC" w:rsidRDefault="00F93A2C">
      <w:pPr>
        <w:pStyle w:val="BodyA"/>
      </w:pPr>
    </w:p>
    <w:p w14:paraId="2ADA3DE6" w14:textId="66E4015E" w:rsidR="00F93A2C" w:rsidRPr="00A05DCC" w:rsidRDefault="00DD00C7" w:rsidP="00B55843">
      <w:pPr>
        <w:pStyle w:val="BodyA"/>
        <w:jc w:val="center"/>
        <w:rPr>
          <w:sz w:val="24"/>
          <w:szCs w:val="24"/>
        </w:rPr>
      </w:pPr>
      <w:r>
        <w:rPr>
          <w:sz w:val="24"/>
          <w:szCs w:val="24"/>
        </w:rPr>
        <w:t>© Copyright</w:t>
      </w:r>
      <w:r w:rsidR="00B55843" w:rsidRPr="00A05DCC">
        <w:rPr>
          <w:sz w:val="24"/>
          <w:szCs w:val="24"/>
        </w:rPr>
        <w:t xml:space="preserve"> </w:t>
      </w:r>
      <w:r w:rsidR="00332A1A">
        <w:rPr>
          <w:sz w:val="24"/>
          <w:szCs w:val="24"/>
        </w:rPr>
        <w:t>Ryan Darras</w:t>
      </w:r>
      <w:r w:rsidR="00B55843" w:rsidRPr="00A05DCC">
        <w:rPr>
          <w:sz w:val="24"/>
          <w:szCs w:val="24"/>
        </w:rPr>
        <w:t xml:space="preserve"> 201</w:t>
      </w:r>
      <w:r w:rsidR="00332A1A">
        <w:rPr>
          <w:sz w:val="24"/>
          <w:szCs w:val="24"/>
        </w:rPr>
        <w:t>9</w:t>
      </w:r>
    </w:p>
    <w:p w14:paraId="11857D05" w14:textId="77777777" w:rsidR="00F93A2C" w:rsidRPr="00A05DCC" w:rsidRDefault="00B55843">
      <w:pPr>
        <w:pStyle w:val="BodyA"/>
        <w:jc w:val="center"/>
        <w:rPr>
          <w:sz w:val="24"/>
          <w:szCs w:val="24"/>
        </w:rPr>
      </w:pPr>
      <w:r w:rsidRPr="00A05DCC">
        <w:rPr>
          <w:sz w:val="24"/>
          <w:szCs w:val="24"/>
        </w:rPr>
        <w:t>All Rights Reserved</w:t>
      </w:r>
    </w:p>
    <w:p w14:paraId="4919E1D6" w14:textId="77777777" w:rsidR="00F93A2C" w:rsidRPr="00A05DCC" w:rsidRDefault="00F93A2C">
      <w:pPr>
        <w:pStyle w:val="BodyA"/>
        <w:jc w:val="center"/>
      </w:pPr>
    </w:p>
    <w:p w14:paraId="00F9B15A" w14:textId="77777777" w:rsidR="00F93A2C" w:rsidRPr="00A05DCC" w:rsidRDefault="00F93A2C">
      <w:pPr>
        <w:pStyle w:val="BodyA"/>
        <w:jc w:val="center"/>
        <w:rPr>
          <w:sz w:val="24"/>
          <w:szCs w:val="24"/>
        </w:rPr>
      </w:pPr>
    </w:p>
    <w:p w14:paraId="06157EAC" w14:textId="77777777" w:rsidR="00F93A2C" w:rsidRPr="00A05DCC" w:rsidRDefault="00B55843">
      <w:pPr>
        <w:pStyle w:val="BodyA"/>
        <w:jc w:val="center"/>
        <w:rPr>
          <w:sz w:val="24"/>
          <w:szCs w:val="24"/>
        </w:rPr>
      </w:pPr>
      <w:r w:rsidRPr="00A05DCC">
        <w:rPr>
          <w:sz w:val="24"/>
          <w:szCs w:val="24"/>
        </w:rPr>
        <w:t>This thesis for the Master of Science degree by</w:t>
      </w:r>
    </w:p>
    <w:p w14:paraId="01A95013" w14:textId="77777777" w:rsidR="00F93A2C" w:rsidRPr="00A05DCC" w:rsidRDefault="00F93A2C">
      <w:pPr>
        <w:pStyle w:val="BodyA"/>
        <w:jc w:val="center"/>
        <w:rPr>
          <w:sz w:val="24"/>
          <w:szCs w:val="24"/>
        </w:rPr>
      </w:pPr>
    </w:p>
    <w:p w14:paraId="5771A1BB" w14:textId="691889F9" w:rsidR="00F93A2C" w:rsidRPr="00A05DCC" w:rsidRDefault="00332A1A">
      <w:pPr>
        <w:pStyle w:val="BodyA"/>
        <w:jc w:val="center"/>
        <w:rPr>
          <w:sz w:val="24"/>
          <w:szCs w:val="24"/>
        </w:rPr>
      </w:pPr>
      <w:r>
        <w:rPr>
          <w:sz w:val="24"/>
          <w:szCs w:val="24"/>
        </w:rPr>
        <w:t>Ryan Darras</w:t>
      </w:r>
    </w:p>
    <w:p w14:paraId="3D565FAC" w14:textId="77777777" w:rsidR="00F93A2C" w:rsidRPr="00A05DCC" w:rsidRDefault="00F93A2C">
      <w:pPr>
        <w:pStyle w:val="BodyA"/>
        <w:jc w:val="center"/>
        <w:rPr>
          <w:sz w:val="24"/>
          <w:szCs w:val="24"/>
        </w:rPr>
      </w:pPr>
    </w:p>
    <w:p w14:paraId="35A12A11" w14:textId="77777777" w:rsidR="00F93A2C" w:rsidRPr="00A05DCC" w:rsidRDefault="00B55843">
      <w:pPr>
        <w:pStyle w:val="BodyA"/>
        <w:jc w:val="center"/>
        <w:rPr>
          <w:sz w:val="24"/>
          <w:szCs w:val="24"/>
        </w:rPr>
      </w:pPr>
      <w:r w:rsidRPr="00A05DCC">
        <w:rPr>
          <w:sz w:val="24"/>
          <w:szCs w:val="24"/>
        </w:rPr>
        <w:t>has bee</w:t>
      </w:r>
      <w:r w:rsidRPr="00A05DCC">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61578E"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61578E" w:rsidRDefault="0061578E">
                                  <w:pPr>
                                    <w:pStyle w:val="Caption"/>
                                  </w:pPr>
                                  <w:r>
                                    <w:rPr>
                                      <w:rFonts w:ascii="Helvetica" w:hAnsi="Helvetica"/>
                                      <w:i w:val="0"/>
                                      <w:iCs w:val="0"/>
                                      <w:sz w:val="24"/>
                                      <w:szCs w:val="24"/>
                                    </w:rPr>
                                    <w:t>Date</w:t>
                                  </w:r>
                                </w:p>
                              </w:tc>
                            </w:tr>
                          </w:tbl>
                          <w:p w14:paraId="6D3A2FCD" w14:textId="77777777" w:rsidR="0061578E" w:rsidRDefault="0061578E"/>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&#13;&#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61578E"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61578E" w:rsidRDefault="0061578E">
                            <w:pPr>
                              <w:pStyle w:val="Caption"/>
                            </w:pPr>
                            <w:r>
                              <w:rPr>
                                <w:rFonts w:ascii="Helvetica" w:hAnsi="Helvetica"/>
                                <w:i w:val="0"/>
                                <w:iCs w:val="0"/>
                                <w:sz w:val="24"/>
                                <w:szCs w:val="24"/>
                              </w:rPr>
                              <w:t>Date</w:t>
                            </w:r>
                          </w:p>
                        </w:tc>
                      </w:tr>
                    </w:tbl>
                    <w:p w14:paraId="6D3A2FCD" w14:textId="77777777" w:rsidR="0061578E" w:rsidRDefault="0061578E"/>
                  </w:txbxContent>
                </v:textbox>
                <w10:wrap type="topAndBottom" anchorx="page" anchory="page"/>
              </v:rect>
            </w:pict>
          </mc:Fallback>
        </mc:AlternateContent>
      </w:r>
      <w:r w:rsidRPr="00A05DCC">
        <w:rPr>
          <w:sz w:val="24"/>
          <w:szCs w:val="24"/>
        </w:rPr>
        <w:t xml:space="preserve">n approved for the </w:t>
      </w:r>
    </w:p>
    <w:p w14:paraId="02D7AD30" w14:textId="77777777" w:rsidR="00F93A2C" w:rsidRPr="00A05DCC" w:rsidRDefault="00F93A2C">
      <w:pPr>
        <w:pStyle w:val="BodyA"/>
        <w:jc w:val="center"/>
        <w:rPr>
          <w:sz w:val="24"/>
          <w:szCs w:val="24"/>
        </w:rPr>
      </w:pPr>
    </w:p>
    <w:p w14:paraId="271BCA34" w14:textId="267481E8" w:rsidR="00F93A2C" w:rsidRPr="00A05DCC" w:rsidRDefault="00A32B52">
      <w:pPr>
        <w:pStyle w:val="BodyA"/>
        <w:jc w:val="center"/>
        <w:rPr>
          <w:sz w:val="24"/>
          <w:szCs w:val="24"/>
        </w:rPr>
      </w:pPr>
      <w:r w:rsidRPr="00A05DCC">
        <w:rPr>
          <w:sz w:val="24"/>
          <w:szCs w:val="24"/>
        </w:rPr>
        <w:t>Department of Computer Science</w:t>
      </w:r>
    </w:p>
    <w:p w14:paraId="7028F678" w14:textId="77777777" w:rsidR="00F93A2C" w:rsidRPr="00A05DCC" w:rsidRDefault="00F93A2C">
      <w:pPr>
        <w:pStyle w:val="BodyA"/>
        <w:jc w:val="center"/>
        <w:rPr>
          <w:sz w:val="24"/>
          <w:szCs w:val="24"/>
        </w:rPr>
      </w:pPr>
    </w:p>
    <w:p w14:paraId="6E8458AB" w14:textId="77777777" w:rsidR="00F93A2C" w:rsidRPr="00A05DCC" w:rsidRDefault="00B55843">
      <w:pPr>
        <w:pStyle w:val="BodyA"/>
        <w:jc w:val="center"/>
        <w:rPr>
          <w:sz w:val="24"/>
          <w:szCs w:val="24"/>
        </w:rPr>
      </w:pPr>
      <w:r w:rsidRPr="00A05DCC">
        <w:rPr>
          <w:sz w:val="24"/>
          <w:szCs w:val="24"/>
        </w:rPr>
        <w:t>by</w:t>
      </w:r>
    </w:p>
    <w:p w14:paraId="664A9AB8" w14:textId="77777777" w:rsidR="00F93A2C" w:rsidRPr="00A05DCC" w:rsidRDefault="00F93A2C">
      <w:pPr>
        <w:pStyle w:val="BodyA"/>
        <w:jc w:val="center"/>
      </w:pPr>
    </w:p>
    <w:p w14:paraId="571E75C2" w14:textId="77777777" w:rsidR="00F93A2C" w:rsidRPr="00A05DCC" w:rsidRDefault="00F93A2C">
      <w:pPr>
        <w:pStyle w:val="BodyA"/>
        <w:jc w:val="center"/>
      </w:pPr>
    </w:p>
    <w:p w14:paraId="4698896A" w14:textId="77777777" w:rsidR="00F93A2C" w:rsidRPr="00A05DCC" w:rsidRDefault="00F93A2C">
      <w:pPr>
        <w:pStyle w:val="BodyA"/>
        <w:jc w:val="center"/>
      </w:pPr>
    </w:p>
    <w:p w14:paraId="64DC7D99" w14:textId="77777777" w:rsidR="00F93A2C" w:rsidRPr="00A05DCC" w:rsidRDefault="00F93A2C">
      <w:pPr>
        <w:pStyle w:val="BodyA"/>
        <w:jc w:val="center"/>
      </w:pPr>
    </w:p>
    <w:p w14:paraId="79CB4B78" w14:textId="77777777" w:rsidR="00F93A2C" w:rsidRPr="00A05DCC" w:rsidRDefault="00F93A2C">
      <w:pPr>
        <w:pStyle w:val="BodyA"/>
        <w:jc w:val="center"/>
      </w:pPr>
    </w:p>
    <w:p w14:paraId="071B2239" w14:textId="77777777" w:rsidR="00F93A2C" w:rsidRPr="00A05DCC" w:rsidRDefault="00F93A2C">
      <w:pPr>
        <w:pStyle w:val="BodyA"/>
        <w:jc w:val="center"/>
      </w:pPr>
    </w:p>
    <w:p w14:paraId="36FCA047"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A05DCC" w:rsidRDefault="00B55843">
            <w:pPr>
              <w:pStyle w:val="Caption"/>
              <w:jc w:val="center"/>
              <w:rPr>
                <w:rFonts w:ascii="Helvetica" w:hAnsi="Helvetica"/>
              </w:rPr>
            </w:pPr>
            <w:r w:rsidRPr="00A05DCC">
              <w:rPr>
                <w:rFonts w:ascii="Helvetica" w:hAnsi="Helvetica"/>
                <w:i w:val="0"/>
                <w:iCs w:val="0"/>
                <w:sz w:val="24"/>
                <w:szCs w:val="24"/>
              </w:rPr>
              <w:t>Sudhanshu K. Semwal, Chair</w:t>
            </w:r>
          </w:p>
        </w:tc>
      </w:tr>
    </w:tbl>
    <w:p w14:paraId="46EFC26B" w14:textId="77777777" w:rsidR="00F93A2C" w:rsidRPr="00A05DCC" w:rsidRDefault="00F93A2C">
      <w:pPr>
        <w:pStyle w:val="BodyA"/>
        <w:jc w:val="center"/>
      </w:pPr>
    </w:p>
    <w:p w14:paraId="770251EB" w14:textId="77777777" w:rsidR="00F93A2C" w:rsidRPr="00A05DCC" w:rsidRDefault="00F93A2C">
      <w:pPr>
        <w:pStyle w:val="BodyA"/>
        <w:jc w:val="center"/>
      </w:pPr>
    </w:p>
    <w:p w14:paraId="2F0D966A" w14:textId="77777777" w:rsidR="00F93A2C" w:rsidRPr="00A05DCC" w:rsidRDefault="00F93A2C">
      <w:pPr>
        <w:pStyle w:val="BodyA"/>
        <w:jc w:val="center"/>
      </w:pPr>
    </w:p>
    <w:p w14:paraId="375025AB" w14:textId="77777777" w:rsidR="00F93A2C" w:rsidRPr="00A05DCC" w:rsidRDefault="00F93A2C">
      <w:pPr>
        <w:pStyle w:val="BodyA"/>
        <w:jc w:val="center"/>
      </w:pPr>
    </w:p>
    <w:p w14:paraId="18C1DDB3" w14:textId="77777777" w:rsidR="00F93A2C" w:rsidRPr="00A05DCC" w:rsidRDefault="00F93A2C">
      <w:pPr>
        <w:pStyle w:val="BodyA"/>
        <w:jc w:val="center"/>
      </w:pPr>
    </w:p>
    <w:p w14:paraId="6062E7EE"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A05DCC" w:rsidRDefault="00332A1A">
            <w:pPr>
              <w:pStyle w:val="Caption"/>
              <w:jc w:val="center"/>
              <w:rPr>
                <w:rFonts w:ascii="Helvetica" w:hAnsi="Helvetica"/>
              </w:rPr>
            </w:pPr>
            <w:r>
              <w:rPr>
                <w:rFonts w:ascii="Helvetica" w:hAnsi="Helvetica"/>
                <w:i w:val="0"/>
                <w:iCs w:val="0"/>
                <w:sz w:val="24"/>
                <w:szCs w:val="24"/>
              </w:rPr>
              <w:t xml:space="preserve">Albert </w:t>
            </w:r>
            <w:proofErr w:type="spellStart"/>
            <w:r>
              <w:rPr>
                <w:rFonts w:ascii="Helvetica" w:hAnsi="Helvetica"/>
                <w:i w:val="0"/>
                <w:iCs w:val="0"/>
                <w:sz w:val="24"/>
                <w:szCs w:val="24"/>
              </w:rPr>
              <w:t>Chamillard</w:t>
            </w:r>
            <w:proofErr w:type="spellEnd"/>
          </w:p>
        </w:tc>
      </w:tr>
    </w:tbl>
    <w:p w14:paraId="30B93339" w14:textId="77777777" w:rsidR="00F93A2C" w:rsidRPr="00A05DCC" w:rsidRDefault="00F93A2C">
      <w:pPr>
        <w:pStyle w:val="BodyA"/>
        <w:jc w:val="center"/>
      </w:pPr>
    </w:p>
    <w:p w14:paraId="4BEEE04E" w14:textId="77777777" w:rsidR="00F93A2C" w:rsidRPr="00A05DCC" w:rsidRDefault="00F93A2C">
      <w:pPr>
        <w:pStyle w:val="BodyA"/>
        <w:jc w:val="center"/>
      </w:pPr>
    </w:p>
    <w:p w14:paraId="261FFEEF" w14:textId="77777777" w:rsidR="00F93A2C" w:rsidRPr="00A05DCC" w:rsidRDefault="00F93A2C">
      <w:pPr>
        <w:pStyle w:val="BodyA"/>
        <w:jc w:val="center"/>
      </w:pPr>
    </w:p>
    <w:p w14:paraId="3483CE32" w14:textId="77777777" w:rsidR="00F93A2C" w:rsidRPr="00A05DCC" w:rsidRDefault="00F93A2C">
      <w:pPr>
        <w:pStyle w:val="BodyA"/>
        <w:jc w:val="center"/>
      </w:pPr>
    </w:p>
    <w:p w14:paraId="3F8A36EB" w14:textId="77777777" w:rsidR="00F93A2C" w:rsidRPr="00A05DCC" w:rsidRDefault="00F93A2C">
      <w:pPr>
        <w:pStyle w:val="BodyA"/>
        <w:jc w:val="center"/>
      </w:pPr>
    </w:p>
    <w:p w14:paraId="3469BEA5" w14:textId="77777777" w:rsidR="00F93A2C" w:rsidRPr="00A05DCC"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A05DCC"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A05DCC" w:rsidRDefault="00332A1A">
            <w:pPr>
              <w:pStyle w:val="Caption"/>
              <w:jc w:val="center"/>
              <w:rPr>
                <w:rFonts w:ascii="Helvetica" w:hAnsi="Helvetica"/>
              </w:rPr>
            </w:pPr>
            <w:proofErr w:type="spellStart"/>
            <w:r>
              <w:rPr>
                <w:rFonts w:ascii="Helvetica" w:hAnsi="Helvetica"/>
                <w:i w:val="0"/>
                <w:iCs w:val="0"/>
                <w:sz w:val="24"/>
                <w:szCs w:val="24"/>
              </w:rPr>
              <w:t>Yanyan</w:t>
            </w:r>
            <w:proofErr w:type="spellEnd"/>
            <w:r>
              <w:rPr>
                <w:rFonts w:ascii="Helvetica" w:hAnsi="Helvetica"/>
                <w:i w:val="0"/>
                <w:iCs w:val="0"/>
                <w:sz w:val="24"/>
                <w:szCs w:val="24"/>
              </w:rPr>
              <w:t xml:space="preserve"> Zhuang</w:t>
            </w:r>
          </w:p>
        </w:tc>
      </w:tr>
    </w:tbl>
    <w:p w14:paraId="060A616E" w14:textId="77777777" w:rsidR="00F93A2C" w:rsidRPr="00A05DCC" w:rsidRDefault="00F93A2C">
      <w:pPr>
        <w:pStyle w:val="BodyA"/>
        <w:jc w:val="center"/>
      </w:pPr>
    </w:p>
    <w:p w14:paraId="574861CC" w14:textId="77777777" w:rsidR="00F93A2C" w:rsidRPr="00A05DCC" w:rsidRDefault="00F93A2C">
      <w:pPr>
        <w:pStyle w:val="BodyA"/>
        <w:jc w:val="center"/>
      </w:pPr>
    </w:p>
    <w:p w14:paraId="0EDCA8BA" w14:textId="77777777" w:rsidR="00F93A2C" w:rsidRPr="00A05DCC" w:rsidRDefault="00F93A2C">
      <w:pPr>
        <w:pStyle w:val="BodyA"/>
        <w:jc w:val="center"/>
      </w:pPr>
    </w:p>
    <w:p w14:paraId="4241A456" w14:textId="77777777" w:rsidR="00F93A2C" w:rsidRPr="00A05DCC" w:rsidRDefault="00F93A2C">
      <w:pPr>
        <w:pStyle w:val="BodyA"/>
        <w:jc w:val="center"/>
      </w:pPr>
    </w:p>
    <w:p w14:paraId="6B4A5CFE" w14:textId="77777777" w:rsidR="00F93A2C" w:rsidRPr="00A05DCC" w:rsidRDefault="00F93A2C">
      <w:pPr>
        <w:pStyle w:val="BodyA"/>
        <w:jc w:val="center"/>
      </w:pPr>
    </w:p>
    <w:p w14:paraId="1EDE6FBE" w14:textId="77777777" w:rsidR="00F93A2C" w:rsidRPr="00A05DCC" w:rsidRDefault="00F93A2C">
      <w:pPr>
        <w:pStyle w:val="BodyA"/>
        <w:jc w:val="center"/>
      </w:pPr>
    </w:p>
    <w:p w14:paraId="56717C0D" w14:textId="77777777" w:rsidR="00F93A2C" w:rsidRPr="00A05DCC" w:rsidRDefault="00F93A2C">
      <w:pPr>
        <w:pStyle w:val="BodyA"/>
        <w:jc w:val="center"/>
      </w:pPr>
    </w:p>
    <w:p w14:paraId="5AB0E91F" w14:textId="77777777" w:rsidR="00F93A2C" w:rsidRPr="00A05DCC" w:rsidRDefault="00F93A2C">
      <w:pPr>
        <w:pStyle w:val="BodyA"/>
        <w:jc w:val="center"/>
      </w:pPr>
    </w:p>
    <w:p w14:paraId="4FEC2167" w14:textId="77777777" w:rsidR="00F93A2C" w:rsidRPr="00A05DCC" w:rsidRDefault="00F93A2C" w:rsidP="000C4EB0">
      <w:pPr>
        <w:pStyle w:val="BodyA"/>
        <w:rPr>
          <w:sz w:val="24"/>
          <w:szCs w:val="24"/>
        </w:rPr>
      </w:pPr>
    </w:p>
    <w:p w14:paraId="30CA4FC6" w14:textId="58D89D02" w:rsidR="00F93A2C" w:rsidRPr="00A05DCC" w:rsidRDefault="00332A1A">
      <w:pPr>
        <w:pStyle w:val="BodyA"/>
        <w:rPr>
          <w:sz w:val="24"/>
          <w:szCs w:val="24"/>
        </w:rPr>
      </w:pPr>
      <w:r>
        <w:rPr>
          <w:sz w:val="24"/>
          <w:szCs w:val="24"/>
        </w:rPr>
        <w:t>Darras, Ryan</w:t>
      </w:r>
      <w:r w:rsidR="00B55843" w:rsidRPr="00A05DCC">
        <w:rPr>
          <w:sz w:val="24"/>
          <w:szCs w:val="24"/>
        </w:rPr>
        <w:t xml:space="preserve"> (M.S., Computer Science)</w:t>
      </w:r>
    </w:p>
    <w:p w14:paraId="5C633339" w14:textId="77777777" w:rsidR="00F93A2C" w:rsidRPr="00A05DCC" w:rsidRDefault="00F93A2C">
      <w:pPr>
        <w:pStyle w:val="BodyA"/>
        <w:rPr>
          <w:sz w:val="24"/>
          <w:szCs w:val="24"/>
        </w:rPr>
      </w:pPr>
    </w:p>
    <w:p w14:paraId="3A0A9201" w14:textId="77777777" w:rsidR="00332A1A" w:rsidRDefault="00332A1A">
      <w:pPr>
        <w:pStyle w:val="BodyA"/>
        <w:rPr>
          <w:sz w:val="24"/>
          <w:szCs w:val="24"/>
        </w:rPr>
      </w:pPr>
      <w:r>
        <w:rPr>
          <w:sz w:val="24"/>
          <w:szCs w:val="24"/>
        </w:rPr>
        <w:t>A Genetic Algorithm to Optimize Heuristic Variables</w:t>
      </w:r>
    </w:p>
    <w:p w14:paraId="7445F4A3" w14:textId="42900615" w:rsidR="00F93A2C" w:rsidRPr="00A05DCC" w:rsidRDefault="00332A1A">
      <w:pPr>
        <w:pStyle w:val="BodyA"/>
        <w:rPr>
          <w:sz w:val="24"/>
          <w:szCs w:val="24"/>
        </w:rPr>
      </w:pPr>
      <w:r>
        <w:rPr>
          <w:sz w:val="24"/>
          <w:szCs w:val="24"/>
        </w:rPr>
        <w:t>for Constraint Satisfaction Problems</w:t>
      </w:r>
    </w:p>
    <w:p w14:paraId="3AC71072" w14:textId="77777777" w:rsidR="00F93A2C" w:rsidRPr="00A05DCC" w:rsidRDefault="00F93A2C">
      <w:pPr>
        <w:pStyle w:val="BodyA"/>
        <w:rPr>
          <w:sz w:val="24"/>
          <w:szCs w:val="24"/>
        </w:rPr>
      </w:pPr>
    </w:p>
    <w:p w14:paraId="01CEA961" w14:textId="77777777" w:rsidR="00F93A2C" w:rsidRPr="00A05DCC" w:rsidRDefault="00B55843">
      <w:pPr>
        <w:pStyle w:val="BodyA"/>
        <w:rPr>
          <w:sz w:val="24"/>
          <w:szCs w:val="24"/>
        </w:rPr>
      </w:pPr>
      <w:r w:rsidRPr="00A05DCC">
        <w:rPr>
          <w:sz w:val="24"/>
          <w:szCs w:val="24"/>
        </w:rPr>
        <w:t>Thesis directed by Professor Sudhanshu K. Semwal</w:t>
      </w:r>
    </w:p>
    <w:p w14:paraId="7044980C" w14:textId="77777777" w:rsidR="00F93A2C" w:rsidRPr="00A05DCC" w:rsidRDefault="00F93A2C">
      <w:pPr>
        <w:pStyle w:val="BodyA"/>
        <w:rPr>
          <w:sz w:val="24"/>
          <w:szCs w:val="24"/>
        </w:rPr>
      </w:pPr>
    </w:p>
    <w:p w14:paraId="1289EBD7" w14:textId="77777777" w:rsidR="00F93A2C" w:rsidRPr="00A05DCC" w:rsidRDefault="00B55843">
      <w:pPr>
        <w:pStyle w:val="BodyA"/>
        <w:rPr>
          <w:sz w:val="24"/>
          <w:szCs w:val="24"/>
        </w:rPr>
      </w:pPr>
      <w:r w:rsidRPr="00A05DCC">
        <w:rPr>
          <w:sz w:val="24"/>
          <w:szCs w:val="24"/>
        </w:rPr>
        <w:tab/>
      </w:r>
    </w:p>
    <w:p w14:paraId="1781D61E" w14:textId="133A48EC" w:rsidR="00DD00C7" w:rsidRDefault="00B55843">
      <w:pPr>
        <w:pStyle w:val="Body"/>
        <w:spacing w:line="480" w:lineRule="auto"/>
        <w:rPr>
          <w:rFonts w:ascii="Helvetica" w:hAnsi="Helvetica"/>
          <w:sz w:val="24"/>
          <w:szCs w:val="24"/>
        </w:rPr>
      </w:pPr>
      <w:r w:rsidRPr="00A05DCC">
        <w:rPr>
          <w:rFonts w:ascii="Helvetica" w:hAnsi="Helvetica"/>
          <w:sz w:val="24"/>
          <w:szCs w:val="24"/>
        </w:rPr>
        <w:tab/>
      </w:r>
      <w:r w:rsidR="00DD00C7">
        <w:rPr>
          <w:rFonts w:ascii="Helvetica" w:hAnsi="Helvetica"/>
          <w:sz w:val="24"/>
          <w:szCs w:val="24"/>
        </w:rPr>
        <w:t xml:space="preserve">Constraint satisfaction problems, even if </w:t>
      </w:r>
      <w:r w:rsidR="001520EB">
        <w:rPr>
          <w:rFonts w:ascii="Helvetica" w:hAnsi="Helvetica"/>
          <w:sz w:val="24"/>
          <w:szCs w:val="24"/>
        </w:rPr>
        <w:t>one doesn’t</w:t>
      </w:r>
      <w:r w:rsidR="00DD00C7">
        <w:rPr>
          <w:rFonts w:ascii="Helvetica" w:hAnsi="Helvetica"/>
          <w:sz w:val="24"/>
          <w:szCs w:val="24"/>
        </w:rPr>
        <w:t xml:space="preserve"> know it, are problems that </w:t>
      </w:r>
      <w:r w:rsidR="001520EB">
        <w:rPr>
          <w:rFonts w:ascii="Helvetica" w:hAnsi="Helvetica"/>
          <w:sz w:val="24"/>
          <w:szCs w:val="24"/>
        </w:rPr>
        <w:t>we</w:t>
      </w:r>
      <w:r w:rsidR="00DD00C7">
        <w:rPr>
          <w:rFonts w:ascii="Helvetica" w:hAnsi="Helvetica"/>
          <w:sz w:val="24"/>
          <w:szCs w:val="24"/>
        </w:rPr>
        <w:t xml:space="preserve"> interact with almost every day. Many researchers are studying constraint satisfaction problems and focusing on optimizing them because </w:t>
      </w:r>
      <w:r w:rsidR="001520EB">
        <w:rPr>
          <w:rFonts w:ascii="Helvetica" w:hAnsi="Helvetica"/>
          <w:sz w:val="24"/>
          <w:szCs w:val="24"/>
        </w:rPr>
        <w:t xml:space="preserve">they are </w:t>
      </w:r>
      <w:r w:rsidR="00DD00C7">
        <w:rPr>
          <w:rFonts w:ascii="Helvetica" w:hAnsi="Helvetica"/>
          <w:sz w:val="24"/>
          <w:szCs w:val="24"/>
        </w:rPr>
        <w:t xml:space="preserve">relevant </w:t>
      </w:r>
      <w:r w:rsidR="001520EB">
        <w:rPr>
          <w:rFonts w:ascii="Helvetica" w:hAnsi="Helvetica"/>
          <w:sz w:val="24"/>
          <w:szCs w:val="24"/>
        </w:rPr>
        <w:t>and can directly impact and improve daily situations.</w:t>
      </w:r>
    </w:p>
    <w:p w14:paraId="07ACBDB2" w14:textId="2D3155E4"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Everybody loves Amazon, the modern age option to shop in the comfort of home and have the items shipped directly to your </w:t>
      </w:r>
      <w:r w:rsidR="00144705">
        <w:rPr>
          <w:rFonts w:ascii="Helvetica" w:hAnsi="Helvetica"/>
          <w:sz w:val="24"/>
          <w:szCs w:val="24"/>
        </w:rPr>
        <w:t>doorstep</w:t>
      </w:r>
      <w:r>
        <w:rPr>
          <w:rFonts w:ascii="Helvetica" w:hAnsi="Helvetica"/>
          <w:sz w:val="24"/>
          <w:szCs w:val="24"/>
        </w:rPr>
        <w:t xml:space="preserve">. However, </w:t>
      </w:r>
      <w:r w:rsidR="001520EB">
        <w:rPr>
          <w:rFonts w:ascii="Helvetica" w:hAnsi="Helvetica"/>
          <w:sz w:val="24"/>
          <w:szCs w:val="24"/>
        </w:rPr>
        <w:t>many of us</w:t>
      </w:r>
      <w:r>
        <w:rPr>
          <w:rFonts w:ascii="Helvetica" w:hAnsi="Helvetica"/>
          <w:sz w:val="24"/>
          <w:szCs w:val="24"/>
        </w:rPr>
        <w:t xml:space="preserve"> </w:t>
      </w:r>
      <w:del w:id="0" w:author="Sudhanshu Semwal" w:date="2019-10-13T10:27:00Z">
        <w:r w:rsidDel="0061578E">
          <w:rPr>
            <w:rFonts w:ascii="Helvetica" w:hAnsi="Helvetica"/>
            <w:sz w:val="24"/>
            <w:szCs w:val="24"/>
          </w:rPr>
          <w:delText xml:space="preserve">do </w:delText>
        </w:r>
      </w:del>
      <w:ins w:id="1" w:author="Sudhanshu Semwal" w:date="2019-10-13T10:27:00Z">
        <w:r w:rsidR="0061578E">
          <w:rPr>
            <w:rFonts w:ascii="Helvetica" w:hAnsi="Helvetica"/>
            <w:sz w:val="24"/>
            <w:szCs w:val="24"/>
          </w:rPr>
          <w:t xml:space="preserve">might </w:t>
        </w:r>
      </w:ins>
      <w:r>
        <w:rPr>
          <w:rFonts w:ascii="Helvetica" w:hAnsi="Helvetica"/>
          <w:sz w:val="24"/>
          <w:szCs w:val="24"/>
        </w:rPr>
        <w:t xml:space="preserve">not understand the complexity behind managing such a massive operation. The traveling </w:t>
      </w:r>
      <w:r w:rsidR="001520EB">
        <w:rPr>
          <w:rFonts w:ascii="Helvetica" w:hAnsi="Helvetica"/>
          <w:sz w:val="24"/>
          <w:szCs w:val="24"/>
        </w:rPr>
        <w:t>salesperson</w:t>
      </w:r>
      <w:r>
        <w:rPr>
          <w:rFonts w:ascii="Helvetica" w:hAnsi="Helvetica"/>
          <w:sz w:val="24"/>
          <w:szCs w:val="24"/>
        </w:rPr>
        <w:t xml:space="preserve"> problem is a common lesson for</w:t>
      </w:r>
      <w:r w:rsidR="001520EB">
        <w:rPr>
          <w:rFonts w:ascii="Helvetica" w:hAnsi="Helvetica"/>
          <w:sz w:val="24"/>
          <w:szCs w:val="24"/>
        </w:rPr>
        <w:t xml:space="preserve"> in Analysis/NP-Completeness </w:t>
      </w:r>
      <w:proofErr w:type="gramStart"/>
      <w:r w:rsidR="001520EB">
        <w:rPr>
          <w:rFonts w:ascii="Helvetica" w:hAnsi="Helvetica"/>
          <w:sz w:val="24"/>
          <w:szCs w:val="24"/>
        </w:rPr>
        <w:t>courses, yet</w:t>
      </w:r>
      <w:proofErr w:type="gramEnd"/>
      <w:r w:rsidR="001520EB">
        <w:rPr>
          <w:rFonts w:ascii="Helvetica" w:hAnsi="Helvetica"/>
          <w:sz w:val="24"/>
          <w:szCs w:val="24"/>
        </w:rPr>
        <w:t xml:space="preserve"> dwarfs in comparison</w:t>
      </w:r>
      <w:r>
        <w:rPr>
          <w:rFonts w:ascii="Helvetica" w:hAnsi="Helvetica"/>
          <w:sz w:val="24"/>
          <w:szCs w:val="24"/>
        </w:rPr>
        <w:t xml:space="preserve"> to what Amazon and other distributors have to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have the availability of two-day shipping. </w:t>
      </w:r>
      <w:r w:rsidR="001520EB">
        <w:rPr>
          <w:rFonts w:ascii="Helvetica" w:hAnsi="Helvetica"/>
          <w:sz w:val="24"/>
          <w:szCs w:val="24"/>
        </w:rPr>
        <w:t>The scheduler</w:t>
      </w:r>
      <w:r>
        <w:rPr>
          <w:rFonts w:ascii="Helvetica" w:hAnsi="Helvetica"/>
          <w:sz w:val="24"/>
          <w:szCs w:val="24"/>
        </w:rPr>
        <w:t xml:space="preserve"> also need</w:t>
      </w:r>
      <w:r w:rsidR="001520EB">
        <w:rPr>
          <w:rFonts w:ascii="Helvetica" w:hAnsi="Helvetica"/>
          <w:sz w:val="24"/>
          <w:szCs w:val="24"/>
        </w:rPr>
        <w:t>s</w:t>
      </w:r>
      <w:r>
        <w:rPr>
          <w:rFonts w:ascii="Helvetica" w:hAnsi="Helvetica"/>
          <w:sz w:val="24"/>
          <w:szCs w:val="24"/>
        </w:rPr>
        <w:t xml:space="preserve"> to consider shipping between warehouses that are on the opposite </w:t>
      </w:r>
      <w:r w:rsidR="001520EB">
        <w:rPr>
          <w:rFonts w:ascii="Helvetica" w:hAnsi="Helvetica"/>
          <w:sz w:val="24"/>
          <w:szCs w:val="24"/>
        </w:rPr>
        <w:t>ends</w:t>
      </w:r>
      <w:r>
        <w:rPr>
          <w:rFonts w:ascii="Helvetica" w:hAnsi="Helvetica"/>
          <w:sz w:val="24"/>
          <w:szCs w:val="24"/>
        </w:rPr>
        <w:t xml:space="preserve"> of the countr</w:t>
      </w:r>
      <w:r w:rsidR="001520EB">
        <w:rPr>
          <w:rFonts w:ascii="Helvetica" w:hAnsi="Helvetica"/>
          <w:sz w:val="24"/>
          <w:szCs w:val="24"/>
        </w:rPr>
        <w:t>y</w:t>
      </w:r>
      <w:r>
        <w:rPr>
          <w:rFonts w:ascii="Helvetica" w:hAnsi="Helvetica"/>
          <w:sz w:val="24"/>
          <w:szCs w:val="24"/>
        </w:rPr>
        <w:t xml:space="preserve">. Without researchers designing effective algorithms to increase the </w:t>
      </w:r>
      <w:r>
        <w:rPr>
          <w:rFonts w:ascii="Helvetica" w:hAnsi="Helvetica"/>
          <w:sz w:val="24"/>
          <w:szCs w:val="24"/>
        </w:rPr>
        <w:lastRenderedPageBreak/>
        <w:t xml:space="preserve">efficiency of this massive problem, we wouldn’t have the luxury of having our online purchases appearing on our doorstep in just a few days of the order. This is simply because of the massive complexity of their problem, which is why research on constraint satisfaction problems, </w:t>
      </w:r>
      <w:r w:rsidR="001520EB">
        <w:rPr>
          <w:rFonts w:ascii="Helvetica" w:hAnsi="Helvetica"/>
          <w:sz w:val="24"/>
          <w:szCs w:val="24"/>
        </w:rPr>
        <w:t>which are</w:t>
      </w:r>
      <w:r>
        <w:rPr>
          <w:rFonts w:ascii="Helvetica" w:hAnsi="Helvetica"/>
          <w:sz w:val="24"/>
          <w:szCs w:val="24"/>
        </w:rPr>
        <w:t xml:space="preserve"> NP-hard problem</w:t>
      </w:r>
      <w:r w:rsidR="001520EB">
        <w:rPr>
          <w:rFonts w:ascii="Helvetica" w:hAnsi="Helvetica"/>
          <w:sz w:val="24"/>
          <w:szCs w:val="24"/>
        </w:rPr>
        <w:t>s</w:t>
      </w:r>
      <w:r>
        <w:rPr>
          <w:rFonts w:ascii="Helvetica" w:hAnsi="Helvetica"/>
          <w:sz w:val="24"/>
          <w:szCs w:val="24"/>
        </w:rPr>
        <w:t>, is so important.</w:t>
      </w:r>
      <w:r w:rsidR="006B5B18">
        <w:rPr>
          <w:rFonts w:ascii="Helvetica" w:hAnsi="Helvetica"/>
          <w:sz w:val="24"/>
          <w:szCs w:val="24"/>
        </w:rPr>
        <w:t xml:space="preserve"> </w:t>
      </w:r>
    </w:p>
    <w:p w14:paraId="08E2A811" w14:textId="16C4008A" w:rsidR="00DD00C7" w:rsidRDefault="00DD00C7" w:rsidP="00DD00C7">
      <w:pPr>
        <w:pStyle w:val="Body"/>
        <w:spacing w:line="480" w:lineRule="auto"/>
        <w:ind w:firstLine="720"/>
        <w:rPr>
          <w:rFonts w:ascii="Helvetica" w:hAnsi="Helvetica"/>
          <w:sz w:val="24"/>
          <w:szCs w:val="24"/>
        </w:rPr>
      </w:pPr>
      <w:r>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6B5B18">
        <w:rPr>
          <w:rFonts w:ascii="Helvetica" w:hAnsi="Helvetica"/>
          <w:sz w:val="24"/>
          <w:szCs w:val="24"/>
        </w:rPr>
        <w:t xml:space="preserve">Often times, new NP-Hard problems </w:t>
      </w:r>
      <w:r w:rsidR="001520EB">
        <w:rPr>
          <w:rFonts w:ascii="Helvetica" w:hAnsi="Helvetica"/>
          <w:sz w:val="24"/>
          <w:szCs w:val="24"/>
        </w:rPr>
        <w:t xml:space="preserve">contain or </w:t>
      </w:r>
      <w:r w:rsidR="006B5B18">
        <w:rPr>
          <w:rFonts w:ascii="Helvetica" w:hAnsi="Helvetica"/>
          <w:sz w:val="24"/>
          <w:szCs w:val="24"/>
        </w:rPr>
        <w:t>can be derived from existing NP</w:t>
      </w:r>
      <w:del w:id="2" w:author="Sudhanshu Semwal" w:date="2019-10-13T12:12:00Z">
        <w:r w:rsidR="006B5B18" w:rsidDel="00A30F45">
          <w:rPr>
            <w:rFonts w:ascii="Helvetica" w:hAnsi="Helvetica"/>
            <w:sz w:val="24"/>
            <w:szCs w:val="24"/>
          </w:rPr>
          <w:delText>-Hard</w:delText>
        </w:r>
      </w:del>
      <w:ins w:id="3" w:author="Sudhanshu Semwal" w:date="2019-10-13T12:12:00Z">
        <w:r w:rsidR="00A30F45">
          <w:rPr>
            <w:rFonts w:ascii="Helvetica" w:hAnsi="Helvetica"/>
            <w:sz w:val="24"/>
            <w:szCs w:val="24"/>
          </w:rPr>
          <w:t>-Complete and NP-Hard</w:t>
        </w:r>
      </w:ins>
      <w:r w:rsidR="006B5B18">
        <w:rPr>
          <w:rFonts w:ascii="Helvetica" w:hAnsi="Helvetica"/>
          <w:sz w:val="24"/>
          <w:szCs w:val="24"/>
        </w:rPr>
        <w:t xml:space="preserve"> problems to provide a research area for more specified problems that severely impact the real world. </w:t>
      </w:r>
      <w:r>
        <w:rPr>
          <w:rFonts w:ascii="Helvetica" w:hAnsi="Helvetica"/>
          <w:sz w:val="24"/>
          <w:szCs w:val="24"/>
        </w:rPr>
        <w:t>A solution to these problems can be found by using branch-and-bound algorithms. Branch and bound algorithms are a very common tool when solving NP-Hard problems due to their nature to become an exhaustive search which will provide every possible answer</w:t>
      </w:r>
      <w:ins w:id="4" w:author="Sudhanshu Semwal" w:date="2019-10-13T12:13:00Z">
        <w:r w:rsidR="00A30F45">
          <w:rPr>
            <w:rFonts w:ascii="Helvetica" w:hAnsi="Helvetica"/>
            <w:sz w:val="24"/>
            <w:szCs w:val="24"/>
          </w:rPr>
          <w:t xml:space="preserve"> and look at it before reporting the best answer</w:t>
        </w:r>
      </w:ins>
      <w:r>
        <w:rPr>
          <w:rFonts w:ascii="Helvetica" w:hAnsi="Helvetica"/>
          <w:sz w:val="24"/>
          <w:szCs w:val="24"/>
        </w:rPr>
        <w:t xml:space="preserve">. However, exhaustive branch and bound algorithms are incredibly inefficient </w:t>
      </w:r>
      <w:del w:id="5" w:author="Sudhanshu Semwal" w:date="2019-10-13T12:13:00Z">
        <w:r w:rsidDel="00A30F45">
          <w:rPr>
            <w:rFonts w:ascii="Helvetica" w:hAnsi="Helvetica"/>
            <w:sz w:val="24"/>
            <w:szCs w:val="24"/>
          </w:rPr>
          <w:delText xml:space="preserve">but </w:delText>
        </w:r>
      </w:del>
      <w:ins w:id="6" w:author="Sudhanshu Semwal" w:date="2019-10-13T12:13:00Z">
        <w:r w:rsidR="00A30F45">
          <w:rPr>
            <w:rFonts w:ascii="Helvetica" w:hAnsi="Helvetica"/>
            <w:sz w:val="24"/>
            <w:szCs w:val="24"/>
          </w:rPr>
          <w:t>yet</w:t>
        </w:r>
        <w:r w:rsidR="00A30F45">
          <w:rPr>
            <w:rFonts w:ascii="Helvetica" w:hAnsi="Helvetica"/>
            <w:sz w:val="24"/>
            <w:szCs w:val="24"/>
          </w:rPr>
          <w:t xml:space="preserve"> </w:t>
        </w:r>
      </w:ins>
      <w:r>
        <w:rPr>
          <w:rFonts w:ascii="Helvetica" w:hAnsi="Helvetica"/>
          <w:sz w:val="24"/>
          <w:szCs w:val="24"/>
        </w:rPr>
        <w:t>they can be heavily optimized by implementing a heuristic which determines if a branch cannot be a potential solution, in which case the branch is pruned.</w:t>
      </w:r>
      <w:r w:rsidR="006B5B18">
        <w:rPr>
          <w:rFonts w:ascii="Helvetica" w:hAnsi="Helvetica"/>
          <w:sz w:val="24"/>
          <w:szCs w:val="24"/>
        </w:rPr>
        <w:t xml:space="preserve"> These heuristics are generally </w:t>
      </w:r>
      <w:r w:rsidR="001520EB">
        <w:rPr>
          <w:rFonts w:ascii="Helvetica" w:hAnsi="Helvetica"/>
          <w:sz w:val="24"/>
          <w:szCs w:val="24"/>
        </w:rPr>
        <w:t>obtained</w:t>
      </w:r>
      <w:r w:rsidR="006B5B18">
        <w:rPr>
          <w:rFonts w:ascii="Helvetica" w:hAnsi="Helvetica"/>
          <w:sz w:val="24"/>
          <w:szCs w:val="24"/>
        </w:rPr>
        <w:t xml:space="preserve"> by studying the given problem and using insight, logic, and reason to determine the most optimal values and weights.</w:t>
      </w:r>
    </w:p>
    <w:p w14:paraId="3874B755" w14:textId="7FAD29CB" w:rsidR="000C4EB0" w:rsidRDefault="00DD00C7" w:rsidP="000C3A73">
      <w:pPr>
        <w:pStyle w:val="Body"/>
        <w:spacing w:line="480" w:lineRule="auto"/>
        <w:ind w:firstLine="720"/>
        <w:rPr>
          <w:rFonts w:ascii="Helvetica" w:hAnsi="Helvetica"/>
          <w:sz w:val="24"/>
          <w:szCs w:val="24"/>
        </w:rPr>
      </w:pPr>
      <w:r>
        <w:rPr>
          <w:rFonts w:ascii="Helvetica" w:hAnsi="Helvetica"/>
          <w:sz w:val="24"/>
          <w:szCs w:val="24"/>
        </w:rPr>
        <w:t>Due to th</w:t>
      </w:r>
      <w:r w:rsidR="006B5B18">
        <w:rPr>
          <w:rFonts w:ascii="Helvetica" w:hAnsi="Helvetica"/>
          <w:sz w:val="24"/>
          <w:szCs w:val="24"/>
        </w:rPr>
        <w:t>e possible increase in efficiency, creating a</w:t>
      </w:r>
      <w:r>
        <w:rPr>
          <w:rFonts w:ascii="Helvetica" w:hAnsi="Helvetica"/>
          <w:sz w:val="24"/>
          <w:szCs w:val="24"/>
        </w:rPr>
        <w:t xml:space="preserve"> heuristic that accurately measures each branch is an incredibly important par</w:t>
      </w:r>
      <w:r w:rsidR="006B5B18">
        <w:rPr>
          <w:rFonts w:ascii="Helvetica" w:hAnsi="Helvetica"/>
          <w:sz w:val="24"/>
          <w:szCs w:val="24"/>
        </w:rPr>
        <w:t xml:space="preserve">t of optimizing </w:t>
      </w:r>
      <w:r w:rsidR="006B5B18">
        <w:rPr>
          <w:rFonts w:ascii="Helvetica" w:hAnsi="Helvetica"/>
          <w:sz w:val="24"/>
          <w:szCs w:val="24"/>
        </w:rPr>
        <w:lastRenderedPageBreak/>
        <w:t xml:space="preserve">these problems. Determining which branch is not worth searching heavily reduces </w:t>
      </w:r>
      <w:r w:rsidR="00956FC1">
        <w:rPr>
          <w:rFonts w:ascii="Helvetica" w:hAnsi="Helvetica"/>
          <w:sz w:val="24"/>
          <w:szCs w:val="24"/>
        </w:rPr>
        <w:t>the algorithms runtime</w:t>
      </w:r>
      <w:r w:rsidR="006B5B18">
        <w:rPr>
          <w:rFonts w:ascii="Helvetica" w:hAnsi="Helvetica"/>
          <w:sz w:val="24"/>
          <w:szCs w:val="24"/>
        </w:rPr>
        <w:t xml:space="preserve">. </w:t>
      </w:r>
      <w:r>
        <w:rPr>
          <w:rFonts w:ascii="Helvetica" w:hAnsi="Helvetica"/>
          <w:sz w:val="24"/>
          <w:szCs w:val="24"/>
        </w:rPr>
        <w:t>In this research, we propose a genetic algorithm that will determine the optimal heur</w:t>
      </w:r>
      <w:r w:rsidR="006B5B18">
        <w:rPr>
          <w:rFonts w:ascii="Helvetica" w:hAnsi="Helvetica"/>
          <w:sz w:val="24"/>
          <w:szCs w:val="24"/>
        </w:rPr>
        <w:t>istic values for any given CSP.</w:t>
      </w:r>
    </w:p>
    <w:p w14:paraId="31295020" w14:textId="77777777" w:rsidR="00035DD5" w:rsidRPr="00A05DCC" w:rsidRDefault="00035DD5" w:rsidP="000C3A73">
      <w:pPr>
        <w:pStyle w:val="Body"/>
        <w:spacing w:line="480" w:lineRule="auto"/>
        <w:ind w:firstLine="720"/>
        <w:rPr>
          <w:rFonts w:ascii="Helvetica" w:hAnsi="Helvetica"/>
          <w:b/>
          <w:bCs/>
          <w:sz w:val="24"/>
          <w:szCs w:val="24"/>
        </w:rPr>
      </w:pP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6D4818" w:rsidRDefault="00BA562B">
          <w:pPr>
            <w:pStyle w:val="TOCHeading"/>
            <w:rPr>
              <w:color w:val="auto"/>
            </w:rPr>
          </w:pPr>
          <w:r w:rsidRPr="006D4818">
            <w:rPr>
              <w:color w:val="auto"/>
            </w:rPr>
            <w:t>Table of Contents</w:t>
          </w:r>
        </w:p>
        <w:p w14:paraId="5EC0746F" w14:textId="03885C63" w:rsidR="00144705" w:rsidRDefault="00BA562B">
          <w:pPr>
            <w:pStyle w:val="TOC1"/>
            <w:rPr>
              <w:rFonts w:asciiTheme="minorHAnsi" w:eastAsiaTheme="minorEastAsia" w:hAnsiTheme="minorHAnsi" w:cstheme="minorBidi"/>
              <w:noProof/>
              <w:sz w:val="22"/>
              <w:szCs w:val="22"/>
              <w:bdr w:val="none" w:sz="0" w:space="0" w:color="auto"/>
            </w:rPr>
          </w:pPr>
          <w:r>
            <w:rPr>
              <w:rFonts w:asciiTheme="minorHAnsi" w:hAnsiTheme="minorHAnsi" w:hint="eastAsia"/>
            </w:rPr>
            <w:fldChar w:fldCharType="begin"/>
          </w:r>
          <w:r>
            <w:rPr>
              <w:rFonts w:asciiTheme="minorHAnsi" w:hAnsiTheme="minorHAnsi" w:hint="eastAsia"/>
            </w:rPr>
            <w:instrText xml:space="preserve"> TOC \o "1-4" \h \z \u </w:instrText>
          </w:r>
          <w:r>
            <w:rPr>
              <w:rFonts w:asciiTheme="minorHAnsi" w:hAnsiTheme="minorHAnsi" w:hint="eastAsia"/>
            </w:rPr>
            <w:fldChar w:fldCharType="separate"/>
          </w:r>
          <w:hyperlink w:anchor="_Toc21254073" w:history="1">
            <w:r w:rsidR="00144705" w:rsidRPr="00294423">
              <w:rPr>
                <w:rStyle w:val="Hyperlink"/>
                <w:noProof/>
              </w:rPr>
              <w:t>CHAPTER 1</w:t>
            </w:r>
            <w:r w:rsidR="00144705">
              <w:rPr>
                <w:noProof/>
                <w:webHidden/>
              </w:rPr>
              <w:tab/>
            </w:r>
            <w:r w:rsidR="00144705">
              <w:rPr>
                <w:noProof/>
                <w:webHidden/>
              </w:rPr>
              <w:fldChar w:fldCharType="begin"/>
            </w:r>
            <w:r w:rsidR="00144705">
              <w:rPr>
                <w:noProof/>
                <w:webHidden/>
              </w:rPr>
              <w:instrText xml:space="preserve"> PAGEREF _Toc21254073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183FABB4" w14:textId="0632580F" w:rsidR="00144705" w:rsidRDefault="0061578E">
          <w:pPr>
            <w:pStyle w:val="TOC2"/>
            <w:rPr>
              <w:rFonts w:asciiTheme="minorHAnsi" w:eastAsiaTheme="minorEastAsia" w:hAnsiTheme="minorHAnsi" w:cstheme="minorBidi"/>
              <w:noProof/>
              <w:sz w:val="22"/>
              <w:bdr w:val="none" w:sz="0" w:space="0" w:color="auto"/>
            </w:rPr>
          </w:pPr>
          <w:hyperlink w:anchor="_Toc21254074" w:history="1">
            <w:r w:rsidR="00144705" w:rsidRPr="00294423">
              <w:rPr>
                <w:rStyle w:val="Hyperlink"/>
                <w:noProof/>
              </w:rPr>
              <w:t>INTRODUCTION</w:t>
            </w:r>
            <w:r w:rsidR="00144705">
              <w:rPr>
                <w:noProof/>
                <w:webHidden/>
              </w:rPr>
              <w:tab/>
            </w:r>
            <w:r w:rsidR="00144705">
              <w:rPr>
                <w:noProof/>
                <w:webHidden/>
              </w:rPr>
              <w:fldChar w:fldCharType="begin"/>
            </w:r>
            <w:r w:rsidR="00144705">
              <w:rPr>
                <w:noProof/>
                <w:webHidden/>
              </w:rPr>
              <w:instrText xml:space="preserve"> PAGEREF _Toc21254074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5DAAE903" w14:textId="1BBAC237"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75" w:history="1">
            <w:r w:rsidR="00144705" w:rsidRPr="00294423">
              <w:rPr>
                <w:rStyle w:val="Hyperlink"/>
                <w:noProof/>
              </w:rPr>
              <w:t>Purpose of this Research</w:t>
            </w:r>
            <w:r w:rsidR="00144705">
              <w:rPr>
                <w:noProof/>
                <w:webHidden/>
              </w:rPr>
              <w:tab/>
            </w:r>
            <w:r w:rsidR="00144705">
              <w:rPr>
                <w:noProof/>
                <w:webHidden/>
              </w:rPr>
              <w:fldChar w:fldCharType="begin"/>
            </w:r>
            <w:r w:rsidR="00144705">
              <w:rPr>
                <w:noProof/>
                <w:webHidden/>
              </w:rPr>
              <w:instrText xml:space="preserve"> PAGEREF _Toc21254075 \h </w:instrText>
            </w:r>
            <w:r w:rsidR="00144705">
              <w:rPr>
                <w:noProof/>
                <w:webHidden/>
              </w:rPr>
            </w:r>
            <w:r w:rsidR="00144705">
              <w:rPr>
                <w:noProof/>
                <w:webHidden/>
              </w:rPr>
              <w:fldChar w:fldCharType="separate"/>
            </w:r>
            <w:r w:rsidR="00144705">
              <w:rPr>
                <w:noProof/>
                <w:webHidden/>
              </w:rPr>
              <w:t>1</w:t>
            </w:r>
            <w:r w:rsidR="00144705">
              <w:rPr>
                <w:noProof/>
                <w:webHidden/>
              </w:rPr>
              <w:fldChar w:fldCharType="end"/>
            </w:r>
          </w:hyperlink>
        </w:p>
        <w:p w14:paraId="00BA0304" w14:textId="4E4BC445"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76" w:history="1">
            <w:r w:rsidR="00144705" w:rsidRPr="00294423">
              <w:rPr>
                <w:rStyle w:val="Hyperlink"/>
                <w:noProof/>
              </w:rPr>
              <w:t>The Focus Problems</w:t>
            </w:r>
            <w:r w:rsidR="00144705">
              <w:rPr>
                <w:noProof/>
                <w:webHidden/>
              </w:rPr>
              <w:tab/>
            </w:r>
            <w:r w:rsidR="00144705">
              <w:rPr>
                <w:noProof/>
                <w:webHidden/>
              </w:rPr>
              <w:fldChar w:fldCharType="begin"/>
            </w:r>
            <w:r w:rsidR="00144705">
              <w:rPr>
                <w:noProof/>
                <w:webHidden/>
              </w:rPr>
              <w:instrText xml:space="preserve"> PAGEREF _Toc21254076 \h </w:instrText>
            </w:r>
            <w:r w:rsidR="00144705">
              <w:rPr>
                <w:noProof/>
                <w:webHidden/>
              </w:rPr>
            </w:r>
            <w:r w:rsidR="00144705">
              <w:rPr>
                <w:noProof/>
                <w:webHidden/>
              </w:rPr>
              <w:fldChar w:fldCharType="separate"/>
            </w:r>
            <w:r w:rsidR="00144705">
              <w:rPr>
                <w:noProof/>
                <w:webHidden/>
              </w:rPr>
              <w:t>2</w:t>
            </w:r>
            <w:r w:rsidR="00144705">
              <w:rPr>
                <w:noProof/>
                <w:webHidden/>
              </w:rPr>
              <w:fldChar w:fldCharType="end"/>
            </w:r>
          </w:hyperlink>
        </w:p>
        <w:p w14:paraId="7B126BA5" w14:textId="725E2542"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7"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_Toc21254077 \h </w:instrText>
            </w:r>
            <w:r w:rsidR="00144705">
              <w:rPr>
                <w:noProof/>
                <w:webHidden/>
              </w:rPr>
            </w:r>
            <w:r w:rsidR="00144705">
              <w:rPr>
                <w:noProof/>
                <w:webHidden/>
              </w:rPr>
              <w:fldChar w:fldCharType="separate"/>
            </w:r>
            <w:r w:rsidR="00144705">
              <w:rPr>
                <w:noProof/>
                <w:webHidden/>
              </w:rPr>
              <w:t>3</w:t>
            </w:r>
            <w:r w:rsidR="00144705">
              <w:rPr>
                <w:noProof/>
                <w:webHidden/>
              </w:rPr>
              <w:fldChar w:fldCharType="end"/>
            </w:r>
          </w:hyperlink>
        </w:p>
        <w:p w14:paraId="0CB885D1" w14:textId="0DC2E022"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8"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_Toc21254078 \h </w:instrText>
            </w:r>
            <w:r w:rsidR="00144705">
              <w:rPr>
                <w:noProof/>
                <w:webHidden/>
              </w:rPr>
            </w:r>
            <w:r w:rsidR="00144705">
              <w:rPr>
                <w:noProof/>
                <w:webHidden/>
              </w:rPr>
              <w:fldChar w:fldCharType="separate"/>
            </w:r>
            <w:r w:rsidR="00144705">
              <w:rPr>
                <w:noProof/>
                <w:webHidden/>
              </w:rPr>
              <w:t>4</w:t>
            </w:r>
            <w:r w:rsidR="00144705">
              <w:rPr>
                <w:noProof/>
                <w:webHidden/>
              </w:rPr>
              <w:fldChar w:fldCharType="end"/>
            </w:r>
          </w:hyperlink>
        </w:p>
        <w:p w14:paraId="1DF25F18" w14:textId="2CF41145"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79"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_Toc21254079 \h </w:instrText>
            </w:r>
            <w:r w:rsidR="00144705">
              <w:rPr>
                <w:noProof/>
                <w:webHidden/>
              </w:rPr>
            </w:r>
            <w:r w:rsidR="00144705">
              <w:rPr>
                <w:noProof/>
                <w:webHidden/>
              </w:rPr>
              <w:fldChar w:fldCharType="separate"/>
            </w:r>
            <w:r w:rsidR="00144705">
              <w:rPr>
                <w:noProof/>
                <w:webHidden/>
              </w:rPr>
              <w:t>6</w:t>
            </w:r>
            <w:r w:rsidR="00144705">
              <w:rPr>
                <w:noProof/>
                <w:webHidden/>
              </w:rPr>
              <w:fldChar w:fldCharType="end"/>
            </w:r>
          </w:hyperlink>
        </w:p>
        <w:p w14:paraId="7636F016" w14:textId="601EE231"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0"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_Toc21254080 \h </w:instrText>
            </w:r>
            <w:r w:rsidR="00144705">
              <w:rPr>
                <w:noProof/>
                <w:webHidden/>
              </w:rPr>
            </w:r>
            <w:r w:rsidR="00144705">
              <w:rPr>
                <w:noProof/>
                <w:webHidden/>
              </w:rPr>
              <w:fldChar w:fldCharType="separate"/>
            </w:r>
            <w:r w:rsidR="00144705">
              <w:rPr>
                <w:noProof/>
                <w:webHidden/>
              </w:rPr>
              <w:t>7</w:t>
            </w:r>
            <w:r w:rsidR="00144705">
              <w:rPr>
                <w:noProof/>
                <w:webHidden/>
              </w:rPr>
              <w:fldChar w:fldCharType="end"/>
            </w:r>
          </w:hyperlink>
        </w:p>
        <w:p w14:paraId="34A56A10" w14:textId="6D980C67"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081"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_Toc21254081 \h </w:instrText>
            </w:r>
            <w:r w:rsidR="00144705">
              <w:rPr>
                <w:noProof/>
                <w:webHidden/>
              </w:rPr>
            </w:r>
            <w:r w:rsidR="00144705">
              <w:rPr>
                <w:noProof/>
                <w:webHidden/>
              </w:rPr>
              <w:fldChar w:fldCharType="separate"/>
            </w:r>
            <w:r w:rsidR="00144705">
              <w:rPr>
                <w:noProof/>
                <w:webHidden/>
              </w:rPr>
              <w:t>9</w:t>
            </w:r>
            <w:r w:rsidR="00144705">
              <w:rPr>
                <w:noProof/>
                <w:webHidden/>
              </w:rPr>
              <w:fldChar w:fldCharType="end"/>
            </w:r>
          </w:hyperlink>
        </w:p>
        <w:p w14:paraId="48E2BB35" w14:textId="62A34667" w:rsidR="00144705" w:rsidRDefault="0061578E">
          <w:pPr>
            <w:pStyle w:val="TOC2"/>
            <w:rPr>
              <w:rFonts w:asciiTheme="minorHAnsi" w:eastAsiaTheme="minorEastAsia" w:hAnsiTheme="minorHAnsi" w:cstheme="minorBidi"/>
              <w:noProof/>
              <w:sz w:val="22"/>
              <w:bdr w:val="none" w:sz="0" w:space="0" w:color="auto"/>
            </w:rPr>
          </w:pPr>
          <w:hyperlink w:anchor="_Toc21254082" w:history="1">
            <w:r w:rsidR="00144705" w:rsidRPr="00294423">
              <w:rPr>
                <w:rStyle w:val="Hyperlink"/>
                <w:noProof/>
              </w:rPr>
              <w:t>EVALUATION METRICS</w:t>
            </w:r>
            <w:r w:rsidR="00144705">
              <w:rPr>
                <w:noProof/>
                <w:webHidden/>
              </w:rPr>
              <w:tab/>
            </w:r>
            <w:r w:rsidR="00144705">
              <w:rPr>
                <w:noProof/>
                <w:webHidden/>
              </w:rPr>
              <w:fldChar w:fldCharType="begin"/>
            </w:r>
            <w:r w:rsidR="00144705">
              <w:rPr>
                <w:noProof/>
                <w:webHidden/>
              </w:rPr>
              <w:instrText xml:space="preserve"> PAGEREF _Toc21254082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D34C076" w14:textId="2F604977"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83" w:history="1">
            <w:r w:rsidR="00144705" w:rsidRPr="00294423">
              <w:rPr>
                <w:rStyle w:val="Hyperlink"/>
                <w:noProof/>
              </w:rPr>
              <w:t>Time</w:t>
            </w:r>
            <w:r w:rsidR="00144705">
              <w:rPr>
                <w:noProof/>
                <w:webHidden/>
              </w:rPr>
              <w:tab/>
            </w:r>
            <w:r w:rsidR="00144705">
              <w:rPr>
                <w:noProof/>
                <w:webHidden/>
              </w:rPr>
              <w:fldChar w:fldCharType="begin"/>
            </w:r>
            <w:r w:rsidR="00144705">
              <w:rPr>
                <w:noProof/>
                <w:webHidden/>
              </w:rPr>
              <w:instrText xml:space="preserve"> PAGEREF _Toc21254083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2BC85166" w14:textId="1CD7CA59"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84" w:history="1">
            <w:r w:rsidR="00144705" w:rsidRPr="00294423">
              <w:rPr>
                <w:rStyle w:val="Hyperlink"/>
                <w:noProof/>
              </w:rPr>
              <w:t>Space</w:t>
            </w:r>
            <w:r w:rsidR="00144705">
              <w:rPr>
                <w:noProof/>
                <w:webHidden/>
              </w:rPr>
              <w:tab/>
            </w:r>
            <w:r w:rsidR="00144705">
              <w:rPr>
                <w:noProof/>
                <w:webHidden/>
              </w:rPr>
              <w:fldChar w:fldCharType="begin"/>
            </w:r>
            <w:r w:rsidR="00144705">
              <w:rPr>
                <w:noProof/>
                <w:webHidden/>
              </w:rPr>
              <w:instrText xml:space="preserve"> PAGEREF _Toc21254084 \h </w:instrText>
            </w:r>
            <w:r w:rsidR="00144705">
              <w:rPr>
                <w:noProof/>
                <w:webHidden/>
              </w:rPr>
            </w:r>
            <w:r w:rsidR="00144705">
              <w:rPr>
                <w:noProof/>
                <w:webHidden/>
              </w:rPr>
              <w:fldChar w:fldCharType="separate"/>
            </w:r>
            <w:r w:rsidR="00144705">
              <w:rPr>
                <w:noProof/>
                <w:webHidden/>
              </w:rPr>
              <w:t>10</w:t>
            </w:r>
            <w:r w:rsidR="00144705">
              <w:rPr>
                <w:noProof/>
                <w:webHidden/>
              </w:rPr>
              <w:fldChar w:fldCharType="end"/>
            </w:r>
          </w:hyperlink>
        </w:p>
        <w:p w14:paraId="3EE78A6D" w14:textId="43F9D545"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85" w:history="1">
            <w:r w:rsidR="00144705" w:rsidRPr="00294423">
              <w:rPr>
                <w:rStyle w:val="Hyperlink"/>
                <w:noProof/>
              </w:rPr>
              <w:t>Accuracy</w:t>
            </w:r>
            <w:r w:rsidR="00144705">
              <w:rPr>
                <w:noProof/>
                <w:webHidden/>
              </w:rPr>
              <w:tab/>
            </w:r>
            <w:r w:rsidR="00144705">
              <w:rPr>
                <w:noProof/>
                <w:webHidden/>
              </w:rPr>
              <w:fldChar w:fldCharType="begin"/>
            </w:r>
            <w:r w:rsidR="00144705">
              <w:rPr>
                <w:noProof/>
                <w:webHidden/>
              </w:rPr>
              <w:instrText xml:space="preserve"> PAGEREF _Toc21254085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3B63F4E" w14:textId="5A4DA7F2" w:rsidR="00144705" w:rsidRDefault="0061578E">
          <w:pPr>
            <w:pStyle w:val="TOC1"/>
            <w:rPr>
              <w:rFonts w:asciiTheme="minorHAnsi" w:eastAsiaTheme="minorEastAsia" w:hAnsiTheme="minorHAnsi" w:cstheme="minorBidi"/>
              <w:noProof/>
              <w:sz w:val="22"/>
              <w:szCs w:val="22"/>
              <w:bdr w:val="none" w:sz="0" w:space="0" w:color="auto"/>
            </w:rPr>
          </w:pPr>
          <w:hyperlink w:anchor="_Toc21254086" w:history="1">
            <w:r w:rsidR="00144705" w:rsidRPr="00294423">
              <w:rPr>
                <w:rStyle w:val="Hyperlink"/>
                <w:noProof/>
              </w:rPr>
              <w:t>CHAPTER 2</w:t>
            </w:r>
            <w:r w:rsidR="00144705">
              <w:rPr>
                <w:noProof/>
                <w:webHidden/>
              </w:rPr>
              <w:tab/>
            </w:r>
            <w:r w:rsidR="00144705">
              <w:rPr>
                <w:noProof/>
                <w:webHidden/>
              </w:rPr>
              <w:fldChar w:fldCharType="begin"/>
            </w:r>
            <w:r w:rsidR="00144705">
              <w:rPr>
                <w:noProof/>
                <w:webHidden/>
              </w:rPr>
              <w:instrText xml:space="preserve"> PAGEREF _Toc21254086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11A766A9" w14:textId="2477CBCE" w:rsidR="00144705" w:rsidRDefault="0061578E">
          <w:pPr>
            <w:pStyle w:val="TOC2"/>
            <w:rPr>
              <w:rFonts w:asciiTheme="minorHAnsi" w:eastAsiaTheme="minorEastAsia" w:hAnsiTheme="minorHAnsi" w:cstheme="minorBidi"/>
              <w:noProof/>
              <w:sz w:val="22"/>
              <w:bdr w:val="none" w:sz="0" w:space="0" w:color="auto"/>
            </w:rPr>
          </w:pPr>
          <w:hyperlink w:anchor="_Toc21254087" w:history="1">
            <w:r w:rsidR="00144705" w:rsidRPr="00294423">
              <w:rPr>
                <w:rStyle w:val="Hyperlink"/>
                <w:noProof/>
              </w:rPr>
              <w:t>REVIEW OF THE LITERATURE</w:t>
            </w:r>
            <w:r w:rsidR="00144705">
              <w:rPr>
                <w:noProof/>
                <w:webHidden/>
              </w:rPr>
              <w:tab/>
            </w:r>
            <w:r w:rsidR="00144705">
              <w:rPr>
                <w:noProof/>
                <w:webHidden/>
              </w:rPr>
              <w:fldChar w:fldCharType="begin"/>
            </w:r>
            <w:r w:rsidR="00144705">
              <w:rPr>
                <w:noProof/>
                <w:webHidden/>
              </w:rPr>
              <w:instrText xml:space="preserve"> PAGEREF _Toc21254087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5E1A1445" w14:textId="58C0E246"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88" w:history="1">
            <w:r w:rsidR="00144705" w:rsidRPr="00294423">
              <w:rPr>
                <w:rStyle w:val="Hyperlink"/>
                <w:noProof/>
              </w:rPr>
              <w:t>Heuristics</w:t>
            </w:r>
            <w:r w:rsidR="00144705">
              <w:rPr>
                <w:noProof/>
                <w:webHidden/>
              </w:rPr>
              <w:tab/>
            </w:r>
            <w:r w:rsidR="00144705">
              <w:rPr>
                <w:noProof/>
                <w:webHidden/>
              </w:rPr>
              <w:fldChar w:fldCharType="begin"/>
            </w:r>
            <w:r w:rsidR="00144705">
              <w:rPr>
                <w:noProof/>
                <w:webHidden/>
              </w:rPr>
              <w:instrText xml:space="preserve"> PAGEREF _Toc21254088 \h </w:instrText>
            </w:r>
            <w:r w:rsidR="00144705">
              <w:rPr>
                <w:noProof/>
                <w:webHidden/>
              </w:rPr>
            </w:r>
            <w:r w:rsidR="00144705">
              <w:rPr>
                <w:noProof/>
                <w:webHidden/>
              </w:rPr>
              <w:fldChar w:fldCharType="separate"/>
            </w:r>
            <w:r w:rsidR="00144705">
              <w:rPr>
                <w:noProof/>
                <w:webHidden/>
              </w:rPr>
              <w:t>11</w:t>
            </w:r>
            <w:r w:rsidR="00144705">
              <w:rPr>
                <w:noProof/>
                <w:webHidden/>
              </w:rPr>
              <w:fldChar w:fldCharType="end"/>
            </w:r>
          </w:hyperlink>
        </w:p>
        <w:p w14:paraId="298881B8" w14:textId="5F716479"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89" w:history="1">
            <w:r w:rsidR="00144705" w:rsidRPr="00294423">
              <w:rPr>
                <w:rStyle w:val="Hyperlink"/>
                <w:noProof/>
              </w:rPr>
              <w:t>Genetic Algorithms</w:t>
            </w:r>
            <w:r w:rsidR="00144705">
              <w:rPr>
                <w:noProof/>
                <w:webHidden/>
              </w:rPr>
              <w:tab/>
            </w:r>
            <w:r w:rsidR="00144705">
              <w:rPr>
                <w:noProof/>
                <w:webHidden/>
              </w:rPr>
              <w:fldChar w:fldCharType="begin"/>
            </w:r>
            <w:r w:rsidR="00144705">
              <w:rPr>
                <w:noProof/>
                <w:webHidden/>
              </w:rPr>
              <w:instrText xml:space="preserve"> PAGEREF _Toc21254089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74E543D6" w14:textId="62AEF767"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90" w:history="1">
            <w:r w:rsidR="00144705" w:rsidRPr="00294423">
              <w:rPr>
                <w:rStyle w:val="Hyperlink"/>
                <w:noProof/>
              </w:rPr>
              <w:t>General Constraint Satisfaction Problems</w:t>
            </w:r>
            <w:r w:rsidR="00144705">
              <w:rPr>
                <w:noProof/>
                <w:webHidden/>
              </w:rPr>
              <w:tab/>
            </w:r>
            <w:r w:rsidR="00144705">
              <w:rPr>
                <w:noProof/>
                <w:webHidden/>
              </w:rPr>
              <w:fldChar w:fldCharType="begin"/>
            </w:r>
            <w:r w:rsidR="00144705">
              <w:rPr>
                <w:noProof/>
                <w:webHidden/>
              </w:rPr>
              <w:instrText xml:space="preserve"> PAGEREF _Toc21254090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1A685A56" w14:textId="1C50FA7F"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91" w:history="1">
            <w:r w:rsidR="00144705" w:rsidRPr="00294423">
              <w:rPr>
                <w:rStyle w:val="Hyperlink"/>
                <w:noProof/>
              </w:rPr>
              <w:t>0-1 Knapsack Problem</w:t>
            </w:r>
            <w:r w:rsidR="00144705">
              <w:rPr>
                <w:noProof/>
                <w:webHidden/>
              </w:rPr>
              <w:tab/>
            </w:r>
            <w:r w:rsidR="00144705">
              <w:rPr>
                <w:noProof/>
                <w:webHidden/>
              </w:rPr>
              <w:fldChar w:fldCharType="begin"/>
            </w:r>
            <w:r w:rsidR="00144705">
              <w:rPr>
                <w:noProof/>
                <w:webHidden/>
              </w:rPr>
              <w:instrText xml:space="preserve"> PAGEREF _Toc21254091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305E56CE" w14:textId="3BDD0F38"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92"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_Toc21254092 \h </w:instrText>
            </w:r>
            <w:r w:rsidR="00144705">
              <w:rPr>
                <w:noProof/>
                <w:webHidden/>
              </w:rPr>
            </w:r>
            <w:r w:rsidR="00144705">
              <w:rPr>
                <w:noProof/>
                <w:webHidden/>
              </w:rPr>
              <w:fldChar w:fldCharType="separate"/>
            </w:r>
            <w:r w:rsidR="00144705">
              <w:rPr>
                <w:noProof/>
                <w:webHidden/>
              </w:rPr>
              <w:t>12</w:t>
            </w:r>
            <w:r w:rsidR="00144705">
              <w:rPr>
                <w:noProof/>
                <w:webHidden/>
              </w:rPr>
              <w:fldChar w:fldCharType="end"/>
            </w:r>
          </w:hyperlink>
        </w:p>
        <w:p w14:paraId="2E34F434" w14:textId="57296113"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93"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_Toc21254093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08940CA" w14:textId="271E97CD"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94"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_Toc21254094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6C874D50" w14:textId="543183EE"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95"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_Toc21254095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1DADDE4A" w14:textId="06831172" w:rsidR="00144705" w:rsidRDefault="0061578E">
          <w:pPr>
            <w:pStyle w:val="TOC2"/>
            <w:rPr>
              <w:rFonts w:asciiTheme="minorHAnsi" w:eastAsiaTheme="minorEastAsia" w:hAnsiTheme="minorHAnsi" w:cstheme="minorBidi"/>
              <w:noProof/>
              <w:sz w:val="22"/>
              <w:bdr w:val="none" w:sz="0" w:space="0" w:color="auto"/>
            </w:rPr>
          </w:pPr>
          <w:hyperlink w:anchor="_Toc21254096" w:history="1">
            <w:r w:rsidR="00144705" w:rsidRPr="00294423">
              <w:rPr>
                <w:rStyle w:val="Hyperlink"/>
                <w:noProof/>
              </w:rPr>
              <w:t>SIGNIFICANCE OF THIS RESEARCH</w:t>
            </w:r>
            <w:r w:rsidR="00144705">
              <w:rPr>
                <w:noProof/>
                <w:webHidden/>
              </w:rPr>
              <w:tab/>
            </w:r>
            <w:r w:rsidR="00144705">
              <w:rPr>
                <w:noProof/>
                <w:webHidden/>
              </w:rPr>
              <w:fldChar w:fldCharType="begin"/>
            </w:r>
            <w:r w:rsidR="00144705">
              <w:rPr>
                <w:noProof/>
                <w:webHidden/>
              </w:rPr>
              <w:instrText xml:space="preserve"> PAGEREF _Toc21254096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323589D6" w14:textId="7A791893" w:rsidR="00144705" w:rsidRDefault="0061578E">
          <w:pPr>
            <w:pStyle w:val="TOC1"/>
            <w:rPr>
              <w:rFonts w:asciiTheme="minorHAnsi" w:eastAsiaTheme="minorEastAsia" w:hAnsiTheme="minorHAnsi" w:cstheme="minorBidi"/>
              <w:noProof/>
              <w:sz w:val="22"/>
              <w:szCs w:val="22"/>
              <w:bdr w:val="none" w:sz="0" w:space="0" w:color="auto"/>
            </w:rPr>
          </w:pPr>
          <w:hyperlink w:anchor="_Toc21254097" w:history="1">
            <w:r w:rsidR="00144705" w:rsidRPr="00294423">
              <w:rPr>
                <w:rStyle w:val="Hyperlink"/>
                <w:noProof/>
              </w:rPr>
              <w:t>CHAPTER 3 (TODO: Finish all problems)</w:t>
            </w:r>
            <w:r w:rsidR="00144705">
              <w:rPr>
                <w:noProof/>
                <w:webHidden/>
              </w:rPr>
              <w:tab/>
            </w:r>
            <w:r w:rsidR="00144705">
              <w:rPr>
                <w:noProof/>
                <w:webHidden/>
              </w:rPr>
              <w:fldChar w:fldCharType="begin"/>
            </w:r>
            <w:r w:rsidR="00144705">
              <w:rPr>
                <w:noProof/>
                <w:webHidden/>
              </w:rPr>
              <w:instrText xml:space="preserve"> PAGEREF _Toc21254097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AF59F1F" w14:textId="451F9D21" w:rsidR="00144705" w:rsidRDefault="0061578E">
          <w:pPr>
            <w:pStyle w:val="TOC2"/>
            <w:rPr>
              <w:rFonts w:asciiTheme="minorHAnsi" w:eastAsiaTheme="minorEastAsia" w:hAnsiTheme="minorHAnsi" w:cstheme="minorBidi"/>
              <w:noProof/>
              <w:sz w:val="22"/>
              <w:bdr w:val="none" w:sz="0" w:space="0" w:color="auto"/>
            </w:rPr>
          </w:pPr>
          <w:hyperlink w:anchor="_Toc21254098" w:history="1">
            <w:r w:rsidR="00144705" w:rsidRPr="00294423">
              <w:rPr>
                <w:rStyle w:val="Hyperlink"/>
                <w:noProof/>
              </w:rPr>
              <w:t>PROJECT IMPLEMENTATION</w:t>
            </w:r>
            <w:r w:rsidR="00144705">
              <w:rPr>
                <w:noProof/>
                <w:webHidden/>
              </w:rPr>
              <w:tab/>
            </w:r>
            <w:r w:rsidR="00144705">
              <w:rPr>
                <w:noProof/>
                <w:webHidden/>
              </w:rPr>
              <w:fldChar w:fldCharType="begin"/>
            </w:r>
            <w:r w:rsidR="00144705">
              <w:rPr>
                <w:noProof/>
                <w:webHidden/>
              </w:rPr>
              <w:instrText xml:space="preserve"> PAGEREF _Toc21254098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4BE653EF" w14:textId="27B278B0"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099" w:history="1">
            <w:r w:rsidR="00144705" w:rsidRPr="00294423">
              <w:rPr>
                <w:rStyle w:val="Hyperlink"/>
                <w:noProof/>
              </w:rPr>
              <w:t>Framework</w:t>
            </w:r>
            <w:r w:rsidR="00144705">
              <w:rPr>
                <w:noProof/>
                <w:webHidden/>
              </w:rPr>
              <w:tab/>
            </w:r>
            <w:r w:rsidR="00144705">
              <w:rPr>
                <w:noProof/>
                <w:webHidden/>
              </w:rPr>
              <w:fldChar w:fldCharType="begin"/>
            </w:r>
            <w:r w:rsidR="00144705">
              <w:rPr>
                <w:noProof/>
                <w:webHidden/>
              </w:rPr>
              <w:instrText xml:space="preserve"> PAGEREF _Toc21254099 \h </w:instrText>
            </w:r>
            <w:r w:rsidR="00144705">
              <w:rPr>
                <w:noProof/>
                <w:webHidden/>
              </w:rPr>
            </w:r>
            <w:r w:rsidR="00144705">
              <w:rPr>
                <w:noProof/>
                <w:webHidden/>
              </w:rPr>
              <w:fldChar w:fldCharType="separate"/>
            </w:r>
            <w:r w:rsidR="00144705">
              <w:rPr>
                <w:noProof/>
                <w:webHidden/>
              </w:rPr>
              <w:t>13</w:t>
            </w:r>
            <w:r w:rsidR="00144705">
              <w:rPr>
                <w:noProof/>
                <w:webHidden/>
              </w:rPr>
              <w:fldChar w:fldCharType="end"/>
            </w:r>
          </w:hyperlink>
        </w:p>
        <w:p w14:paraId="5E2ED256" w14:textId="0B1B2CC5"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100" w:history="1">
            <w:r w:rsidR="00144705" w:rsidRPr="00294423">
              <w:rPr>
                <w:rStyle w:val="Hyperlink"/>
                <w:noProof/>
              </w:rPr>
              <w:t>Genetic Algorithm</w:t>
            </w:r>
            <w:r w:rsidR="00144705">
              <w:rPr>
                <w:noProof/>
                <w:webHidden/>
              </w:rPr>
              <w:tab/>
            </w:r>
            <w:r w:rsidR="00144705">
              <w:rPr>
                <w:noProof/>
                <w:webHidden/>
              </w:rPr>
              <w:fldChar w:fldCharType="begin"/>
            </w:r>
            <w:r w:rsidR="00144705">
              <w:rPr>
                <w:noProof/>
                <w:webHidden/>
              </w:rPr>
              <w:instrText xml:space="preserve"> PAGEREF _Toc21254100 \h </w:instrText>
            </w:r>
            <w:r w:rsidR="00144705">
              <w:rPr>
                <w:noProof/>
                <w:webHidden/>
              </w:rPr>
            </w:r>
            <w:r w:rsidR="00144705">
              <w:rPr>
                <w:noProof/>
                <w:webHidden/>
              </w:rPr>
              <w:fldChar w:fldCharType="separate"/>
            </w:r>
            <w:r w:rsidR="00144705">
              <w:rPr>
                <w:noProof/>
                <w:webHidden/>
              </w:rPr>
              <w:t>14</w:t>
            </w:r>
            <w:r w:rsidR="00144705">
              <w:rPr>
                <w:noProof/>
                <w:webHidden/>
              </w:rPr>
              <w:fldChar w:fldCharType="end"/>
            </w:r>
          </w:hyperlink>
        </w:p>
        <w:p w14:paraId="45481744" w14:textId="66907F55"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1" w:history="1">
            <w:r w:rsidR="00144705" w:rsidRPr="00294423">
              <w:rPr>
                <w:rStyle w:val="Hyperlink"/>
                <w:noProof/>
              </w:rPr>
              <w:t>Chromosome</w:t>
            </w:r>
            <w:r w:rsidR="00144705">
              <w:rPr>
                <w:noProof/>
                <w:webHidden/>
              </w:rPr>
              <w:tab/>
            </w:r>
            <w:r w:rsidR="00144705">
              <w:rPr>
                <w:noProof/>
                <w:webHidden/>
              </w:rPr>
              <w:fldChar w:fldCharType="begin"/>
            </w:r>
            <w:r w:rsidR="00144705">
              <w:rPr>
                <w:noProof/>
                <w:webHidden/>
              </w:rPr>
              <w:instrText xml:space="preserve"> PAGEREF _Toc21254101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79B1665D" w14:textId="15E238B5"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2" w:history="1">
            <w:r w:rsidR="00144705" w:rsidRPr="00294423">
              <w:rPr>
                <w:rStyle w:val="Hyperlink"/>
                <w:noProof/>
              </w:rPr>
              <w:t>Population</w:t>
            </w:r>
            <w:r w:rsidR="00144705">
              <w:rPr>
                <w:noProof/>
                <w:webHidden/>
              </w:rPr>
              <w:tab/>
            </w:r>
            <w:r w:rsidR="00144705">
              <w:rPr>
                <w:noProof/>
                <w:webHidden/>
              </w:rPr>
              <w:fldChar w:fldCharType="begin"/>
            </w:r>
            <w:r w:rsidR="00144705">
              <w:rPr>
                <w:noProof/>
                <w:webHidden/>
              </w:rPr>
              <w:instrText xml:space="preserve"> PAGEREF _Toc21254102 \h </w:instrText>
            </w:r>
            <w:r w:rsidR="00144705">
              <w:rPr>
                <w:noProof/>
                <w:webHidden/>
              </w:rPr>
            </w:r>
            <w:r w:rsidR="00144705">
              <w:rPr>
                <w:noProof/>
                <w:webHidden/>
              </w:rPr>
              <w:fldChar w:fldCharType="separate"/>
            </w:r>
            <w:r w:rsidR="00144705">
              <w:rPr>
                <w:noProof/>
                <w:webHidden/>
              </w:rPr>
              <w:t>16</w:t>
            </w:r>
            <w:r w:rsidR="00144705">
              <w:rPr>
                <w:noProof/>
                <w:webHidden/>
              </w:rPr>
              <w:fldChar w:fldCharType="end"/>
            </w:r>
          </w:hyperlink>
        </w:p>
        <w:p w14:paraId="25B0F5BF" w14:textId="08E84A69"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103" w:history="1">
            <w:r w:rsidR="00144705" w:rsidRPr="00294423">
              <w:rPr>
                <w:rStyle w:val="Hyperlink"/>
                <w:noProof/>
              </w:rPr>
              <w:t>Focus Problems</w:t>
            </w:r>
            <w:r w:rsidR="00144705">
              <w:rPr>
                <w:noProof/>
                <w:webHidden/>
              </w:rPr>
              <w:tab/>
            </w:r>
            <w:r w:rsidR="00144705">
              <w:rPr>
                <w:noProof/>
                <w:webHidden/>
              </w:rPr>
              <w:fldChar w:fldCharType="begin"/>
            </w:r>
            <w:r w:rsidR="00144705">
              <w:rPr>
                <w:noProof/>
                <w:webHidden/>
              </w:rPr>
              <w:instrText xml:space="preserve"> PAGEREF _Toc21254103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10D072E3" w14:textId="03775BAF" w:rsidR="00144705" w:rsidRDefault="0061578E">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21254104" w:history="1">
            <w:r w:rsidR="00144705" w:rsidRPr="00294423">
              <w:rPr>
                <w:rStyle w:val="Hyperlink"/>
                <w:noProof/>
              </w:rPr>
              <w:t>0-1</w:t>
            </w:r>
            <w:r w:rsidR="00144705">
              <w:rPr>
                <w:rFonts w:asciiTheme="minorHAnsi" w:eastAsiaTheme="minorEastAsia" w:hAnsiTheme="minorHAnsi" w:cstheme="minorBidi"/>
                <w:noProof/>
                <w:sz w:val="22"/>
                <w:szCs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_Toc21254104 \h </w:instrText>
            </w:r>
            <w:r w:rsidR="00144705">
              <w:rPr>
                <w:noProof/>
                <w:webHidden/>
              </w:rPr>
            </w:r>
            <w:r w:rsidR="00144705">
              <w:rPr>
                <w:noProof/>
                <w:webHidden/>
              </w:rPr>
              <w:fldChar w:fldCharType="separate"/>
            </w:r>
            <w:r w:rsidR="00144705">
              <w:rPr>
                <w:noProof/>
                <w:webHidden/>
              </w:rPr>
              <w:t>17</w:t>
            </w:r>
            <w:r w:rsidR="00144705">
              <w:rPr>
                <w:noProof/>
                <w:webHidden/>
              </w:rPr>
              <w:fldChar w:fldCharType="end"/>
            </w:r>
          </w:hyperlink>
        </w:p>
        <w:p w14:paraId="27D4216B" w14:textId="3AAD55D7"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5"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_Toc21254105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012CD22" w14:textId="7B153161"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6"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_Toc21254106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3C543ADD" w14:textId="2ABDB921"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7"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_Toc21254107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0662FBE4" w14:textId="380639E9" w:rsidR="00144705" w:rsidRDefault="0061578E">
          <w:pPr>
            <w:pStyle w:val="TOC4"/>
            <w:tabs>
              <w:tab w:val="right" w:leader="dot" w:pos="8630"/>
            </w:tabs>
            <w:rPr>
              <w:rFonts w:asciiTheme="minorHAnsi" w:eastAsiaTheme="minorEastAsia" w:hAnsiTheme="minorHAnsi" w:cstheme="minorBidi"/>
              <w:noProof/>
              <w:sz w:val="22"/>
              <w:szCs w:val="22"/>
              <w:bdr w:val="none" w:sz="0" w:space="0" w:color="auto"/>
            </w:rPr>
          </w:pPr>
          <w:hyperlink w:anchor="_Toc21254108"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_Toc21254108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1E6617DF" w14:textId="6DF8D696" w:rsidR="00144705" w:rsidRDefault="0061578E">
          <w:pPr>
            <w:pStyle w:val="TOC1"/>
            <w:rPr>
              <w:rFonts w:asciiTheme="minorHAnsi" w:eastAsiaTheme="minorEastAsia" w:hAnsiTheme="minorHAnsi" w:cstheme="minorBidi"/>
              <w:noProof/>
              <w:sz w:val="22"/>
              <w:szCs w:val="22"/>
              <w:bdr w:val="none" w:sz="0" w:space="0" w:color="auto"/>
            </w:rPr>
          </w:pPr>
          <w:hyperlink w:anchor="_Toc21254109" w:history="1">
            <w:r w:rsidR="00144705" w:rsidRPr="00294423">
              <w:rPr>
                <w:rStyle w:val="Hyperlink"/>
                <w:noProof/>
              </w:rPr>
              <w:t>CHAPTER 4</w:t>
            </w:r>
            <w:r w:rsidR="00144705">
              <w:rPr>
                <w:noProof/>
                <w:webHidden/>
              </w:rPr>
              <w:tab/>
            </w:r>
            <w:r w:rsidR="00144705">
              <w:rPr>
                <w:noProof/>
                <w:webHidden/>
              </w:rPr>
              <w:fldChar w:fldCharType="begin"/>
            </w:r>
            <w:r w:rsidR="00144705">
              <w:rPr>
                <w:noProof/>
                <w:webHidden/>
              </w:rPr>
              <w:instrText xml:space="preserve"> PAGEREF _Toc21254109 \h </w:instrText>
            </w:r>
            <w:r w:rsidR="00144705">
              <w:rPr>
                <w:noProof/>
                <w:webHidden/>
              </w:rPr>
            </w:r>
            <w:r w:rsidR="00144705">
              <w:rPr>
                <w:noProof/>
                <w:webHidden/>
              </w:rPr>
              <w:fldChar w:fldCharType="separate"/>
            </w:r>
            <w:r w:rsidR="00144705">
              <w:rPr>
                <w:noProof/>
                <w:webHidden/>
              </w:rPr>
              <w:t>19</w:t>
            </w:r>
            <w:r w:rsidR="00144705">
              <w:rPr>
                <w:noProof/>
                <w:webHidden/>
              </w:rPr>
              <w:fldChar w:fldCharType="end"/>
            </w:r>
          </w:hyperlink>
        </w:p>
        <w:p w14:paraId="4DAE88C6" w14:textId="525255EB" w:rsidR="00144705" w:rsidRDefault="0061578E">
          <w:pPr>
            <w:pStyle w:val="TOC2"/>
            <w:rPr>
              <w:rFonts w:asciiTheme="minorHAnsi" w:eastAsiaTheme="minorEastAsia" w:hAnsiTheme="minorHAnsi" w:cstheme="minorBidi"/>
              <w:noProof/>
              <w:sz w:val="22"/>
              <w:bdr w:val="none" w:sz="0" w:space="0" w:color="auto"/>
            </w:rPr>
          </w:pPr>
          <w:hyperlink w:anchor="_Toc21254110" w:history="1">
            <w:r w:rsidR="00144705" w:rsidRPr="00294423">
              <w:rPr>
                <w:rStyle w:val="Hyperlink"/>
                <w:noProof/>
              </w:rPr>
              <w:t>SYSTEM OVERVIEW</w:t>
            </w:r>
            <w:r w:rsidR="00144705">
              <w:rPr>
                <w:noProof/>
                <w:webHidden/>
              </w:rPr>
              <w:tab/>
            </w:r>
            <w:r w:rsidR="00144705">
              <w:rPr>
                <w:noProof/>
                <w:webHidden/>
              </w:rPr>
              <w:fldChar w:fldCharType="begin"/>
            </w:r>
            <w:r w:rsidR="00144705">
              <w:rPr>
                <w:noProof/>
                <w:webHidden/>
              </w:rPr>
              <w:instrText xml:space="preserve"> PAGEREF _Toc21254110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3BC1E7B3" w14:textId="0A065CDA" w:rsidR="00144705" w:rsidRDefault="0061578E">
          <w:pPr>
            <w:pStyle w:val="TOC2"/>
            <w:rPr>
              <w:rFonts w:asciiTheme="minorHAnsi" w:eastAsiaTheme="minorEastAsia" w:hAnsiTheme="minorHAnsi" w:cstheme="minorBidi"/>
              <w:noProof/>
              <w:sz w:val="22"/>
              <w:bdr w:val="none" w:sz="0" w:space="0" w:color="auto"/>
            </w:rPr>
          </w:pPr>
          <w:hyperlink w:anchor="_Toc21254111" w:history="1">
            <w:r w:rsidR="00144705" w:rsidRPr="00294423">
              <w:rPr>
                <w:rStyle w:val="Hyperlink"/>
                <w:noProof/>
              </w:rPr>
              <w:t>DATA &amp; RESULTS</w:t>
            </w:r>
            <w:r w:rsidR="00144705">
              <w:rPr>
                <w:noProof/>
                <w:webHidden/>
              </w:rPr>
              <w:tab/>
            </w:r>
            <w:r w:rsidR="00144705">
              <w:rPr>
                <w:noProof/>
                <w:webHidden/>
              </w:rPr>
              <w:fldChar w:fldCharType="begin"/>
            </w:r>
            <w:r w:rsidR="00144705">
              <w:rPr>
                <w:noProof/>
                <w:webHidden/>
              </w:rPr>
              <w:instrText xml:space="preserve"> PAGEREF _Toc21254111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18E29AB7" w14:textId="53675A56" w:rsidR="00144705" w:rsidRDefault="0061578E">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21254112" w:history="1">
            <w:r w:rsidR="00144705" w:rsidRPr="00294423">
              <w:rPr>
                <w:rStyle w:val="Hyperlink"/>
                <w:noProof/>
              </w:rPr>
              <w:t>0-1</w:t>
            </w:r>
            <w:r w:rsidR="00144705">
              <w:rPr>
                <w:rFonts w:asciiTheme="minorHAnsi" w:eastAsiaTheme="minorEastAsia" w:hAnsiTheme="minorHAnsi" w:cstheme="minorBidi"/>
                <w:noProof/>
                <w:sz w:val="22"/>
                <w:bdr w:val="none" w:sz="0" w:space="0" w:color="auto"/>
              </w:rPr>
              <w:tab/>
            </w:r>
            <w:r w:rsidR="00144705" w:rsidRPr="00294423">
              <w:rPr>
                <w:rStyle w:val="Hyperlink"/>
                <w:noProof/>
              </w:rPr>
              <w:t>Knapsack Problem</w:t>
            </w:r>
            <w:r w:rsidR="00144705">
              <w:rPr>
                <w:noProof/>
                <w:webHidden/>
              </w:rPr>
              <w:tab/>
            </w:r>
            <w:r w:rsidR="00144705">
              <w:rPr>
                <w:noProof/>
                <w:webHidden/>
              </w:rPr>
              <w:fldChar w:fldCharType="begin"/>
            </w:r>
            <w:r w:rsidR="00144705">
              <w:rPr>
                <w:noProof/>
                <w:webHidden/>
              </w:rPr>
              <w:instrText xml:space="preserve"> PAGEREF _Toc21254112 \h </w:instrText>
            </w:r>
            <w:r w:rsidR="00144705">
              <w:rPr>
                <w:noProof/>
                <w:webHidden/>
              </w:rPr>
            </w:r>
            <w:r w:rsidR="00144705">
              <w:rPr>
                <w:noProof/>
                <w:webHidden/>
              </w:rPr>
              <w:fldChar w:fldCharType="separate"/>
            </w:r>
            <w:r w:rsidR="00144705">
              <w:rPr>
                <w:noProof/>
                <w:webHidden/>
              </w:rPr>
              <w:t>20</w:t>
            </w:r>
            <w:r w:rsidR="00144705">
              <w:rPr>
                <w:noProof/>
                <w:webHidden/>
              </w:rPr>
              <w:fldChar w:fldCharType="end"/>
            </w:r>
          </w:hyperlink>
        </w:p>
        <w:p w14:paraId="48562C68" w14:textId="1AD71D95"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113" w:history="1">
            <w:r w:rsidR="00144705" w:rsidRPr="00294423">
              <w:rPr>
                <w:rStyle w:val="Hyperlink"/>
                <w:noProof/>
              </w:rPr>
              <w:t>Traveling Salesman Problem</w:t>
            </w:r>
            <w:r w:rsidR="00144705">
              <w:rPr>
                <w:noProof/>
                <w:webHidden/>
              </w:rPr>
              <w:tab/>
            </w:r>
            <w:r w:rsidR="00144705">
              <w:rPr>
                <w:noProof/>
                <w:webHidden/>
              </w:rPr>
              <w:fldChar w:fldCharType="begin"/>
            </w:r>
            <w:r w:rsidR="00144705">
              <w:rPr>
                <w:noProof/>
                <w:webHidden/>
              </w:rPr>
              <w:instrText xml:space="preserve"> PAGEREF _Toc21254113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2CF26806" w14:textId="4BD217B7"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114" w:history="1">
            <w:r w:rsidR="00144705" w:rsidRPr="00294423">
              <w:rPr>
                <w:rStyle w:val="Hyperlink"/>
                <w:noProof/>
              </w:rPr>
              <w:t>Job Shop Scheduling Problem</w:t>
            </w:r>
            <w:r w:rsidR="00144705">
              <w:rPr>
                <w:noProof/>
                <w:webHidden/>
              </w:rPr>
              <w:tab/>
            </w:r>
            <w:r w:rsidR="00144705">
              <w:rPr>
                <w:noProof/>
                <w:webHidden/>
              </w:rPr>
              <w:fldChar w:fldCharType="begin"/>
            </w:r>
            <w:r w:rsidR="00144705">
              <w:rPr>
                <w:noProof/>
                <w:webHidden/>
              </w:rPr>
              <w:instrText xml:space="preserve"> PAGEREF _Toc21254114 \h </w:instrText>
            </w:r>
            <w:r w:rsidR="00144705">
              <w:rPr>
                <w:noProof/>
                <w:webHidden/>
              </w:rPr>
            </w:r>
            <w:r w:rsidR="00144705">
              <w:rPr>
                <w:noProof/>
                <w:webHidden/>
              </w:rPr>
              <w:fldChar w:fldCharType="separate"/>
            </w:r>
            <w:r w:rsidR="00144705">
              <w:rPr>
                <w:noProof/>
                <w:webHidden/>
              </w:rPr>
              <w:t>26</w:t>
            </w:r>
            <w:r w:rsidR="00144705">
              <w:rPr>
                <w:noProof/>
                <w:webHidden/>
              </w:rPr>
              <w:fldChar w:fldCharType="end"/>
            </w:r>
          </w:hyperlink>
        </w:p>
        <w:p w14:paraId="6A8D8AA4" w14:textId="3FD72A43"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115" w:history="1">
            <w:r w:rsidR="00144705" w:rsidRPr="00294423">
              <w:rPr>
                <w:rStyle w:val="Hyperlink"/>
                <w:noProof/>
              </w:rPr>
              <w:t>N-Queens Problem</w:t>
            </w:r>
            <w:r w:rsidR="00144705">
              <w:rPr>
                <w:noProof/>
                <w:webHidden/>
              </w:rPr>
              <w:tab/>
            </w:r>
            <w:r w:rsidR="00144705">
              <w:rPr>
                <w:noProof/>
                <w:webHidden/>
              </w:rPr>
              <w:fldChar w:fldCharType="begin"/>
            </w:r>
            <w:r w:rsidR="00144705">
              <w:rPr>
                <w:noProof/>
                <w:webHidden/>
              </w:rPr>
              <w:instrText xml:space="preserve"> PAGEREF _Toc21254115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30C94F6" w14:textId="3511450B" w:rsidR="00144705" w:rsidRDefault="0061578E">
          <w:pPr>
            <w:pStyle w:val="TOC3"/>
            <w:tabs>
              <w:tab w:val="right" w:leader="dot" w:pos="8630"/>
            </w:tabs>
            <w:rPr>
              <w:rFonts w:asciiTheme="minorHAnsi" w:eastAsiaTheme="minorEastAsia" w:hAnsiTheme="minorHAnsi" w:cstheme="minorBidi"/>
              <w:noProof/>
              <w:sz w:val="22"/>
              <w:bdr w:val="none" w:sz="0" w:space="0" w:color="auto"/>
            </w:rPr>
          </w:pPr>
          <w:hyperlink w:anchor="_Toc21254116" w:history="1">
            <w:r w:rsidR="00144705" w:rsidRPr="00294423">
              <w:rPr>
                <w:rStyle w:val="Hyperlink"/>
                <w:noProof/>
              </w:rPr>
              <w:t>Graph Coloring Problem</w:t>
            </w:r>
            <w:r w:rsidR="00144705">
              <w:rPr>
                <w:noProof/>
                <w:webHidden/>
              </w:rPr>
              <w:tab/>
            </w:r>
            <w:r w:rsidR="00144705">
              <w:rPr>
                <w:noProof/>
                <w:webHidden/>
              </w:rPr>
              <w:fldChar w:fldCharType="begin"/>
            </w:r>
            <w:r w:rsidR="00144705">
              <w:rPr>
                <w:noProof/>
                <w:webHidden/>
              </w:rPr>
              <w:instrText xml:space="preserve"> PAGEREF _Toc21254116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24BB83FA" w14:textId="5D62B01C" w:rsidR="00144705" w:rsidRDefault="0061578E">
          <w:pPr>
            <w:pStyle w:val="TOC2"/>
            <w:rPr>
              <w:rFonts w:asciiTheme="minorHAnsi" w:eastAsiaTheme="minorEastAsia" w:hAnsiTheme="minorHAnsi" w:cstheme="minorBidi"/>
              <w:noProof/>
              <w:sz w:val="22"/>
              <w:bdr w:val="none" w:sz="0" w:space="0" w:color="auto"/>
            </w:rPr>
          </w:pPr>
          <w:hyperlink w:anchor="_Toc21254117" w:history="1">
            <w:r w:rsidR="00144705" w:rsidRPr="00294423">
              <w:rPr>
                <w:rStyle w:val="Hyperlink"/>
                <w:noProof/>
              </w:rPr>
              <w:t>CONCLUSION</w:t>
            </w:r>
            <w:r w:rsidR="00144705">
              <w:rPr>
                <w:noProof/>
                <w:webHidden/>
              </w:rPr>
              <w:tab/>
            </w:r>
            <w:r w:rsidR="00144705">
              <w:rPr>
                <w:noProof/>
                <w:webHidden/>
              </w:rPr>
              <w:fldChar w:fldCharType="begin"/>
            </w:r>
            <w:r w:rsidR="00144705">
              <w:rPr>
                <w:noProof/>
                <w:webHidden/>
              </w:rPr>
              <w:instrText xml:space="preserve"> PAGEREF _Toc21254117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48C2C2CB" w14:textId="57337879" w:rsidR="00144705" w:rsidRDefault="0061578E">
          <w:pPr>
            <w:pStyle w:val="TOC1"/>
            <w:rPr>
              <w:rFonts w:asciiTheme="minorHAnsi" w:eastAsiaTheme="minorEastAsia" w:hAnsiTheme="minorHAnsi" w:cstheme="minorBidi"/>
              <w:noProof/>
              <w:sz w:val="22"/>
              <w:szCs w:val="22"/>
              <w:bdr w:val="none" w:sz="0" w:space="0" w:color="auto"/>
            </w:rPr>
          </w:pPr>
          <w:hyperlink w:anchor="_Toc21254118" w:history="1">
            <w:r w:rsidR="00144705" w:rsidRPr="00294423">
              <w:rPr>
                <w:rStyle w:val="Hyperlink"/>
                <w:noProof/>
              </w:rPr>
              <w:t>BIBLIOGRAPHY/REFERENCES (TODO)</w:t>
            </w:r>
            <w:r w:rsidR="00144705">
              <w:rPr>
                <w:noProof/>
                <w:webHidden/>
              </w:rPr>
              <w:tab/>
            </w:r>
            <w:r w:rsidR="00144705">
              <w:rPr>
                <w:noProof/>
                <w:webHidden/>
              </w:rPr>
              <w:fldChar w:fldCharType="begin"/>
            </w:r>
            <w:r w:rsidR="00144705">
              <w:rPr>
                <w:noProof/>
                <w:webHidden/>
              </w:rPr>
              <w:instrText xml:space="preserve"> PAGEREF _Toc21254118 \h </w:instrText>
            </w:r>
            <w:r w:rsidR="00144705">
              <w:rPr>
                <w:noProof/>
                <w:webHidden/>
              </w:rPr>
            </w:r>
            <w:r w:rsidR="00144705">
              <w:rPr>
                <w:noProof/>
                <w:webHidden/>
              </w:rPr>
              <w:fldChar w:fldCharType="separate"/>
            </w:r>
            <w:r w:rsidR="00144705">
              <w:rPr>
                <w:noProof/>
                <w:webHidden/>
              </w:rPr>
              <w:t>27</w:t>
            </w:r>
            <w:r w:rsidR="00144705">
              <w:rPr>
                <w:noProof/>
                <w:webHidden/>
              </w:rPr>
              <w:fldChar w:fldCharType="end"/>
            </w:r>
          </w:hyperlink>
        </w:p>
        <w:p w14:paraId="573EA00B" w14:textId="7BDCC00C" w:rsidR="00BA562B" w:rsidRDefault="00BA562B">
          <w:r>
            <w:rPr>
              <w:rFonts w:asciiTheme="minorHAnsi" w:hAnsiTheme="minorHAnsi" w:hint="eastAsia"/>
            </w:rPr>
            <w:fldChar w:fldCharType="end"/>
          </w:r>
        </w:p>
      </w:sdtContent>
    </w:sdt>
    <w:p w14:paraId="23D77A56" w14:textId="77777777" w:rsidR="000C3A73" w:rsidRPr="00A05DCC" w:rsidRDefault="000C3A73">
      <w:pPr>
        <w:pStyle w:val="Body"/>
        <w:jc w:val="center"/>
        <w:rPr>
          <w:rFonts w:ascii="Helvetica" w:hAnsi="Helvetica"/>
        </w:rPr>
      </w:pPr>
    </w:p>
    <w:p w14:paraId="0A70FA44" w14:textId="77777777" w:rsidR="003D7917" w:rsidRPr="00A05DCC" w:rsidRDefault="003D7917" w:rsidP="000C4EB0">
      <w:pPr>
        <w:pStyle w:val="Body"/>
        <w:tabs>
          <w:tab w:val="left" w:leader="dot" w:pos="8352"/>
        </w:tabs>
        <w:rPr>
          <w:rFonts w:ascii="Helvetica" w:hAnsi="Helvetica"/>
          <w:sz w:val="24"/>
          <w:szCs w:val="24"/>
        </w:rPr>
        <w:sectPr w:rsidR="003D7917" w:rsidRPr="00A05DCC"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6B475C" w:rsidRDefault="00B55843" w:rsidP="006B475C">
      <w:pPr>
        <w:pStyle w:val="Heading1"/>
      </w:pPr>
      <w:bookmarkStart w:id="7" w:name="_Toc21254073"/>
      <w:r w:rsidRPr="006B475C">
        <w:lastRenderedPageBreak/>
        <w:t>CHAPTER 1</w:t>
      </w:r>
      <w:bookmarkEnd w:id="7"/>
    </w:p>
    <w:p w14:paraId="7ACD6582" w14:textId="77777777" w:rsidR="00F93A2C" w:rsidRPr="006B475C" w:rsidRDefault="00B55843" w:rsidP="006B475C">
      <w:pPr>
        <w:pStyle w:val="Heading2"/>
      </w:pPr>
      <w:bookmarkStart w:id="8" w:name="_Toc21254074"/>
      <w:r w:rsidRPr="006B475C">
        <w:t>INTRODUCTION</w:t>
      </w:r>
      <w:bookmarkEnd w:id="8"/>
    </w:p>
    <w:p w14:paraId="34BC1E6B" w14:textId="77777777" w:rsidR="00F93A2C" w:rsidRPr="00A05DCC" w:rsidRDefault="00F93A2C">
      <w:pPr>
        <w:pStyle w:val="Body"/>
        <w:jc w:val="center"/>
        <w:rPr>
          <w:rFonts w:ascii="Helvetica" w:eastAsia="Helvetica" w:hAnsi="Helvetica" w:cs="Helvetica"/>
          <w:b/>
          <w:bCs/>
          <w:sz w:val="24"/>
          <w:szCs w:val="24"/>
        </w:rPr>
      </w:pPr>
    </w:p>
    <w:p w14:paraId="2FE7C1D1" w14:textId="77777777" w:rsidR="00F93A2C" w:rsidRPr="00A05DCC" w:rsidRDefault="00F93A2C">
      <w:pPr>
        <w:pStyle w:val="Body"/>
        <w:jc w:val="center"/>
        <w:rPr>
          <w:rFonts w:ascii="Helvetica" w:hAnsi="Helvetica"/>
        </w:rPr>
      </w:pPr>
    </w:p>
    <w:p w14:paraId="69034BAF" w14:textId="32BC00EC" w:rsidR="00F93A2C" w:rsidRPr="00A05DCC" w:rsidRDefault="00B55843">
      <w:pPr>
        <w:pStyle w:val="Body"/>
        <w:spacing w:line="480" w:lineRule="auto"/>
        <w:rPr>
          <w:rFonts w:ascii="Helvetica" w:hAnsi="Helvetica"/>
        </w:rPr>
      </w:pPr>
      <w:r w:rsidRPr="00A05DCC">
        <w:rPr>
          <w:rFonts w:ascii="Helvetica" w:hAnsi="Helvetica"/>
        </w:rPr>
        <w:tab/>
      </w:r>
      <w:r w:rsidR="00385DDB">
        <w:rPr>
          <w:rFonts w:ascii="Helvetica" w:hAnsi="Helvetica"/>
          <w:sz w:val="24"/>
          <w:szCs w:val="24"/>
        </w:rPr>
        <w:t xml:space="preserve">Constraint satisfaction problems consist of a set of objects V, each with their own variables, and a set of constraints E on the variables of the objects. To solve a constraint satisfaction problem a state V must be found that satisfies every e ε E. Constraint satisfaction problems often require a combination of heuristics and search algorithms to solve due to their </w:t>
      </w:r>
      <w:r w:rsidR="00D9689D">
        <w:rPr>
          <w:rFonts w:ascii="Helvetica" w:hAnsi="Helvetica"/>
          <w:sz w:val="24"/>
          <w:szCs w:val="24"/>
        </w:rPr>
        <w:t>exponential complexity of NP-Completeness</w:t>
      </w:r>
      <w:r w:rsidR="00D9689D">
        <w:rPr>
          <w:rStyle w:val="FootnoteReference"/>
          <w:rFonts w:ascii="Helvetica" w:hAnsi="Helvetica"/>
          <w:sz w:val="24"/>
          <w:szCs w:val="24"/>
        </w:rPr>
        <w:footnoteReference w:id="1"/>
      </w:r>
      <w:r w:rsidR="00D9689D">
        <w:rPr>
          <w:rFonts w:ascii="Helvetica" w:hAnsi="Helvetica"/>
          <w:sz w:val="24"/>
          <w:szCs w:val="24"/>
        </w:rPr>
        <w:t>.</w:t>
      </w:r>
      <w:r w:rsidR="00385DDB">
        <w:rPr>
          <w:rFonts w:ascii="Helvetica" w:hAnsi="Helvetica"/>
          <w:sz w:val="24"/>
          <w:szCs w:val="24"/>
        </w:rPr>
        <w:t xml:space="preserve"> Branch-and-bound algorithms are commonly used for solving NP-</w:t>
      </w:r>
      <w:r w:rsidR="00D9689D">
        <w:rPr>
          <w:rFonts w:ascii="Helvetica" w:hAnsi="Helvetica"/>
          <w:sz w:val="24"/>
          <w:szCs w:val="24"/>
        </w:rPr>
        <w:t>Complete</w:t>
      </w:r>
      <w:r w:rsidR="00385DDB">
        <w:rPr>
          <w:rFonts w:ascii="Helvetica" w:hAnsi="Helvetica"/>
          <w:sz w:val="24"/>
          <w:szCs w:val="24"/>
        </w:rPr>
        <w:t xml:space="preserve"> problems due to its nature of </w:t>
      </w:r>
      <w:r w:rsidR="00D9689D">
        <w:rPr>
          <w:rFonts w:ascii="Helvetica" w:hAnsi="Helvetica"/>
          <w:sz w:val="24"/>
          <w:szCs w:val="24"/>
        </w:rPr>
        <w:t>searching</w:t>
      </w:r>
      <w:r w:rsidR="00385DDB">
        <w:rPr>
          <w:rFonts w:ascii="Helvetica" w:hAnsi="Helvetica"/>
          <w:sz w:val="24"/>
          <w:szCs w:val="24"/>
        </w:rPr>
        <w:t xml:space="preserve"> a state space. A branch-and-bound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Pr>
          <w:rFonts w:ascii="Helvetica" w:hAnsi="Helvetica"/>
          <w:sz w:val="24"/>
          <w:szCs w:val="24"/>
        </w:rPr>
        <w:t xml:space="preserve"> in our work,</w:t>
      </w:r>
      <w:r w:rsidR="00385DDB">
        <w:rPr>
          <w:rFonts w:ascii="Helvetica" w:hAnsi="Helvetica"/>
          <w:sz w:val="24"/>
          <w:szCs w:val="24"/>
        </w:rPr>
        <w:t xml:space="preserve"> we will be implementing a genetic algorithm that will search for optimal heuristic values to speed up our branch-and-bound algorithms.</w:t>
      </w:r>
    </w:p>
    <w:p w14:paraId="3E7B73D5" w14:textId="77777777" w:rsidR="00F93A2C" w:rsidRPr="00A05DCC" w:rsidRDefault="00F93A2C">
      <w:pPr>
        <w:pStyle w:val="Body"/>
        <w:spacing w:line="480" w:lineRule="auto"/>
        <w:rPr>
          <w:rFonts w:ascii="Helvetica" w:hAnsi="Helvetica"/>
        </w:rPr>
      </w:pPr>
    </w:p>
    <w:p w14:paraId="21178481" w14:textId="504AEF1D" w:rsidR="00F93A2C" w:rsidRPr="006B475C" w:rsidRDefault="00B55843" w:rsidP="006B475C">
      <w:pPr>
        <w:pStyle w:val="Heading3"/>
      </w:pPr>
      <w:bookmarkStart w:id="12" w:name="_Toc21254075"/>
      <w:r w:rsidRPr="006B475C">
        <w:t xml:space="preserve">Purpose of this </w:t>
      </w:r>
      <w:r w:rsidR="00F82F8B">
        <w:t>Research</w:t>
      </w:r>
      <w:bookmarkEnd w:id="12"/>
    </w:p>
    <w:p w14:paraId="33391793" w14:textId="0C406697" w:rsidR="00B66D59" w:rsidRDefault="00B55843" w:rsidP="007F7F58">
      <w:pPr>
        <w:pStyle w:val="NoSpacing"/>
      </w:pPr>
      <w:r w:rsidRPr="00A05DCC">
        <w:lastRenderedPageBreak/>
        <w:tab/>
      </w:r>
      <w:r w:rsidRPr="007F7F58">
        <w:t xml:space="preserve"> </w:t>
      </w:r>
      <w:r w:rsidR="00385DDB">
        <w:t xml:space="preserve">Constraint satisfaction problems </w:t>
      </w:r>
      <w:ins w:id="13" w:author="Sudhanshu Semwal" w:date="2019-10-13T12:15:00Z">
        <w:r w:rsidR="00A30F45">
          <w:t xml:space="preserve">(CSPs) </w:t>
        </w:r>
      </w:ins>
      <w:r w:rsidR="00385DDB">
        <w:t>are hurdles for many projects and goals that countless people run into on a day-to-day basis. This research will look at a different way to solve these problems by simply optimizing the way we attempt their solution.</w:t>
      </w:r>
      <w:r w:rsidR="00B66D59">
        <w:t xml:space="preserve"> </w:t>
      </w:r>
    </w:p>
    <w:p w14:paraId="1E42FF57" w14:textId="24D12F33" w:rsidR="00F93A2C" w:rsidRDefault="00B66D59" w:rsidP="00B66D59">
      <w:pPr>
        <w:pStyle w:val="NoSpacing"/>
        <w:ind w:firstLine="720"/>
      </w:pPr>
      <w:r>
        <w:t>In the past, software engineers and software developers relied on Moore’s Law to increase the range of possibilities for modern computers. However, M</w:t>
      </w:r>
      <w:r w:rsidR="00D47557">
        <w:t>oore’s Law is coming to an end</w:t>
      </w:r>
      <w:r w:rsidR="00D47557">
        <w:rPr>
          <w:rStyle w:val="FootnoteReference"/>
        </w:rPr>
        <w:footnoteReference w:id="2"/>
      </w:r>
      <w:r w:rsidR="00D47557">
        <w:t xml:space="preserve">, </w:t>
      </w:r>
      <w:r>
        <w:t>and computers may not see the same level of speedup as we have the past half-century. Due to this, the responsibility of writing fast and effective algorithms falls directly on the software engineers and software developers themselves.</w:t>
      </w:r>
    </w:p>
    <w:p w14:paraId="156BF710" w14:textId="4D9E977B" w:rsidR="008472C5" w:rsidRDefault="00B66D59" w:rsidP="000C031E">
      <w:pPr>
        <w:pStyle w:val="NoSpacing"/>
        <w:ind w:firstLine="720"/>
      </w:pPr>
      <w:r>
        <w:t>By providing the research that demonstrates the values and benefits of having a genetic algorithm find the optimal method to solve constraint satisfaction problems, we open a pathway for many other NP-Hard</w:t>
      </w:r>
      <w:r w:rsidR="00D9689D">
        <w:rPr>
          <w:rStyle w:val="FootnoteReference"/>
        </w:rPr>
        <w:footnoteReference w:id="3"/>
      </w:r>
      <w:r>
        <w:t xml:space="preserve"> problems to be studied to provide more optimal solutions.</w:t>
      </w:r>
    </w:p>
    <w:p w14:paraId="582632F5" w14:textId="77777777" w:rsidR="000C031E" w:rsidRPr="000C031E" w:rsidRDefault="000C031E" w:rsidP="000C031E">
      <w:pPr>
        <w:pStyle w:val="NoSpacing"/>
        <w:ind w:firstLine="720"/>
      </w:pPr>
    </w:p>
    <w:p w14:paraId="0B4A621C" w14:textId="3F5C970E" w:rsidR="00F93A2C" w:rsidRPr="00A05DCC" w:rsidRDefault="00B55843" w:rsidP="006B475C">
      <w:pPr>
        <w:pStyle w:val="Heading3"/>
        <w:rPr>
          <w:rFonts w:eastAsia="Helvetica" w:cs="Helvetica"/>
        </w:rPr>
      </w:pPr>
      <w:bookmarkStart w:id="14" w:name="_Toc21254076"/>
      <w:r w:rsidRPr="00A05DCC">
        <w:t>Th</w:t>
      </w:r>
      <w:r w:rsidR="007F7F58">
        <w:t>e Focus Problems</w:t>
      </w:r>
      <w:bookmarkEnd w:id="14"/>
    </w:p>
    <w:p w14:paraId="1868EE63" w14:textId="388C5A79" w:rsidR="00587D6A" w:rsidRPr="00A05DCC" w:rsidRDefault="00B66D59">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There are an insurmountable amount of constraint satisfaction problems and even more sub-problems that have derived from them. Due to this, it is impossible to apply this research to every single constraint satisfaction problem </w:t>
      </w:r>
      <w:r>
        <w:rPr>
          <w:rFonts w:ascii="Helvetica" w:eastAsia="Helvetica" w:hAnsi="Helvetica" w:cs="Helvetica"/>
          <w:sz w:val="24"/>
          <w:szCs w:val="24"/>
        </w:rPr>
        <w:lastRenderedPageBreak/>
        <w:t xml:space="preserve">so we have pulled a subset of five problems that can be used as an entry point, and give us a good breadth of data that should be representative of constraint satisfaction problems as a whole. </w:t>
      </w:r>
    </w:p>
    <w:p w14:paraId="22D87223" w14:textId="6F98C2C1" w:rsidR="006B475C" w:rsidRDefault="007F7F58" w:rsidP="007F7F58">
      <w:pPr>
        <w:pStyle w:val="Heading4"/>
      </w:pPr>
      <w:bookmarkStart w:id="15" w:name="_Toc21254077"/>
      <w:r>
        <w:t>0-1 Knapsack Problem</w:t>
      </w:r>
      <w:bookmarkEnd w:id="15"/>
    </w:p>
    <w:p w14:paraId="58CE32DB" w14:textId="545597B8" w:rsidR="004C56EA" w:rsidRDefault="00355BB2" w:rsidP="004C56EA">
      <w:pPr>
        <w:pStyle w:val="Body"/>
        <w:spacing w:line="480" w:lineRule="auto"/>
        <w:ind w:firstLine="720"/>
        <w:rPr>
          <w:rFonts w:ascii="Helvetica" w:hAnsi="Helvetica"/>
          <w:sz w:val="24"/>
          <w:szCs w:val="24"/>
        </w:rPr>
      </w:pPr>
      <w:r>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Pr>
          <w:rFonts w:ascii="Helvetica" w:hAnsi="Helvetica"/>
          <w:sz w:val="24"/>
          <w:szCs w:val="24"/>
        </w:rPr>
        <w:t xml:space="preserve">the highest possible total value. While the 0-1 knapsack problem is the most common, there are many derivations of the knapsack problem such as the </w:t>
      </w:r>
      <w:r w:rsidR="004C56EA">
        <w:rPr>
          <w:rFonts w:ascii="Helvetica" w:hAnsi="Helvetica"/>
          <w:sz w:val="24"/>
          <w:szCs w:val="24"/>
        </w:rPr>
        <w:lastRenderedPageBreak/>
        <w:t>unbounded knapsack problem, multi-objective knapsack problem, multi-</w:t>
      </w:r>
      <w:r w:rsidR="00F702BF">
        <w:rPr>
          <w:noProof/>
        </w:rPr>
        <mc:AlternateContent>
          <mc:Choice Requires="wps">
            <w:drawing>
              <wp:anchor distT="0" distB="0" distL="114300" distR="114300" simplePos="0" relativeHeight="251660288" behindDoc="1" locked="0" layoutInCell="1" allowOverlap="1" wp14:anchorId="72AA3F37" wp14:editId="76D796C3">
                <wp:simplePos x="0" y="0"/>
                <wp:positionH relativeFrom="column">
                  <wp:posOffset>-219075</wp:posOffset>
                </wp:positionH>
                <wp:positionV relativeFrom="paragraph">
                  <wp:posOffset>5115560</wp:posOffset>
                </wp:positionV>
                <wp:extent cx="54660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0E843603" w:rsidR="0061578E" w:rsidRPr="00CB5B62" w:rsidRDefault="0061578E"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17.25pt;margin-top:402.8pt;width:43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" stroked="f">
                <v:textbox style="mso-fit-shape-to-text:t" inset="0,0,0,0">
                  <w:txbxContent>
                    <w:p w14:paraId="67A23199" w14:textId="0E843603" w:rsidR="0061578E" w:rsidRPr="00CB5B62" w:rsidRDefault="0061578E" w:rsidP="00F702BF">
                      <w:pPr>
                        <w:pStyle w:val="Caption"/>
                        <w:rPr>
                          <w:rFonts w:ascii="Helvetica" w:hAnsi="Helvetica"/>
                          <w:color w:val="000000"/>
                          <w:sz w:val="24"/>
                          <w:szCs w:val="24"/>
                          <w:u w:color="000000"/>
                        </w:rPr>
                      </w:pPr>
                      <w:r>
                        <w:t xml:space="preserve">Figure </w:t>
                      </w:r>
                      <w:fldSimple w:instr=" SEQ Figure \* ARABIC ">
                        <w:r>
                          <w:rPr>
                            <w:noProof/>
                          </w:rPr>
                          <w:t>1</w:t>
                        </w:r>
                      </w:fldSimple>
                      <w:r>
                        <w:t>. Shows an example of a 0-1 knapsack problem, including v/w which is used in the approximation algorithm called the greedy knapsack algorithm.</w:t>
                      </w:r>
                    </w:p>
                  </w:txbxContent>
                </v:textbox>
                <w10:wrap type="tight"/>
              </v:shape>
            </w:pict>
          </mc:Fallback>
        </mc:AlternateContent>
      </w:r>
      <w:r w:rsidR="00F702BF">
        <w:rPr>
          <w:noProof/>
        </w:rPr>
        <w:drawing>
          <wp:anchor distT="0" distB="0" distL="114300" distR="114300" simplePos="0" relativeHeight="251658240" behindDoc="1" locked="0" layoutInCell="1" allowOverlap="1" wp14:anchorId="65DB7CFC" wp14:editId="13782317">
            <wp:simplePos x="0" y="0"/>
            <wp:positionH relativeFrom="page">
              <wp:align>center</wp:align>
            </wp:positionH>
            <wp:positionV relativeFrom="paragraph">
              <wp:posOffset>1449381</wp:posOffset>
            </wp:positionV>
            <wp:extent cx="5466667" cy="3609524"/>
            <wp:effectExtent l="0" t="0" r="1270" b="0"/>
            <wp:wrapTight wrapText="bothSides">
              <wp:wrapPolygon edited="0">
                <wp:start x="0" y="0"/>
                <wp:lineTo x="0" y="21433"/>
                <wp:lineTo x="21530" y="2143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6667" cy="3609524"/>
                    </a:xfrm>
                    <a:prstGeom prst="rect">
                      <a:avLst/>
                    </a:prstGeom>
                  </pic:spPr>
                </pic:pic>
              </a:graphicData>
            </a:graphic>
          </wp:anchor>
        </w:drawing>
      </w:r>
      <w:r w:rsidR="004C56EA">
        <w:rPr>
          <w:rFonts w:ascii="Helvetica" w:hAnsi="Helvetica"/>
          <w:sz w:val="24"/>
          <w:szCs w:val="24"/>
        </w:rPr>
        <w:t>dimensional knapsack problem, and the multiple knapsack problem.</w:t>
      </w:r>
    </w:p>
    <w:p w14:paraId="4A53C96E" w14:textId="17008ABF" w:rsidR="00547F74" w:rsidRDefault="00547F74" w:rsidP="00F702BF">
      <w:pPr>
        <w:pStyle w:val="Body"/>
        <w:spacing w:line="480" w:lineRule="auto"/>
        <w:ind w:firstLine="720"/>
        <w:jc w:val="center"/>
        <w:rPr>
          <w:rFonts w:ascii="Helvetica" w:hAnsi="Helvetica"/>
          <w:sz w:val="24"/>
          <w:szCs w:val="24"/>
        </w:rPr>
      </w:pPr>
    </w:p>
    <w:p w14:paraId="11A54154" w14:textId="7C185ED9" w:rsidR="00DC6544" w:rsidRDefault="00B66D59" w:rsidP="006D4818">
      <w:pPr>
        <w:pStyle w:val="Body"/>
        <w:spacing w:line="480" w:lineRule="auto"/>
        <w:ind w:firstLine="720"/>
        <w:rPr>
          <w:rFonts w:ascii="Helvetica" w:hAnsi="Helvetica"/>
          <w:sz w:val="24"/>
          <w:szCs w:val="24"/>
        </w:rPr>
      </w:pPr>
      <w:r>
        <w:rPr>
          <w:rFonts w:ascii="Helvetica" w:hAnsi="Helvetica"/>
          <w:sz w:val="24"/>
          <w:szCs w:val="24"/>
        </w:rPr>
        <w:t xml:space="preserve">The 0-1 knapsack </w:t>
      </w:r>
      <w:r w:rsidR="00355BB2">
        <w:rPr>
          <w:rFonts w:ascii="Helvetica" w:hAnsi="Helvetica"/>
          <w:sz w:val="24"/>
          <w:szCs w:val="24"/>
        </w:rPr>
        <w:t>problem is actually a pseudo-polynomial problem as opposed to just outright NP-Hard. This is because the algorithm is O(</w:t>
      </w:r>
      <w:del w:id="16" w:author="Sudhanshu Semwal" w:date="2019-10-13T14:38:00Z">
        <w:r w:rsidR="00355BB2" w:rsidDel="003926D3">
          <w:rPr>
            <w:rFonts w:ascii="Helvetica" w:hAnsi="Helvetica"/>
            <w:sz w:val="24"/>
            <w:szCs w:val="24"/>
          </w:rPr>
          <w:delText>n*W</w:delText>
        </w:r>
      </w:del>
      <w:ins w:id="17" w:author="Sudhanshu Semwal" w:date="2019-10-13T14:38:00Z">
        <w:r w:rsidR="003926D3">
          <w:rPr>
            <w:rFonts w:ascii="Helvetica" w:hAnsi="Helvetica"/>
            <w:sz w:val="24"/>
            <w:szCs w:val="24"/>
          </w:rPr>
          <w:t>2**n</w:t>
        </w:r>
      </w:ins>
      <w:r w:rsidR="00355BB2">
        <w:rPr>
          <w:rFonts w:ascii="Helvetica" w:hAnsi="Helvetica"/>
          <w:sz w:val="24"/>
          <w:szCs w:val="24"/>
        </w:rPr>
        <w:t xml:space="preserve">) where n is the number of objects available and W is the size of the knapsack. </w:t>
      </w:r>
      <w:del w:id="18" w:author="Sudhanshu Semwal" w:date="2019-10-13T14:38:00Z">
        <w:r w:rsidR="00355BB2" w:rsidDel="003926D3">
          <w:rPr>
            <w:rFonts w:ascii="Helvetica" w:hAnsi="Helvetica"/>
            <w:sz w:val="24"/>
            <w:szCs w:val="24"/>
          </w:rPr>
          <w:delText xml:space="preserve">On the surface, this looks to be polynomial, or a problem that is a subset of P. </w:delText>
        </w:r>
      </w:del>
      <w:r w:rsidR="00355BB2">
        <w:rPr>
          <w:rFonts w:ascii="Helvetica" w:hAnsi="Helvetica"/>
          <w:sz w:val="24"/>
          <w:szCs w:val="24"/>
        </w:rPr>
        <w:t>However, due to the nature that W scales in both size and length, the 0-1 knapsack problem is actually NP-Complete.</w:t>
      </w:r>
    </w:p>
    <w:p w14:paraId="24AA6C19" w14:textId="30C5133B" w:rsidR="00355BB2" w:rsidRPr="00A05DCC" w:rsidDel="003926D3" w:rsidRDefault="00355BB2" w:rsidP="006D4818">
      <w:pPr>
        <w:pStyle w:val="Body"/>
        <w:spacing w:line="480" w:lineRule="auto"/>
        <w:ind w:firstLine="720"/>
        <w:rPr>
          <w:del w:id="19" w:author="Sudhanshu Semwal" w:date="2019-10-13T14:39:00Z"/>
          <w:rFonts w:ascii="Helvetica" w:eastAsia="Helvetica" w:hAnsi="Helvetica" w:cs="Helvetica"/>
          <w:sz w:val="24"/>
          <w:szCs w:val="24"/>
        </w:rPr>
      </w:pPr>
      <w:del w:id="20" w:author="Sudhanshu Semwal" w:date="2019-10-13T14:39:00Z">
        <w:r w:rsidDel="003926D3">
          <w:rPr>
            <w:rFonts w:ascii="Helvetica" w:hAnsi="Helvetica"/>
            <w:sz w:val="24"/>
            <w:szCs w:val="24"/>
          </w:rPr>
          <w:delText>The reason we started here, is that as long as we manage the length of W we can ensure the problem be solvable in a fixed, small length period of time. This allows for testing of the genetic algorithm and becoming more familiar with the framework to make the following, more complicated problems easier to work with.</w:delText>
        </w:r>
      </w:del>
    </w:p>
    <w:p w14:paraId="2F2462E7" w14:textId="453DD622" w:rsidR="006D4818" w:rsidRDefault="006D4818" w:rsidP="006D4818">
      <w:pPr>
        <w:pStyle w:val="Heading4"/>
      </w:pPr>
      <w:bookmarkStart w:id="21" w:name="_Toc21254078"/>
      <w:r>
        <w:t>Traveling Salesman Problem</w:t>
      </w:r>
      <w:bookmarkEnd w:id="21"/>
    </w:p>
    <w:p w14:paraId="40B98BDC" w14:textId="1F73F981" w:rsidR="00F93A2C" w:rsidRDefault="00F4076B" w:rsidP="006D4818">
      <w:pPr>
        <w:pStyle w:val="Body"/>
        <w:spacing w:line="480" w:lineRule="auto"/>
        <w:ind w:firstLine="720"/>
        <w:rPr>
          <w:rFonts w:ascii="Helvetica" w:hAnsi="Helvetica"/>
          <w:sz w:val="24"/>
          <w:szCs w:val="24"/>
        </w:rPr>
      </w:pPr>
      <w:r>
        <w:rPr>
          <w:rFonts w:ascii="Helvetica" w:hAnsi="Helvetica"/>
          <w:sz w:val="24"/>
          <w:szCs w:val="24"/>
        </w:rPr>
        <w:lastRenderedPageBreak/>
        <w:t xml:space="preserve">The traveling salesman problem has long been studied as an intro to algorithms and big-O notation. It is a problem that many people, even those not studying computer science, may have heard about. This problem involves a traveling </w:t>
      </w:r>
      <w:del w:id="22" w:author="Sudhanshu Semwal" w:date="2019-10-13T14:39:00Z">
        <w:r w:rsidDel="003926D3">
          <w:rPr>
            <w:rFonts w:ascii="Helvetica" w:hAnsi="Helvetica"/>
            <w:sz w:val="24"/>
            <w:szCs w:val="24"/>
          </w:rPr>
          <w:delText xml:space="preserve">salesman </w:delText>
        </w:r>
      </w:del>
      <w:ins w:id="23" w:author="Sudhanshu Semwal" w:date="2019-10-13T14:39:00Z">
        <w:r w:rsidR="003926D3">
          <w:rPr>
            <w:rFonts w:ascii="Helvetica" w:hAnsi="Helvetica"/>
            <w:sz w:val="24"/>
            <w:szCs w:val="24"/>
          </w:rPr>
          <w:t>sales</w:t>
        </w:r>
        <w:r w:rsidR="003926D3">
          <w:rPr>
            <w:rFonts w:ascii="Helvetica" w:hAnsi="Helvetica"/>
            <w:sz w:val="24"/>
            <w:szCs w:val="24"/>
          </w:rPr>
          <w:t>person</w:t>
        </w:r>
        <w:r w:rsidR="003926D3">
          <w:rPr>
            <w:rFonts w:ascii="Helvetica" w:hAnsi="Helvetica"/>
            <w:sz w:val="24"/>
            <w:szCs w:val="24"/>
          </w:rPr>
          <w:t xml:space="preserve"> </w:t>
        </w:r>
      </w:ins>
      <w:r>
        <w:rPr>
          <w:rFonts w:ascii="Helvetica" w:hAnsi="Helvetica"/>
          <w:sz w:val="24"/>
          <w:szCs w:val="24"/>
        </w:rPr>
        <w:t xml:space="preserve">that needs to visit n cities to sell </w:t>
      </w:r>
      <w:del w:id="24" w:author="Sudhanshu Semwal" w:date="2019-10-13T14:39:00Z">
        <w:r w:rsidDel="003926D3">
          <w:rPr>
            <w:rFonts w:ascii="Helvetica" w:hAnsi="Helvetica"/>
            <w:sz w:val="24"/>
            <w:szCs w:val="24"/>
          </w:rPr>
          <w:delText xml:space="preserve">his </w:delText>
        </w:r>
      </w:del>
      <w:ins w:id="25" w:author="Sudhanshu Semwal" w:date="2019-10-13T14:39:00Z">
        <w:r w:rsidR="003926D3">
          <w:rPr>
            <w:rFonts w:ascii="Helvetica" w:hAnsi="Helvetica"/>
            <w:sz w:val="24"/>
            <w:szCs w:val="24"/>
          </w:rPr>
          <w:t>their</w:t>
        </w:r>
        <w:r w:rsidR="003926D3">
          <w:rPr>
            <w:rFonts w:ascii="Helvetica" w:hAnsi="Helvetica"/>
            <w:sz w:val="24"/>
            <w:szCs w:val="24"/>
          </w:rPr>
          <w:t xml:space="preserve"> </w:t>
        </w:r>
      </w:ins>
      <w:r>
        <w:rPr>
          <w:rFonts w:ascii="Helvetica" w:hAnsi="Helvetica"/>
          <w:sz w:val="24"/>
          <w:szCs w:val="24"/>
        </w:rPr>
        <w:t xml:space="preserve">merchandise. In order to optimize his time, and therefore his profits, he needs to plan out the route that is the shortest possible route between the cities. Traditional forms of the problems limit the </w:t>
      </w:r>
      <w:del w:id="26" w:author="Sudhanshu Semwal" w:date="2019-10-13T14:41:00Z">
        <w:r w:rsidDel="003926D3">
          <w:rPr>
            <w:rFonts w:ascii="Helvetica" w:hAnsi="Helvetica"/>
            <w:sz w:val="24"/>
            <w:szCs w:val="24"/>
          </w:rPr>
          <w:delText xml:space="preserve">salesman </w:delText>
        </w:r>
      </w:del>
      <w:ins w:id="27" w:author="Sudhanshu Semwal" w:date="2019-10-13T14:41:00Z">
        <w:r w:rsidR="003926D3">
          <w:rPr>
            <w:rFonts w:ascii="Helvetica" w:hAnsi="Helvetica"/>
            <w:sz w:val="24"/>
            <w:szCs w:val="24"/>
          </w:rPr>
          <w:t>sales</w:t>
        </w:r>
        <w:r w:rsidR="003926D3">
          <w:rPr>
            <w:rFonts w:ascii="Helvetica" w:hAnsi="Helvetica"/>
            <w:sz w:val="24"/>
            <w:szCs w:val="24"/>
          </w:rPr>
          <w:t>person</w:t>
        </w:r>
        <w:r w:rsidR="003926D3">
          <w:rPr>
            <w:rFonts w:ascii="Helvetica" w:hAnsi="Helvetica"/>
            <w:sz w:val="24"/>
            <w:szCs w:val="24"/>
          </w:rPr>
          <w:t xml:space="preserve"> </w:t>
        </w:r>
      </w:ins>
      <w:r>
        <w:rPr>
          <w:rFonts w:ascii="Helvetica" w:hAnsi="Helvetica"/>
          <w:sz w:val="24"/>
          <w:szCs w:val="24"/>
        </w:rPr>
        <w:t xml:space="preserve">to a single visit to each city, whereas other forms allow the </w:t>
      </w:r>
      <w:del w:id="28" w:author="Sudhanshu Semwal" w:date="2019-10-13T14:41:00Z">
        <w:r w:rsidDel="003926D3">
          <w:rPr>
            <w:rFonts w:ascii="Helvetica" w:hAnsi="Helvetica"/>
            <w:sz w:val="24"/>
            <w:szCs w:val="24"/>
          </w:rPr>
          <w:delText xml:space="preserve">salesman </w:delText>
        </w:r>
      </w:del>
      <w:ins w:id="29" w:author="Sudhanshu Semwal" w:date="2019-10-13T14:41:00Z">
        <w:r w:rsidR="003926D3">
          <w:rPr>
            <w:rFonts w:ascii="Helvetica" w:hAnsi="Helvetica"/>
            <w:sz w:val="24"/>
            <w:szCs w:val="24"/>
          </w:rPr>
          <w:t>sales</w:t>
        </w:r>
        <w:r w:rsidR="003926D3">
          <w:rPr>
            <w:rFonts w:ascii="Helvetica" w:hAnsi="Helvetica"/>
            <w:sz w:val="24"/>
            <w:szCs w:val="24"/>
          </w:rPr>
          <w:t>person</w:t>
        </w:r>
        <w:r w:rsidR="003926D3">
          <w:rPr>
            <w:rFonts w:ascii="Helvetica" w:hAnsi="Helvetica"/>
            <w:sz w:val="24"/>
            <w:szCs w:val="24"/>
          </w:rPr>
          <w:t xml:space="preserve"> </w:t>
        </w:r>
      </w:ins>
      <w:r>
        <w:rPr>
          <w:rFonts w:ascii="Helvetica" w:hAnsi="Helvetica"/>
          <w:sz w:val="24"/>
          <w:szCs w:val="24"/>
        </w:rPr>
        <w:t>to pass through a city multiple times if it yields a faster route.</w:t>
      </w:r>
    </w:p>
    <w:p w14:paraId="07FFBF83" w14:textId="6569D1FE"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This is a very rigorously studied problem as it fully demonstrates the property of NP-</w:t>
      </w:r>
      <w:del w:id="30" w:author="Sudhanshu Semwal" w:date="2019-10-13T14:41:00Z">
        <w:r w:rsidDel="003926D3">
          <w:rPr>
            <w:rFonts w:ascii="Helvetica" w:hAnsi="Helvetica"/>
            <w:sz w:val="24"/>
            <w:szCs w:val="24"/>
          </w:rPr>
          <w:delText>Hardness</w:delText>
        </w:r>
      </w:del>
      <w:ins w:id="31" w:author="Sudhanshu Semwal" w:date="2019-10-13T14:41:00Z">
        <w:r w:rsidR="003926D3">
          <w:rPr>
            <w:rFonts w:ascii="Helvetica" w:hAnsi="Helvetica"/>
            <w:sz w:val="24"/>
            <w:szCs w:val="24"/>
          </w:rPr>
          <w:t>complete because all possible combination of routes m</w:t>
        </w:r>
      </w:ins>
      <w:ins w:id="32" w:author="Sudhanshu Semwal" w:date="2019-10-13T14:42:00Z">
        <w:r w:rsidR="003926D3">
          <w:rPr>
            <w:rFonts w:ascii="Helvetica" w:hAnsi="Helvetica"/>
            <w:sz w:val="24"/>
            <w:szCs w:val="24"/>
          </w:rPr>
          <w:t>ust be looked at</w:t>
        </w:r>
      </w:ins>
      <w:r>
        <w:rPr>
          <w:rFonts w:ascii="Helvetica" w:hAnsi="Helvetica"/>
          <w:sz w:val="24"/>
          <w:szCs w:val="24"/>
        </w:rPr>
        <w:t xml:space="preserve">. Not only that, but this problem affects billions of people every single day. Without optimal path planning, Amazon’s costs </w:t>
      </w:r>
      <w:r w:rsidR="000C031E">
        <w:rPr>
          <w:rFonts w:ascii="Helvetica" w:hAnsi="Helvetica"/>
          <w:sz w:val="24"/>
          <w:szCs w:val="24"/>
        </w:rPr>
        <w:t xml:space="preserve">could </w:t>
      </w:r>
      <w:r>
        <w:rPr>
          <w:rFonts w:ascii="Helvetica" w:hAnsi="Helvetica"/>
          <w:sz w:val="24"/>
          <w:szCs w:val="24"/>
        </w:rPr>
        <w:t xml:space="preserve">go up, which in turn causes their merchandise to increase in price which affects all of their users. </w:t>
      </w:r>
    </w:p>
    <w:p w14:paraId="7581BE50" w14:textId="77649491" w:rsidR="005536D2" w:rsidRDefault="005536D2" w:rsidP="006D4818">
      <w:pPr>
        <w:pStyle w:val="Body"/>
        <w:spacing w:line="480" w:lineRule="auto"/>
        <w:ind w:firstLine="720"/>
        <w:rPr>
          <w:rFonts w:ascii="Helvetica" w:hAnsi="Helvetica"/>
          <w:sz w:val="24"/>
          <w:szCs w:val="24"/>
        </w:rPr>
      </w:pPr>
      <w:r>
        <w:rPr>
          <w:rFonts w:ascii="Helvetica" w:hAnsi="Helvetica"/>
          <w:sz w:val="24"/>
          <w:szCs w:val="24"/>
        </w:rPr>
        <w:t xml:space="preserve">A brute force search for the optimal route would result in an algorithm that has a running time of O(n!) where n is the number of cities that need to be visited. This makes a brute force algorithm non-feasible even when the number of cities is only 15. Linear programming techniques work well for up to 200 cities, but the current method for solving large instances is an approach using a derivative of a branch-and-bound algorithm called a branch-and-cut algorithm. </w:t>
      </w:r>
      <w:r>
        <w:rPr>
          <w:rFonts w:ascii="Helvetica" w:hAnsi="Helvetica"/>
          <w:sz w:val="24"/>
          <w:szCs w:val="24"/>
        </w:rPr>
        <w:lastRenderedPageBreak/>
        <w:t xml:space="preserve">This solution holds the current record, solving an instance with 85,900 unique </w:t>
      </w:r>
      <w:r w:rsidR="00F702BF">
        <w:rPr>
          <w:noProof/>
        </w:rPr>
        <mc:AlternateContent>
          <mc:Choice Requires="wps">
            <w:drawing>
              <wp:anchor distT="0" distB="0" distL="114300" distR="114300" simplePos="0" relativeHeight="251663360" behindDoc="1" locked="0" layoutInCell="1" allowOverlap="1" wp14:anchorId="68A48804" wp14:editId="4E3F5E9C">
                <wp:simplePos x="0" y="0"/>
                <wp:positionH relativeFrom="column">
                  <wp:posOffset>0</wp:posOffset>
                </wp:positionH>
                <wp:positionV relativeFrom="paragraph">
                  <wp:posOffset>4551680</wp:posOffset>
                </wp:positionV>
                <wp:extent cx="54864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329AAB" w14:textId="78F7CD99" w:rsidR="0061578E" w:rsidRPr="00082504" w:rsidRDefault="0061578E" w:rsidP="00F702BF">
                            <w:pPr>
                              <w:pStyle w:val="Caption"/>
                              <w:rPr>
                                <w:rFonts w:ascii="Helvetica" w:hAnsi="Helvetica"/>
                                <w:color w:val="000000"/>
                                <w:sz w:val="24"/>
                                <w:szCs w:val="24"/>
                                <w:u w:color="000000"/>
                              </w:rPr>
                            </w:pPr>
                            <w:r>
                              <w:t xml:space="preserve">Figure </w:t>
                            </w:r>
                            <w:fldSimple w:instr=" SEQ Figure \* ARABIC ">
                              <w:r>
                                <w:rPr>
                                  <w:noProof/>
                                </w:rPr>
                                <w:t>2</w:t>
                              </w:r>
                            </w:fldSimple>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48804" id="Text Box 22" o:spid="_x0000_s1028" type="#_x0000_t202" style="position:absolute;left:0;text-align:left;margin-left:0;margin-top:358.4pt;width:6in;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" stroked="f">
                <v:textbox style="mso-fit-shape-to-text:t" inset="0,0,0,0">
                  <w:txbxContent>
                    <w:p w14:paraId="73329AAB" w14:textId="78F7CD99" w:rsidR="0061578E" w:rsidRPr="00082504" w:rsidRDefault="0061578E" w:rsidP="00F702BF">
                      <w:pPr>
                        <w:pStyle w:val="Caption"/>
                        <w:rPr>
                          <w:rFonts w:ascii="Helvetica" w:hAnsi="Helvetica"/>
                          <w:color w:val="000000"/>
                          <w:sz w:val="24"/>
                          <w:szCs w:val="24"/>
                          <w:u w:color="000000"/>
                        </w:rPr>
                      </w:pPr>
                      <w:r>
                        <w:t xml:space="preserve">Figure </w:t>
                      </w:r>
                      <w:fldSimple w:instr=" SEQ Figure \* ARABIC ">
                        <w:r>
                          <w:rPr>
                            <w:noProof/>
                          </w:rPr>
                          <w:t>2</w:t>
                        </w:r>
                      </w:fldSimple>
                      <w:r>
                        <w:t xml:space="preserve">. An example of a solved traveling salesman problem starting at city </w:t>
                      </w:r>
                      <w:proofErr w:type="gramStart"/>
                      <w:r>
                        <w:t>1, and</w:t>
                      </w:r>
                      <w:proofErr w:type="gramEnd"/>
                      <w:r>
                        <w:t xml:space="preserve"> ending back at city 1. This example demonstrations the version of the problem where the salesman can backtrack if doing so would result in a more optimal path.</w:t>
                      </w:r>
                    </w:p>
                  </w:txbxContent>
                </v:textbox>
                <w10:wrap type="tight"/>
              </v:shape>
            </w:pict>
          </mc:Fallback>
        </mc:AlternateContent>
      </w:r>
      <w:r w:rsidR="00F702BF">
        <w:rPr>
          <w:noProof/>
        </w:rPr>
        <w:drawing>
          <wp:anchor distT="0" distB="0" distL="114300" distR="114300" simplePos="0" relativeHeight="251661312" behindDoc="1" locked="0" layoutInCell="1" allowOverlap="1" wp14:anchorId="6C2A4DA1" wp14:editId="0A990004">
            <wp:simplePos x="0" y="0"/>
            <wp:positionH relativeFrom="margin">
              <wp:align>right</wp:align>
            </wp:positionH>
            <wp:positionV relativeFrom="paragraph">
              <wp:posOffset>1458008</wp:posOffset>
            </wp:positionV>
            <wp:extent cx="5486400" cy="3036570"/>
            <wp:effectExtent l="0" t="0" r="0" b="0"/>
            <wp:wrapTight wrapText="bothSides">
              <wp:wrapPolygon edited="0">
                <wp:start x="0" y="0"/>
                <wp:lineTo x="0" y="21410"/>
                <wp:lineTo x="21525" y="21410"/>
                <wp:lineTo x="215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anchor>
        </w:drawing>
      </w:r>
      <w:r>
        <w:rPr>
          <w:rFonts w:ascii="Helvetica" w:hAnsi="Helvetica"/>
          <w:sz w:val="24"/>
          <w:szCs w:val="24"/>
        </w:rPr>
        <w:t>cities</w:t>
      </w:r>
      <w:r w:rsidR="00E54B28">
        <w:rPr>
          <w:rStyle w:val="FootnoteReference"/>
          <w:rFonts w:ascii="Helvetica" w:hAnsi="Helvetica"/>
          <w:sz w:val="24"/>
          <w:szCs w:val="24"/>
        </w:rPr>
        <w:footnoteReference w:id="4"/>
      </w:r>
      <w:r w:rsidR="00E54B28">
        <w:rPr>
          <w:rFonts w:ascii="Helvetica" w:hAnsi="Helvetica"/>
          <w:sz w:val="24"/>
          <w:szCs w:val="24"/>
          <w:vertAlign w:val="subscript"/>
        </w:rPr>
        <w:softHyphen/>
      </w:r>
      <w:r>
        <w:rPr>
          <w:rFonts w:ascii="Helvetica" w:hAnsi="Helvetica"/>
          <w:sz w:val="24"/>
          <w:szCs w:val="24"/>
        </w:rPr>
        <w:t>.</w:t>
      </w:r>
    </w:p>
    <w:p w14:paraId="4363C9BE" w14:textId="25E8412C" w:rsidR="00F702BF" w:rsidRDefault="00F702BF" w:rsidP="006D4818">
      <w:pPr>
        <w:pStyle w:val="Body"/>
        <w:spacing w:line="480" w:lineRule="auto"/>
        <w:ind w:firstLine="720"/>
        <w:rPr>
          <w:rFonts w:ascii="Helvetica" w:hAnsi="Helvetica"/>
          <w:sz w:val="24"/>
          <w:szCs w:val="24"/>
        </w:rPr>
      </w:pPr>
    </w:p>
    <w:p w14:paraId="665A5173" w14:textId="20226D26" w:rsidR="006D4818" w:rsidRDefault="00256B34" w:rsidP="006D4818">
      <w:pPr>
        <w:pStyle w:val="Heading4"/>
      </w:pPr>
      <w:bookmarkStart w:id="33" w:name="_Toc21254079"/>
      <w:r>
        <w:t>Job Shop Scheduling Problem</w:t>
      </w:r>
      <w:bookmarkEnd w:id="33"/>
    </w:p>
    <w:p w14:paraId="521B75F9" w14:textId="77777777" w:rsidR="00587D6A" w:rsidRDefault="00256B34" w:rsidP="00256B34">
      <w:pPr>
        <w:pStyle w:val="NoSpacing"/>
      </w:pPr>
      <w:r>
        <w:tab/>
      </w:r>
      <w:r w:rsidR="00587D6A">
        <w:t xml:space="preserve">The job shop scheduling problem is another very popular problem that is shared with students during their architecture and operating systems classes because it is an impressive optimization problem that severely impacts computers today. </w:t>
      </w:r>
    </w:p>
    <w:p w14:paraId="2A34902F" w14:textId="6BAF6219" w:rsidR="00F702BF" w:rsidRDefault="00F702BF" w:rsidP="008E149C">
      <w:pPr>
        <w:pStyle w:val="NoSpacing"/>
        <w:ind w:firstLine="720"/>
      </w:pPr>
      <w:r>
        <w:rPr>
          <w:noProof/>
        </w:rPr>
        <w:lastRenderedPageBreak/>
        <mc:AlternateContent>
          <mc:Choice Requires="wps">
            <w:drawing>
              <wp:anchor distT="0" distB="0" distL="114300" distR="114300" simplePos="0" relativeHeight="251668480" behindDoc="1" locked="0" layoutInCell="1" allowOverlap="1" wp14:anchorId="0344EAB5" wp14:editId="7033EDDC">
                <wp:simplePos x="0" y="0"/>
                <wp:positionH relativeFrom="column">
                  <wp:posOffset>540385</wp:posOffset>
                </wp:positionH>
                <wp:positionV relativeFrom="paragraph">
                  <wp:posOffset>4594225</wp:posOffset>
                </wp:positionV>
                <wp:extent cx="440499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404995" cy="635"/>
                        </a:xfrm>
                        <a:prstGeom prst="rect">
                          <a:avLst/>
                        </a:prstGeom>
                        <a:solidFill>
                          <a:prstClr val="white"/>
                        </a:solidFill>
                        <a:ln>
                          <a:noFill/>
                        </a:ln>
                      </wps:spPr>
                      <wps:txbx>
                        <w:txbxContent>
                          <w:p w14:paraId="009652F8" w14:textId="7C1FCC58" w:rsidR="0061578E" w:rsidRPr="009C65E5" w:rsidRDefault="0061578E"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EAB5" id="Text Box 25" o:spid="_x0000_s1029" type="#_x0000_t202" style="position:absolute;left:0;text-align:left;margin-left:42.55pt;margin-top:361.75pt;width:346.8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" stroked="f">
                <v:textbox style="mso-fit-shape-to-text:t" inset="0,0,0,0">
                  <w:txbxContent>
                    <w:p w14:paraId="009652F8" w14:textId="7C1FCC58" w:rsidR="0061578E" w:rsidRPr="009C65E5" w:rsidRDefault="0061578E"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3</w:t>
                        </w:r>
                      </w:fldSimple>
                      <w:r>
                        <w:t xml:space="preserve">. This is an example of a job shop scheduling problem with each job is a specific color and each objective for each job must be completed in order (denoted by </w:t>
                      </w:r>
                      <w:proofErr w:type="spellStart"/>
                      <w:r>
                        <w:t>O</w:t>
                      </w:r>
                      <w:r>
                        <w:rPr>
                          <w:vertAlign w:val="subscript"/>
                        </w:rPr>
                        <w:t>j,n</w:t>
                      </w:r>
                      <w:proofErr w:type="spellEnd"/>
                      <w:r>
                        <w:t xml:space="preserve"> where j is the job and n is the order at which it must complete. This example uses 10 machines to optimize the schedule. </w:t>
                      </w:r>
                    </w:p>
                  </w:txbxContent>
                </v:textbox>
                <w10:wrap type="tight"/>
              </v:shape>
            </w:pict>
          </mc:Fallback>
        </mc:AlternateContent>
      </w:r>
      <w:r>
        <w:rPr>
          <w:noProof/>
        </w:rPr>
        <w:drawing>
          <wp:anchor distT="0" distB="0" distL="114300" distR="114300" simplePos="0" relativeHeight="251664384" behindDoc="1" locked="0" layoutInCell="1" allowOverlap="1" wp14:anchorId="15D87777" wp14:editId="4A919405">
            <wp:simplePos x="0" y="0"/>
            <wp:positionH relativeFrom="margin">
              <wp:align>center</wp:align>
            </wp:positionH>
            <wp:positionV relativeFrom="paragraph">
              <wp:posOffset>0</wp:posOffset>
            </wp:positionV>
            <wp:extent cx="4404995" cy="4537075"/>
            <wp:effectExtent l="0" t="0" r="0" b="0"/>
            <wp:wrapTight wrapText="bothSides">
              <wp:wrapPolygon edited="0">
                <wp:start x="0" y="0"/>
                <wp:lineTo x="0" y="21494"/>
                <wp:lineTo x="21485" y="21494"/>
                <wp:lineTo x="2148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4995" cy="4537075"/>
                    </a:xfrm>
                    <a:prstGeom prst="rect">
                      <a:avLst/>
                    </a:prstGeom>
                  </pic:spPr>
                </pic:pic>
              </a:graphicData>
            </a:graphic>
            <wp14:sizeRelH relativeFrom="margin">
              <wp14:pctWidth>0</wp14:pctWidth>
            </wp14:sizeRelH>
            <wp14:sizeRelV relativeFrom="margin">
              <wp14:pctHeight>0</wp14:pctHeight>
            </wp14:sizeRelV>
          </wp:anchor>
        </w:drawing>
      </w:r>
      <w:ins w:id="34" w:author="Sudhanshu Semwal" w:date="2019-10-13T15:46:00Z">
        <w:r w:rsidR="00A2734E">
          <w:t xml:space="preserve">&lt;&lt;Note: We </w:t>
        </w:r>
        <w:proofErr w:type="spellStart"/>
        <w:r w:rsidR="00A2734E">
          <w:t>can not</w:t>
        </w:r>
        <w:proofErr w:type="spellEnd"/>
        <w:r w:rsidR="00A2734E">
          <w:t xml:space="preserve"> put borrowed figure from somewhere else unless we </w:t>
        </w:r>
      </w:ins>
      <w:ins w:id="35" w:author="Sudhanshu Semwal" w:date="2019-10-13T15:47:00Z">
        <w:r w:rsidR="00A2734E">
          <w:t>have written permission to use these figures&gt;&gt; Please change these figures as they are not generated by us.  Thanks,&gt;&gt;</w:t>
        </w:r>
      </w:ins>
      <w:ins w:id="36" w:author="Sudhanshu Semwal" w:date="2019-10-13T15:46:00Z">
        <w:r w:rsidR="00A2734E">
          <w:br/>
        </w:r>
        <w:r w:rsidR="00A2734E">
          <w:br/>
        </w:r>
        <w:r w:rsidR="00A2734E">
          <w:br/>
        </w:r>
      </w:ins>
      <w:r w:rsidR="00587D6A">
        <w:t xml:space="preserve">The problem focuses on scheduling computer tasks (jobs) in such a way that optimizes performance. What makes the job shop scheduling problem so tricky is that the method of optimizing performance is different for many different systems </w:t>
      </w:r>
      <w:r w:rsidR="00587D6A">
        <w:lastRenderedPageBreak/>
        <w:t>based on the objective of that machine. For example, if we have a uniprocessor system we need to determine if multiprogramming is important to us, or if we want to frontload all processing power to singular tasks.</w:t>
      </w:r>
    </w:p>
    <w:p w14:paraId="1A29DBD7" w14:textId="0C7EBB68" w:rsidR="00587D6A" w:rsidRDefault="00587D6A" w:rsidP="00587D6A">
      <w:pPr>
        <w:pStyle w:val="NoSpacing"/>
        <w:ind w:firstLine="720"/>
      </w:pPr>
      <w:r>
        <w:t>T</w:t>
      </w:r>
      <w:r w:rsidR="00817DA3">
        <w:t xml:space="preserve">he job shop scheduling problem </w:t>
      </w:r>
      <w:r w:rsidR="008E149C">
        <w:t>encapsulates</w:t>
      </w:r>
      <w:r w:rsidR="00817DA3">
        <w:t xml:space="preserve"> the traveling salesman problem. The traveling salesman problem is a special case of a job shop scheduling problem where the salesman is a machine, and the cities are the jobs. Knowing that the traveling salesman problem is NP-Hard, we can infer that the job shop scheduling problem is also NP-Hard.</w:t>
      </w:r>
    </w:p>
    <w:p w14:paraId="3726B9B4" w14:textId="04ECAAED" w:rsidR="00817DA3" w:rsidRPr="00817DA3" w:rsidRDefault="00817DA3" w:rsidP="00587D6A">
      <w:pPr>
        <w:pStyle w:val="NoSpacing"/>
        <w:ind w:firstLine="720"/>
      </w:pPr>
      <w:r>
        <w:t>The problem consists of n jobs J</w:t>
      </w:r>
      <w:r>
        <w:softHyphen/>
      </w:r>
      <w:r>
        <w:rPr>
          <w:vertAlign w:val="subscript"/>
        </w:rPr>
        <w:t>1</w:t>
      </w:r>
      <w:r>
        <w:t>, J</w:t>
      </w:r>
      <w:r>
        <w:rPr>
          <w:vertAlign w:val="subscript"/>
        </w:rPr>
        <w:t>2</w:t>
      </w:r>
      <w:r>
        <w:t xml:space="preserve">, </w:t>
      </w:r>
      <w:proofErr w:type="gramStart"/>
      <w:r>
        <w:t>… ,</w:t>
      </w:r>
      <w:proofErr w:type="gramEnd"/>
      <w:r>
        <w:t xml:space="preserve"> J</w:t>
      </w:r>
      <w:r>
        <w:rPr>
          <w:vertAlign w:val="subscript"/>
        </w:rPr>
        <w:t>n</w:t>
      </w:r>
      <w:r>
        <w:t xml:space="preserve"> each with a set of operations O</w:t>
      </w:r>
      <w:r>
        <w:rPr>
          <w:vertAlign w:val="subscript"/>
        </w:rPr>
        <w:t>1</w:t>
      </w:r>
      <w:r>
        <w:t>, O</w:t>
      </w:r>
      <w:r>
        <w:rPr>
          <w:vertAlign w:val="subscript"/>
        </w:rPr>
        <w:t>2</w:t>
      </w:r>
      <w:r>
        <w:t>, … , O</w:t>
      </w:r>
      <w:r>
        <w:rPr>
          <w:vertAlign w:val="subscript"/>
        </w:rPr>
        <w:t>n</w:t>
      </w:r>
      <w:r>
        <w:t xml:space="preserve"> that need to be processed in a specific order. Throughout the variations of this problem the many constraints include, but are not limited to: each operation having a specific machine that it needs to be processed on, is multiprocessing available, focus on minimizing the average response time, job dependencies, deterministic or probabilistic processing times, and minimizing the </w:t>
      </w:r>
      <w:r w:rsidR="000C031E">
        <w:t>total length of the schedule</w:t>
      </w:r>
      <w:r>
        <w:t>.</w:t>
      </w:r>
    </w:p>
    <w:p w14:paraId="3418380A" w14:textId="5897225F" w:rsidR="00256B34" w:rsidRDefault="00256B34" w:rsidP="00256B34">
      <w:pPr>
        <w:pStyle w:val="Heading4"/>
      </w:pPr>
      <w:bookmarkStart w:id="37" w:name="_Toc21254080"/>
      <w:r>
        <w:t>N-Queens Problem</w:t>
      </w:r>
      <w:bookmarkEnd w:id="37"/>
    </w:p>
    <w:p w14:paraId="390E6DF4" w14:textId="7033BD87" w:rsidR="00256B34" w:rsidRDefault="00256B34" w:rsidP="00256B34">
      <w:pPr>
        <w:pStyle w:val="NoSpacing"/>
      </w:pPr>
      <w:r>
        <w:tab/>
      </w:r>
      <w:r w:rsidR="00817DA3">
        <w:t xml:space="preserve">The n-queens problem is described as placing n queens on </w:t>
      </w:r>
      <w:proofErr w:type="gramStart"/>
      <w:r w:rsidR="00817DA3">
        <w:t>an</w:t>
      </w:r>
      <w:proofErr w:type="gramEnd"/>
      <w:r w:rsidR="00817DA3">
        <w:t xml:space="preserve"> </w:t>
      </w:r>
      <w:proofErr w:type="spellStart"/>
      <w:r w:rsidR="00817DA3">
        <w:t>nxn</w:t>
      </w:r>
      <w:proofErr w:type="spellEnd"/>
      <w:r w:rsidR="00817DA3">
        <w:t xml:space="preserve"> chessboard, where no queen can attack another queen. More specifically, no two queens share the same row, column, or diagonal. </w:t>
      </w:r>
      <w:r w:rsidR="00FA18BC">
        <w:t xml:space="preserve">This problem was first </w:t>
      </w:r>
      <w:r w:rsidR="00FA18BC">
        <w:lastRenderedPageBreak/>
        <w:t xml:space="preserve">established in 1848 by Max </w:t>
      </w:r>
      <w:proofErr w:type="spellStart"/>
      <w:r w:rsidR="00FA18BC">
        <w:t>Bezzel</w:t>
      </w:r>
      <w:proofErr w:type="spellEnd"/>
      <w:r w:rsidR="00FA18BC">
        <w:t xml:space="preserve"> who rigorously studied the strategies of chess</w:t>
      </w:r>
      <w:r w:rsidR="00FA18BC">
        <w:rPr>
          <w:rStyle w:val="FootnoteReference"/>
        </w:rPr>
        <w:footnoteReference w:id="5"/>
      </w:r>
      <w:r w:rsidR="00FA18BC">
        <w:t>.</w:t>
      </w:r>
    </w:p>
    <w:p w14:paraId="0BFADC15" w14:textId="125D9FFB" w:rsidR="00FA18BC" w:rsidRDefault="00FA18BC" w:rsidP="00256B34">
      <w:pPr>
        <w:pStyle w:val="NoSpacing"/>
      </w:pPr>
      <w:r>
        <w:tab/>
        <w:t>What makes the n-queens problem interesting is that while researchers are interested in finding a solution, they are also interested in finding the number of possible solutions for any value of n. Similar to the traveling salesman problem, any value of n is relatively simple to solve up until n=15 where you run into the same situation due to the n-queens problem for solving the number of possible solutions being O(n!).</w:t>
      </w:r>
    </w:p>
    <w:p w14:paraId="70C8A09B" w14:textId="1975BEBB" w:rsidR="00F702BF" w:rsidRDefault="00F702BF" w:rsidP="00256B34">
      <w:pPr>
        <w:pStyle w:val="NoSpacing"/>
      </w:pPr>
      <w:r>
        <w:rPr>
          <w:noProof/>
        </w:rPr>
        <mc:AlternateContent>
          <mc:Choice Requires="wps">
            <w:drawing>
              <wp:anchor distT="0" distB="0" distL="114300" distR="114300" simplePos="0" relativeHeight="251671552" behindDoc="0" locked="0" layoutInCell="1" allowOverlap="1" wp14:anchorId="6840EB86" wp14:editId="079F6DC8">
                <wp:simplePos x="0" y="0"/>
                <wp:positionH relativeFrom="column">
                  <wp:posOffset>609600</wp:posOffset>
                </wp:positionH>
                <wp:positionV relativeFrom="paragraph">
                  <wp:posOffset>3877310</wp:posOffset>
                </wp:positionV>
                <wp:extent cx="380936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35A95F44" w14:textId="09AB2500" w:rsidR="0061578E" w:rsidRPr="00C34DC7" w:rsidRDefault="0061578E"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0EB86" id="Text Box 27" o:spid="_x0000_s1030" type="#_x0000_t202" style="position:absolute;margin-left:48pt;margin-top:305.3pt;width:29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" stroked="f">
                <v:textbox style="mso-fit-shape-to-text:t" inset="0,0,0,0">
                  <w:txbxContent>
                    <w:p w14:paraId="35A95F44" w14:textId="09AB2500" w:rsidR="0061578E" w:rsidRPr="00C34DC7" w:rsidRDefault="0061578E" w:rsidP="00F702BF">
                      <w:pPr>
                        <w:pStyle w:val="Caption"/>
                        <w:rPr>
                          <w:rFonts w:ascii="Helvetica" w:eastAsia="Helvetica" w:hAnsi="Helvetica" w:cs="Helvetica"/>
                          <w:noProof/>
                          <w:color w:val="000000"/>
                          <w:sz w:val="24"/>
                          <w:szCs w:val="24"/>
                          <w:u w:color="000000"/>
                        </w:rPr>
                      </w:pPr>
                      <w:r>
                        <w:t xml:space="preserve">Figure </w:t>
                      </w:r>
                      <w:fldSimple w:instr=" SEQ Figure \* ARABIC ">
                        <w:r>
                          <w:rPr>
                            <w:noProof/>
                          </w:rPr>
                          <w:t>4</w:t>
                        </w:r>
                      </w:fldSimple>
                      <w:r>
                        <w:t>. Example of an n=4 n-queens problem. Note that no queen shares a row, column, or diagonal with any other queen.</w:t>
                      </w:r>
                    </w:p>
                  </w:txbxContent>
                </v:textbox>
                <w10:wrap type="topAndBottom"/>
              </v:shape>
            </w:pict>
          </mc:Fallback>
        </mc:AlternateContent>
      </w:r>
      <w:r>
        <w:rPr>
          <w:noProof/>
        </w:rPr>
        <w:drawing>
          <wp:anchor distT="0" distB="0" distL="114300" distR="114300" simplePos="0" relativeHeight="251669504" behindDoc="1" locked="0" layoutInCell="1" allowOverlap="1" wp14:anchorId="3A7BD62C" wp14:editId="70DF9D68">
            <wp:simplePos x="0" y="0"/>
            <wp:positionH relativeFrom="page">
              <wp:align>center</wp:align>
            </wp:positionH>
            <wp:positionV relativeFrom="paragraph">
              <wp:posOffset>11167</wp:posOffset>
            </wp:positionV>
            <wp:extent cx="3809524" cy="3809524"/>
            <wp:effectExtent l="0" t="0" r="635" b="63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anchor>
        </w:drawing>
      </w:r>
      <w:ins w:id="38" w:author="Sudhanshu Semwal" w:date="2019-10-13T15:51:00Z">
        <w:r w:rsidR="00DD2694">
          <w:t>&lt;&lt;This figure is borrowed without permission??&gt;&gt;</w:t>
        </w:r>
      </w:ins>
    </w:p>
    <w:p w14:paraId="2BD7E3BB" w14:textId="663EA1D6" w:rsidR="00FA18BC" w:rsidRDefault="00FA18BC" w:rsidP="00256B34">
      <w:pPr>
        <w:pStyle w:val="NoSpacing"/>
      </w:pPr>
      <w:r>
        <w:lastRenderedPageBreak/>
        <w:tab/>
        <w:t>The n-queens problem has many related problems</w:t>
      </w:r>
      <w:r w:rsidR="00547F74">
        <w:t xml:space="preserve"> that make research towards it more valuable. These related problems </w:t>
      </w:r>
      <w:r w:rsidR="003F2A7E">
        <w:t>include</w:t>
      </w:r>
      <w:r w:rsidR="00547F74">
        <w:t xml:space="preserve"> higher dimensions, n-knights/bishops/kings/rooks, a mix of different chess pieces, and completing a partial n-queens solution.</w:t>
      </w:r>
    </w:p>
    <w:p w14:paraId="3B80CC66" w14:textId="77777777" w:rsidR="005A6D48" w:rsidRDefault="005A6D48" w:rsidP="00256B34">
      <w:pPr>
        <w:pStyle w:val="NoSpacing"/>
      </w:pPr>
    </w:p>
    <w:p w14:paraId="666B90E1" w14:textId="44AF16AD" w:rsidR="00256B34" w:rsidRDefault="00256B34" w:rsidP="00256B34">
      <w:pPr>
        <w:pStyle w:val="Heading4"/>
      </w:pPr>
      <w:bookmarkStart w:id="39" w:name="_Toc21254081"/>
      <w:r>
        <w:t>Graph Coloring Problem</w:t>
      </w:r>
      <w:bookmarkEnd w:id="39"/>
    </w:p>
    <w:p w14:paraId="0C05B3FB" w14:textId="01BFC049" w:rsidR="00256B34" w:rsidRDefault="00D47557" w:rsidP="00256B34">
      <w:pPr>
        <w:pStyle w:val="NoSpacing"/>
      </w:pPr>
      <w:r>
        <w:rPr>
          <w:noProof/>
        </w:rPr>
        <mc:AlternateContent>
          <mc:Choice Requires="wps">
            <w:drawing>
              <wp:anchor distT="0" distB="0" distL="114300" distR="114300" simplePos="0" relativeHeight="251674624" behindDoc="0" locked="0" layoutInCell="1" allowOverlap="1" wp14:anchorId="537813A4" wp14:editId="2F2EBF3A">
                <wp:simplePos x="0" y="0"/>
                <wp:positionH relativeFrom="column">
                  <wp:posOffset>1177290</wp:posOffset>
                </wp:positionH>
                <wp:positionV relativeFrom="paragraph">
                  <wp:posOffset>4431665</wp:posOffset>
                </wp:positionV>
                <wp:extent cx="284670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wps:spPr>
                      <wps:txbx>
                        <w:txbxContent>
                          <w:p w14:paraId="288BC0A6" w14:textId="40BC5973" w:rsidR="0061578E" w:rsidRPr="00123136" w:rsidRDefault="0061578E"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813A4" id="Text Box 29" o:spid="_x0000_s1031" type="#_x0000_t202" style="position:absolute;margin-left:92.7pt;margin-top:348.95pt;width:224.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" stroked="f">
                <v:textbox style="mso-fit-shape-to-text:t" inset="0,0,0,0">
                  <w:txbxContent>
                    <w:p w14:paraId="288BC0A6" w14:textId="40BC5973" w:rsidR="0061578E" w:rsidRPr="00123136" w:rsidRDefault="0061578E"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v:shape>
            </w:pict>
          </mc:Fallback>
        </mc:AlternateContent>
      </w:r>
      <w:r>
        <w:rPr>
          <w:noProof/>
        </w:rPr>
        <w:drawing>
          <wp:anchor distT="0" distB="0" distL="114300" distR="114300" simplePos="0" relativeHeight="251672576" behindDoc="0" locked="0" layoutInCell="1" allowOverlap="1" wp14:anchorId="1C269E32" wp14:editId="2B8E479E">
            <wp:simplePos x="0" y="0"/>
            <wp:positionH relativeFrom="page">
              <wp:align>center</wp:align>
            </wp:positionH>
            <wp:positionV relativeFrom="paragraph">
              <wp:posOffset>1634490</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256B34">
        <w:tab/>
      </w:r>
      <w:r w:rsidR="008E338A">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ins w:id="40" w:author="Sudhanshu Semwal" w:date="2019-10-13T15:51:00Z">
        <w:r w:rsidR="00DD2694">
          <w:t xml:space="preserve">&lt;Same </w:t>
        </w:r>
        <w:proofErr w:type="spellStart"/>
        <w:r w:rsidR="00DD2694">
          <w:t>fistuati</w:t>
        </w:r>
      </w:ins>
      <w:ins w:id="41" w:author="Sudhanshu Semwal" w:date="2019-10-13T15:52:00Z">
        <w:r w:rsidR="00DD2694">
          <w:t>on</w:t>
        </w:r>
        <w:proofErr w:type="spellEnd"/>
        <w:r w:rsidR="00DD2694">
          <w:t xml:space="preserve"> with Figure 5&gt;&gt;</w:t>
        </w:r>
      </w:ins>
    </w:p>
    <w:p w14:paraId="47776251" w14:textId="25497E18" w:rsidR="008E338A" w:rsidRDefault="008E338A" w:rsidP="00256B34">
      <w:pPr>
        <w:pStyle w:val="NoSpacing"/>
      </w:pPr>
      <w:r>
        <w:lastRenderedPageBreak/>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ins w:id="42" w:author="Sudhanshu Semwal" w:date="2019-10-13T15:52:00Z">
        <w:r w:rsidR="00DD2694">
          <w:t xml:space="preserve">  </w:t>
        </w:r>
      </w:ins>
      <w:ins w:id="43" w:author="Sudhanshu Semwal" w:date="2019-10-13T15:53:00Z">
        <w:r w:rsidR="00DD2694">
          <w:t>??</w:t>
        </w:r>
      </w:ins>
      <w:ins w:id="44" w:author="Sudhanshu Semwal" w:date="2019-10-13T15:52:00Z">
        <w:r w:rsidR="00DD2694">
          <w:t>The practical applications are drawing of maps or even matching problems.</w:t>
        </w:r>
      </w:ins>
      <w:ins w:id="45" w:author="Sudhanshu Semwal" w:date="2019-10-13T15:53:00Z">
        <w:r w:rsidR="00DD2694">
          <w:t>??</w:t>
        </w:r>
      </w:ins>
    </w:p>
    <w:p w14:paraId="17A66269" w14:textId="3AE8A6B4" w:rsidR="008E338A" w:rsidRDefault="008E338A" w:rsidP="00256B34">
      <w:pPr>
        <w:pStyle w:val="NoSpacing"/>
      </w:pPr>
    </w:p>
    <w:p w14:paraId="44A63504" w14:textId="16A11092" w:rsidR="00314021" w:rsidRDefault="00314021" w:rsidP="00314021">
      <w:pPr>
        <w:pStyle w:val="Heading2"/>
      </w:pPr>
      <w:bookmarkStart w:id="46" w:name="_Toc21254082"/>
      <w:r>
        <w:t>EVALUATION METRICS</w:t>
      </w:r>
      <w:bookmarkEnd w:id="46"/>
    </w:p>
    <w:p w14:paraId="3C057F31" w14:textId="5B4558DE" w:rsidR="005A6D48" w:rsidRDefault="005A6D48" w:rsidP="005A6D48">
      <w:pPr>
        <w:pStyle w:val="NoSpacing"/>
      </w:pPr>
      <w:r>
        <w:tab/>
        <w:t>Due to the nature of these problems, it is important to evaluate multiple dimensions of complexity to fully understand the implications of these problems in large scale. Therefore, we have recorded and studied the three dimensions of time, space, and accuracy. By considering multiple dimensions, we can discover relationships and correlations that will further our research.</w:t>
      </w:r>
    </w:p>
    <w:p w14:paraId="3023407E" w14:textId="77777777" w:rsidR="005A6D48" w:rsidRPr="005A6D48" w:rsidRDefault="005A6D48" w:rsidP="005A6D48"/>
    <w:p w14:paraId="7A0C5767" w14:textId="2C4873A6" w:rsidR="00314021" w:rsidRDefault="00314021" w:rsidP="00314021">
      <w:pPr>
        <w:pStyle w:val="Heading3"/>
      </w:pPr>
      <w:bookmarkStart w:id="47" w:name="_Toc21254083"/>
      <w:r>
        <w:t>Time</w:t>
      </w:r>
      <w:bookmarkEnd w:id="47"/>
    </w:p>
    <w:p w14:paraId="72896F3C" w14:textId="47E30EC3" w:rsidR="005A6D48" w:rsidRPr="005A6D48" w:rsidRDefault="005A6D48" w:rsidP="005A6D48">
      <w:pPr>
        <w:pStyle w:val="NoSpacing"/>
      </w:pPr>
      <w:r>
        <w:tab/>
        <w:t>Time is a tricky evaluation metric due to factors such as computer specifications, project implementation, and outside interference. Therefore, we are logging both real-time as well as any data pertaining to the algorithm. Specifically: array accesses, array copies, swaps, failed branches, etc.</w:t>
      </w:r>
      <w:r w:rsidR="005706AA">
        <w:t xml:space="preserve"> By </w:t>
      </w:r>
      <w:r w:rsidR="005706AA">
        <w:lastRenderedPageBreak/>
        <w:t>recording this additional information, an understanding can be made of the relationships between different heuristics for each problem.</w:t>
      </w:r>
    </w:p>
    <w:p w14:paraId="6C1797CA" w14:textId="5AC15548" w:rsidR="00314021" w:rsidRDefault="00314021" w:rsidP="00314021">
      <w:pPr>
        <w:pStyle w:val="Heading3"/>
      </w:pPr>
      <w:bookmarkStart w:id="48" w:name="_Toc21254084"/>
      <w:r>
        <w:t>Space</w:t>
      </w:r>
      <w:bookmarkEnd w:id="48"/>
    </w:p>
    <w:p w14:paraId="45F19E3F" w14:textId="50E1E7CC" w:rsidR="005706AA" w:rsidRPr="005706AA" w:rsidRDefault="005706AA" w:rsidP="005706AA">
      <w:pPr>
        <w:pStyle w:val="NoSpacing"/>
      </w:pPr>
      <w:r>
        <w:tab/>
        <w:t>Easier than time, space can be calculated by determining the total memory usage used to calculate the problem. However, evaluating space needs to consider maximum space required during the algorithm and average space required during the algorithm in order to more fully encompass the problem solution. To do this, data structure sizes and count of data structures in use will be calculated to provide a reasonable space evaluation.</w:t>
      </w:r>
    </w:p>
    <w:p w14:paraId="5FA10204" w14:textId="26F356C1" w:rsidR="00314021" w:rsidRDefault="00314021" w:rsidP="00314021">
      <w:pPr>
        <w:pStyle w:val="Heading3"/>
      </w:pPr>
      <w:bookmarkStart w:id="49" w:name="_Toc21254085"/>
      <w:r>
        <w:t>Accuracy</w:t>
      </w:r>
      <w:bookmarkEnd w:id="49"/>
    </w:p>
    <w:p w14:paraId="32024CE8" w14:textId="5CAEB683" w:rsidR="00EE2225" w:rsidRDefault="005706AA" w:rsidP="00256B34">
      <w:pPr>
        <w:pStyle w:val="NoSpacing"/>
      </w:pPr>
      <w:r>
        <w:tab/>
        <w:t xml:space="preserve">These problems indeed have optimal solutions, but to find the perfect answer is exponentially more complex and time consuming than using heuristics for educated estimates. Therefore, our </w:t>
      </w:r>
      <w:r w:rsidR="000C031E">
        <w:t>heuristics</w:t>
      </w:r>
      <w:r>
        <w:t xml:space="preserve"> might not be 100% correct 100% of the time. For many of these problems, estimates are more than enough to claim that the problem is satisfied, but at which point is an estimate not good enough? Specifically, at what point of accuracy is that estimate not valid? To record and evaluate accuracy, we will simply be comparing to the </w:t>
      </w:r>
      <w:r w:rsidR="0001057F">
        <w:t xml:space="preserve">theoretical </w:t>
      </w:r>
      <w:r>
        <w:t>optimal solution for each problem.</w:t>
      </w:r>
      <w:r w:rsidR="000C031E">
        <w:t xml:space="preserve"> Therefore, Accuracy =</w:t>
      </w:r>
      <w:r>
        <w:t xml:space="preserve"> Our </w:t>
      </w:r>
      <w:r w:rsidR="000C031E">
        <w:t>S</w:t>
      </w:r>
      <w:r>
        <w:t xml:space="preserve">olution / </w:t>
      </w:r>
      <w:r w:rsidR="0001057F">
        <w:t xml:space="preserve">Theoretical </w:t>
      </w:r>
      <w:r w:rsidR="000C031E">
        <w:t>O</w:t>
      </w:r>
      <w:r>
        <w:t xml:space="preserve">ptimal </w:t>
      </w:r>
      <w:r w:rsidR="000C031E">
        <w:t>S</w:t>
      </w:r>
      <w:r>
        <w:t>olution</w:t>
      </w:r>
      <w:r w:rsidR="000C031E">
        <w:t>.</w:t>
      </w:r>
      <w:ins w:id="50" w:author="Sudhanshu Semwal" w:date="2019-10-13T15:56:00Z">
        <w:r w:rsidR="00DD2694">
          <w:t xml:space="preserve">  &lt;&lt;Note that theoretical optimal solution time is difficult to calculate so we may not have them unless the problem is a t</w:t>
        </w:r>
      </w:ins>
      <w:ins w:id="51" w:author="Sudhanshu Semwal" w:date="2019-10-13T15:57:00Z">
        <w:r w:rsidR="00DD2694">
          <w:t>oy problem.</w:t>
        </w:r>
      </w:ins>
    </w:p>
    <w:p w14:paraId="4AF20D89" w14:textId="5E50EB88" w:rsidR="00EE2225" w:rsidRDefault="00EE2225" w:rsidP="00EE2225">
      <w:pPr>
        <w:pStyle w:val="Heading1"/>
      </w:pPr>
      <w:bookmarkStart w:id="52" w:name="_Toc21254086"/>
      <w:r>
        <w:lastRenderedPageBreak/>
        <w:t>CHAPTER 2</w:t>
      </w:r>
      <w:bookmarkEnd w:id="52"/>
      <w:r w:rsidR="00CE5C33">
        <w:t xml:space="preserve"> </w:t>
      </w:r>
    </w:p>
    <w:p w14:paraId="4D2F9489" w14:textId="45ADEBF4" w:rsidR="00EE2225" w:rsidRDefault="00EE2225" w:rsidP="00EE2225">
      <w:pPr>
        <w:pStyle w:val="Heading2"/>
      </w:pPr>
      <w:bookmarkStart w:id="53" w:name="_Toc21254087"/>
      <w:r>
        <w:t>REVIEW OF THE LITERATURE</w:t>
      </w:r>
      <w:bookmarkEnd w:id="53"/>
    </w:p>
    <w:p w14:paraId="3C41B82C" w14:textId="7973FE3D" w:rsidR="00CE5C33" w:rsidRPr="00CE5C33" w:rsidRDefault="00CE5C33" w:rsidP="00CE5C33">
      <w:pPr>
        <w:pStyle w:val="NoSpacing"/>
      </w:pPr>
      <w:r>
        <w:tab/>
        <w:t>The following sections are simple surveys of the topics studied in this thesis. These surveys will consider the most state-of-the-art to ensure our work is based on the top of the line research.</w:t>
      </w:r>
    </w:p>
    <w:p w14:paraId="141425FF" w14:textId="4F71D579" w:rsidR="00EE2225" w:rsidRDefault="00EE2225" w:rsidP="00EE2225">
      <w:pPr>
        <w:pStyle w:val="Heading3"/>
      </w:pPr>
      <w:bookmarkStart w:id="54" w:name="_Toc21254088"/>
      <w:r>
        <w:t>Heuristics</w:t>
      </w:r>
      <w:bookmarkEnd w:id="54"/>
    </w:p>
    <w:p w14:paraId="7F180AD1" w14:textId="615CBE40" w:rsidR="00CD1A90" w:rsidRDefault="00CD1A90" w:rsidP="00303F26">
      <w:pPr>
        <w:pStyle w:val="NoSpacing"/>
      </w:pPr>
      <w:r>
        <w:tab/>
      </w:r>
      <w:r w:rsidR="00E1774A">
        <w:t>The power of a heuristic does not come from the solution, but rather the method of obtaining the solution. Constraint Satisfaction Problems are faced with the problem of not being able to find the most optimal solution in polynomial time, but by using a heuristic you can approximate the solution in polynomial time.</w:t>
      </w:r>
      <w:r w:rsidR="00303F26">
        <w:t xml:space="preserve"> Taking a step further, Burke et al. have surveyed the topic of Hyper-Heuristics, “heuristics to choose heuristics” or “a search method or learning mechanism for selecting or generating heuristics to solve computational search problems”</w:t>
      </w:r>
      <w:r w:rsidR="00303F26">
        <w:rPr>
          <w:rStyle w:val="FootnoteReference"/>
        </w:rPr>
        <w:footnoteReference w:id="6"/>
      </w:r>
      <w:r w:rsidR="00303F26">
        <w:t xml:space="preserve"> . </w:t>
      </w:r>
    </w:p>
    <w:p w14:paraId="6A65E05A" w14:textId="3A07F50E" w:rsidR="00897332" w:rsidRDefault="00897332" w:rsidP="00303F26">
      <w:pPr>
        <w:pStyle w:val="NoSpacing"/>
      </w:pPr>
      <w:r>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7220D636" w:rsidR="00303F26" w:rsidRDefault="00303F26" w:rsidP="00897332">
      <w:pPr>
        <w:pStyle w:val="NoSpacing"/>
        <w:ind w:firstLine="720"/>
      </w:pPr>
      <w:r>
        <w:lastRenderedPageBreak/>
        <w:t xml:space="preserve">These hyper-heuristics can be broken down in to the two main categories of: heuristic selection and heuristic generation. </w:t>
      </w:r>
      <w:r w:rsidR="00897332">
        <w:t>We will be applying the heuristic generation category to each of our focus problems in hopes that we may determine effective heuristics</w:t>
      </w:r>
      <w:r w:rsidR="00534627">
        <w:t xml:space="preserve"> for solving these problems.</w:t>
      </w:r>
    </w:p>
    <w:p w14:paraId="5D17553A" w14:textId="53F87E74" w:rsidR="00CD1A90" w:rsidRPr="00CD1A90" w:rsidRDefault="00CD1A90" w:rsidP="00CD1A90">
      <w:r>
        <w:t xml:space="preserve"> </w:t>
      </w:r>
    </w:p>
    <w:p w14:paraId="4169E6D8" w14:textId="5037438C" w:rsidR="00EE2225" w:rsidRPr="00EE2225" w:rsidRDefault="00EE2225" w:rsidP="00EE2225">
      <w:pPr>
        <w:pStyle w:val="Heading3"/>
      </w:pPr>
      <w:bookmarkStart w:id="55" w:name="_Toc21254089"/>
      <w:r>
        <w:t>Genetic Algorithms</w:t>
      </w:r>
      <w:bookmarkEnd w:id="55"/>
    </w:p>
    <w:p w14:paraId="7EC10485" w14:textId="2A08E4EF" w:rsidR="00EE2225" w:rsidRDefault="00EE2225" w:rsidP="00EE2225">
      <w:pPr>
        <w:pStyle w:val="Heading3"/>
      </w:pPr>
      <w:bookmarkStart w:id="56" w:name="_Toc21254090"/>
      <w:r>
        <w:t>General Constraint Satisfaction Problems</w:t>
      </w:r>
      <w:bookmarkEnd w:id="56"/>
    </w:p>
    <w:p w14:paraId="32437047" w14:textId="0E8FBDFE" w:rsidR="00EE2225" w:rsidRDefault="00EF5CA6" w:rsidP="00EF5CA6">
      <w:pPr>
        <w:pStyle w:val="Heading3"/>
      </w:pPr>
      <w:bookmarkStart w:id="57" w:name="_Toc21254091"/>
      <w:r>
        <w:t xml:space="preserve">0-1 </w:t>
      </w:r>
      <w:r w:rsidR="00EE2225">
        <w:t>Knapsack Problem</w:t>
      </w:r>
      <w:bookmarkEnd w:id="57"/>
    </w:p>
    <w:p w14:paraId="05F6590F" w14:textId="4D01DC33" w:rsidR="00EE2225" w:rsidRDefault="00EE2225" w:rsidP="00EE2225">
      <w:pPr>
        <w:pStyle w:val="Heading3"/>
      </w:pPr>
      <w:bookmarkStart w:id="58" w:name="_Toc21254092"/>
      <w:r>
        <w:t>Traveling Salesman Problem</w:t>
      </w:r>
      <w:bookmarkEnd w:id="58"/>
    </w:p>
    <w:p w14:paraId="5B695CF4" w14:textId="38317033" w:rsidR="00EE2225" w:rsidRDefault="00EE2225" w:rsidP="00EE2225">
      <w:pPr>
        <w:pStyle w:val="Heading3"/>
      </w:pPr>
      <w:bookmarkStart w:id="59" w:name="_Toc21254093"/>
      <w:r>
        <w:t>Job Shop Scheduling Problem</w:t>
      </w:r>
      <w:bookmarkEnd w:id="59"/>
    </w:p>
    <w:p w14:paraId="5BAA1FAE" w14:textId="01636A01" w:rsidR="00EE2225" w:rsidRDefault="00EE2225" w:rsidP="00EE2225">
      <w:pPr>
        <w:pStyle w:val="Heading3"/>
      </w:pPr>
      <w:bookmarkStart w:id="60" w:name="_Toc21254094"/>
      <w:r>
        <w:t>N-Queens Problem</w:t>
      </w:r>
      <w:bookmarkEnd w:id="60"/>
    </w:p>
    <w:p w14:paraId="5DE66BB9" w14:textId="23DBF53F" w:rsidR="00EE2225" w:rsidRDefault="00EE2225" w:rsidP="00EE2225">
      <w:pPr>
        <w:pStyle w:val="Heading3"/>
      </w:pPr>
      <w:bookmarkStart w:id="61" w:name="_Toc21254095"/>
      <w:r>
        <w:t>Graph Coloring Problem</w:t>
      </w:r>
      <w:bookmarkEnd w:id="61"/>
    </w:p>
    <w:p w14:paraId="485C443C" w14:textId="318F3D7B" w:rsidR="00F82F8B" w:rsidRDefault="00F82F8B" w:rsidP="00F82F8B">
      <w:pPr>
        <w:pStyle w:val="Heading2"/>
      </w:pPr>
      <w:bookmarkStart w:id="62" w:name="_Toc21254096"/>
      <w:r>
        <w:t>SIGNIFICANCE OF THIS RESEARCH</w:t>
      </w:r>
      <w:bookmarkEnd w:id="62"/>
    </w:p>
    <w:p w14:paraId="5F365EA4" w14:textId="35AA4CFA" w:rsidR="00D47557" w:rsidRDefault="00D47557" w:rsidP="00D47557"/>
    <w:p w14:paraId="6157D342" w14:textId="1D54213B" w:rsidR="00D47557" w:rsidRPr="00D47557" w:rsidRDefault="00D47557" w:rsidP="00D47557">
      <w:pPr>
        <w:pStyle w:val="NoSpacing"/>
      </w:pPr>
      <w:r>
        <w:tab/>
        <w:t xml:space="preserve">The results of this </w:t>
      </w:r>
      <w:r w:rsidR="00CE5C33">
        <w:t xml:space="preserve">research may be taken and used to accelerate algorithm development when using heuristics. It will help show relationships and correlations between heuristics and evaluation metrics that should help researches narrow down to more effective, accurate results. </w:t>
      </w:r>
    </w:p>
    <w:p w14:paraId="51FA9F6C" w14:textId="18F5AA6C" w:rsidR="00EE2225" w:rsidRDefault="00EE2225" w:rsidP="00EE2225">
      <w:pPr>
        <w:pStyle w:val="Heading1"/>
      </w:pPr>
      <w:bookmarkStart w:id="63" w:name="_Toc21254097"/>
      <w:r>
        <w:t>CHAPTER 3</w:t>
      </w:r>
      <w:bookmarkEnd w:id="63"/>
    </w:p>
    <w:p w14:paraId="0BCC8E6D" w14:textId="77777777" w:rsidR="00D47557" w:rsidRPr="00D47557" w:rsidRDefault="00D47557" w:rsidP="00D47557"/>
    <w:p w14:paraId="1C114D2F" w14:textId="523A9CB7" w:rsidR="00EE2225" w:rsidRDefault="00EE2225" w:rsidP="00EE2225">
      <w:pPr>
        <w:pStyle w:val="Heading2"/>
      </w:pPr>
      <w:bookmarkStart w:id="64" w:name="_Toc21254098"/>
      <w:r>
        <w:t>PROJECT IMPLEMENTATION</w:t>
      </w:r>
      <w:bookmarkEnd w:id="64"/>
    </w:p>
    <w:p w14:paraId="2D9B037B" w14:textId="77777777" w:rsidR="00EE2225" w:rsidRPr="00EE2225" w:rsidRDefault="00EE2225" w:rsidP="00EE2225"/>
    <w:p w14:paraId="274A994D" w14:textId="4E199F2E" w:rsidR="00EE2225" w:rsidRDefault="00EE2225" w:rsidP="00EE2225">
      <w:pPr>
        <w:pStyle w:val="NoSpacing"/>
      </w:pPr>
      <w:r>
        <w:lastRenderedPageBreak/>
        <w:tab/>
      </w:r>
      <w:r w:rsidR="005A7042">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Default="00EE2225" w:rsidP="00EE2225">
      <w:pPr>
        <w:pStyle w:val="Heading3"/>
      </w:pPr>
      <w:bookmarkStart w:id="65" w:name="_Toc21254099"/>
      <w:r>
        <w:t>Framework</w:t>
      </w:r>
      <w:bookmarkEnd w:id="65"/>
    </w:p>
    <w:p w14:paraId="41944F4D" w14:textId="72C95F63" w:rsidR="005A7042" w:rsidRDefault="005A7042" w:rsidP="00EF25F3">
      <w:pPr>
        <w:pStyle w:val="NoSpacing"/>
        <w:ind w:firstLine="720"/>
      </w:pPr>
      <w:r>
        <w:t xml:space="preserve">This project is written in C# and uses tools and features from Visual Studio. </w:t>
      </w:r>
      <w:r w:rsidR="00044397">
        <w:t>We provide an interface that allows for running the program on our focus problems so we can easily test our outputs vs our inputs.</w:t>
      </w:r>
    </w:p>
    <w:p w14:paraId="2569736D" w14:textId="77777777" w:rsidR="008E338A" w:rsidRDefault="00044397" w:rsidP="008E338A">
      <w:pPr>
        <w:pStyle w:val="NoSpacing"/>
        <w:keepNext/>
      </w:pPr>
      <w:r>
        <w:rPr>
          <w:noProof/>
        </w:rPr>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1401226" w:rsidR="00044397" w:rsidRPr="005A7042" w:rsidRDefault="008E338A" w:rsidP="008E338A">
      <w:pPr>
        <w:pStyle w:val="Caption"/>
      </w:pPr>
      <w:r>
        <w:t xml:space="preserve">Figure </w:t>
      </w:r>
      <w:fldSimple w:instr=" SEQ Figure \* ARABIC ">
        <w:r w:rsidR="006E20F9">
          <w:rPr>
            <w:noProof/>
          </w:rPr>
          <w:t>6</w:t>
        </w:r>
      </w:fldSimple>
      <w:r>
        <w:t>. Demonstration of framework architecture used to test our thesis.</w:t>
      </w:r>
    </w:p>
    <w:p w14:paraId="68800B4C" w14:textId="77777777" w:rsidR="008E338A" w:rsidRDefault="008E338A" w:rsidP="00EE2225">
      <w:pPr>
        <w:pStyle w:val="Heading3"/>
      </w:pPr>
    </w:p>
    <w:p w14:paraId="5A823694" w14:textId="7A068DEF" w:rsidR="00EE2225" w:rsidRDefault="00EE2225" w:rsidP="00EE2225">
      <w:pPr>
        <w:pStyle w:val="Heading3"/>
      </w:pPr>
      <w:bookmarkStart w:id="66" w:name="_Toc21254100"/>
      <w:r>
        <w:lastRenderedPageBreak/>
        <w:t>Genetic Algorithm</w:t>
      </w:r>
      <w:bookmarkEnd w:id="66"/>
    </w:p>
    <w:p w14:paraId="27DA1E48" w14:textId="73D6409A" w:rsidR="00EF25F3" w:rsidRDefault="00EF25F3" w:rsidP="00EF25F3">
      <w:pPr>
        <w:pStyle w:val="NoSpacing"/>
        <w:ind w:firstLine="720"/>
      </w:pPr>
      <w:r>
        <w:t>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Default="00EF25F3" w:rsidP="00EF25F3">
      <w:pPr>
        <w:pStyle w:val="NoSpacing"/>
        <w:ind w:firstLine="720"/>
      </w:pPr>
      <w:r>
        <w:t>The algorithm takes the following approach to converge on a result:</w:t>
      </w:r>
    </w:p>
    <w:p w14:paraId="654A452F" w14:textId="0A0EDA98" w:rsidR="00EF25F3" w:rsidRDefault="00EF25F3" w:rsidP="00EF25F3">
      <w:pPr>
        <w:pStyle w:val="NoSpacing"/>
        <w:numPr>
          <w:ilvl w:val="0"/>
          <w:numId w:val="16"/>
        </w:numPr>
      </w:pPr>
      <w:r>
        <w:t>Generate initial population</w:t>
      </w:r>
      <w:r w:rsidR="004E399C">
        <w:t xml:space="preserve"> with a set of default chromosomes and said chromosomes mutated the initial amount.</w:t>
      </w:r>
    </w:p>
    <w:p w14:paraId="76E4A75F" w14:textId="4BF6910D" w:rsidR="004E399C" w:rsidRDefault="004E399C" w:rsidP="00EF25F3">
      <w:pPr>
        <w:pStyle w:val="NoSpacing"/>
        <w:numPr>
          <w:ilvl w:val="0"/>
          <w:numId w:val="16"/>
        </w:numPr>
      </w:pPr>
      <w:r>
        <w:t>Calculate the fitness of each chromosome in the population by passing the fitness delegate for the specific constraint satisfaction problem we are considering.</w:t>
      </w:r>
    </w:p>
    <w:p w14:paraId="5B27F7D1" w14:textId="0FDA0E16" w:rsidR="004E399C" w:rsidRDefault="004E399C" w:rsidP="00EF25F3">
      <w:pPr>
        <w:pStyle w:val="NoSpacing"/>
        <w:numPr>
          <w:ilvl w:val="0"/>
          <w:numId w:val="16"/>
        </w:numPr>
      </w:pPr>
      <w:r>
        <w:t xml:space="preserve">Determine if the </w:t>
      </w:r>
      <w:r w:rsidR="009F35B3">
        <w:t>population</w:t>
      </w:r>
      <w:r>
        <w:t xml:space="preserve"> ha</w:t>
      </w:r>
      <w:r w:rsidR="009F35B3">
        <w:t>s</w:t>
      </w:r>
      <w:r>
        <w:t xml:space="preserve"> converged </w:t>
      </w:r>
      <w:r w:rsidR="009F35B3">
        <w:t>to similar fitness values</w:t>
      </w:r>
      <w:r>
        <w:t>. If so,</w:t>
      </w:r>
      <w:r w:rsidR="00286540">
        <w:t xml:space="preserve"> return the result</w:t>
      </w:r>
      <w:r>
        <w:t>.</w:t>
      </w:r>
    </w:p>
    <w:p w14:paraId="57F82E94" w14:textId="0EE73098" w:rsidR="009F35B3" w:rsidRDefault="009F35B3" w:rsidP="009F35B3">
      <w:pPr>
        <w:pStyle w:val="NoSpacing"/>
        <w:numPr>
          <w:ilvl w:val="0"/>
          <w:numId w:val="16"/>
        </w:numPr>
      </w:pPr>
      <w:r>
        <w:t xml:space="preserve">Selection: Keep the chromosomes with the highest </w:t>
      </w:r>
      <w:proofErr w:type="gramStart"/>
      <w:r>
        <w:t>fitness, and</w:t>
      </w:r>
      <w:proofErr w:type="gramEnd"/>
      <w:r>
        <w:t xml:space="preserve"> dispose of the remaining chromosomes.</w:t>
      </w:r>
    </w:p>
    <w:p w14:paraId="46D87E4C" w14:textId="651497D0" w:rsidR="004E399C" w:rsidRDefault="004E399C" w:rsidP="00EF25F3">
      <w:pPr>
        <w:pStyle w:val="NoSpacing"/>
        <w:numPr>
          <w:ilvl w:val="0"/>
          <w:numId w:val="16"/>
        </w:numPr>
      </w:pPr>
      <w:r>
        <w:t>Crossover: Randomly selects a crossover point</w:t>
      </w:r>
      <w:r w:rsidR="00AB76C5">
        <w:t xml:space="preserve"> valued between 1 and n - 1 where n is the number of genes in a chromosome. Then </w:t>
      </w:r>
      <w:r w:rsidR="00AB76C5">
        <w:lastRenderedPageBreak/>
        <w:t>take two chromosomes and split them at that point to form a new child chromosome. These new children combined with the parents from the previous generation form the new generation.</w:t>
      </w:r>
    </w:p>
    <w:p w14:paraId="6210E50C" w14:textId="69B229DC" w:rsidR="00AB76C5" w:rsidRDefault="00AB76C5" w:rsidP="00EF25F3">
      <w:pPr>
        <w:pStyle w:val="NoSpacing"/>
        <w:numPr>
          <w:ilvl w:val="0"/>
          <w:numId w:val="16"/>
        </w:numPr>
      </w:pPr>
      <w:r>
        <w:t>Mutation: At this point we have a new, complete generation and we randomly select a set of chromosomes to mutate. For each of those chromosomes, we randomly select the set of individual genes to mutate, and then mutate them. The chromosome selection chance, gene selection chance, and mutation amount are all values between 0 and 1 that can be adjusted. 0 means 0% chance for selection, or a maximum mutation amount of 0%. 1 means 100% chance for selection, or a maximum mutation amount of 100%. A maximum mutation amount of 100% means that the value in our gene can at maximum double, and at a minimum mutate to 0, or anywhere in between.</w:t>
      </w:r>
    </w:p>
    <w:p w14:paraId="72FCD601" w14:textId="7C62F514" w:rsidR="00286540" w:rsidRDefault="00286540" w:rsidP="00EF25F3">
      <w:pPr>
        <w:pStyle w:val="NoSpacing"/>
        <w:numPr>
          <w:ilvl w:val="0"/>
          <w:numId w:val="16"/>
        </w:numPr>
      </w:pPr>
      <w:r>
        <w:t>Go to step 2 and repeat.</w:t>
      </w:r>
    </w:p>
    <w:p w14:paraId="7B60F081" w14:textId="71D9778D" w:rsidR="00286540" w:rsidRPr="00EF25F3" w:rsidRDefault="00286540" w:rsidP="00286540">
      <w:pPr>
        <w:pStyle w:val="NoSpacing"/>
        <w:ind w:left="720"/>
      </w:pPr>
      <w:r>
        <w:t>After convergence, we return all unique solutions to the problem that were in the convergence threshold.</w:t>
      </w:r>
      <w:r w:rsidR="00D04209">
        <w:t xml:space="preserve"> With these solutions, we can either select the best one, or view all solutions as a set to extrapolate data.</w:t>
      </w:r>
    </w:p>
    <w:p w14:paraId="03A9FA8E" w14:textId="29169529" w:rsidR="00EE2225" w:rsidRDefault="00EE2225" w:rsidP="00EE2225">
      <w:pPr>
        <w:pStyle w:val="Heading4"/>
      </w:pPr>
      <w:bookmarkStart w:id="67" w:name="_Toc21254101"/>
      <w:r>
        <w:t>Chromosome</w:t>
      </w:r>
      <w:bookmarkEnd w:id="67"/>
    </w:p>
    <w:p w14:paraId="62650761" w14:textId="64577645" w:rsidR="00D04209" w:rsidRPr="00D04209" w:rsidRDefault="00D04209" w:rsidP="00D04209">
      <w:pPr>
        <w:pStyle w:val="NoSpacing"/>
      </w:pPr>
      <w:r>
        <w:tab/>
        <w:t xml:space="preserve">In some genetic algorithms, a chromosome is an array of bits that are toggled on or off based on the state of the genetic algorithm. In our algorithm, </w:t>
      </w:r>
      <w:r>
        <w:lastRenderedPageBreak/>
        <w:t xml:space="preserve">chromosomes are arrays of mutable values, namely integers and </w:t>
      </w:r>
      <w:proofErr w:type="gramStart"/>
      <w:r>
        <w:t>floating point</w:t>
      </w:r>
      <w:proofErr w:type="gramEnd"/>
      <w:r>
        <w:t xml:space="preserve"> values. Each individual value is called a gene, and it is used within the fitness algorithm to determine which chromosomes yield the most accurate results.</w:t>
      </w:r>
    </w:p>
    <w:p w14:paraId="33505CF5" w14:textId="7531E7E7" w:rsidR="00EE2225" w:rsidRDefault="00EE2225" w:rsidP="00EE2225">
      <w:pPr>
        <w:pStyle w:val="Heading4"/>
      </w:pPr>
      <w:bookmarkStart w:id="68" w:name="_Toc21254102"/>
      <w:r>
        <w:t>Population</w:t>
      </w:r>
      <w:bookmarkEnd w:id="68"/>
    </w:p>
    <w:p w14:paraId="169A7FCB" w14:textId="7DBB1B1A" w:rsidR="00D04209" w:rsidRDefault="00D04209" w:rsidP="00D04209">
      <w:pPr>
        <w:pStyle w:val="NoSpacing"/>
      </w:pPr>
      <w:r>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Default="00D04209" w:rsidP="00D04209">
      <w:pPr>
        <w:pStyle w:val="NoSpacing"/>
      </w:pPr>
      <w:r>
        <w:tab/>
        <w:t>size = x + y, where x = y(y-1)/2</w:t>
      </w:r>
    </w:p>
    <w:p w14:paraId="077D72F9" w14:textId="5B662578" w:rsidR="00D04209" w:rsidRDefault="00D04209" w:rsidP="00D04209">
      <w:pPr>
        <w:pStyle w:val="NoSpacing"/>
      </w:pPr>
      <w:r>
        <w:tab/>
        <w:t>This formula forces the size of our population into a form where x is the number of children chromosomes generated each generation and y is the 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0CBF58"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w:t>
      </w:r>
    </w:p>
    <w:p w14:paraId="7B15702D"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Chromosomes.Count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07D7885"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688537B1"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w:t>
      </w:r>
    </w:p>
    <w:p w14:paraId="59B6760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w:t>
      </w:r>
    </w:p>
    <w:p w14:paraId="47DB42C9"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[x] = Chromosomes[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].Genes</w:t>
      </w:r>
      <w:proofErr w:type="gramEnd"/>
      <w:r>
        <w:rPr>
          <w:rFonts w:ascii="Consolas" w:hAnsi="Consolas" w:cs="Consolas"/>
          <w:color w:val="000000"/>
          <w:sz w:val="19"/>
          <w:szCs w:val="19"/>
        </w:rPr>
        <w:t>[x];</w:t>
      </w:r>
    </w:p>
    <w:p w14:paraId="419DFB1A"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spellStart"/>
      <w:r>
        <w:rPr>
          <w:rFonts w:ascii="Consolas" w:hAnsi="Consolas" w:cs="Consolas"/>
          <w:color w:val="000000"/>
          <w:sz w:val="19"/>
          <w:szCs w:val="19"/>
        </w:rPr>
        <w:t>crossoverPoint</w:t>
      </w:r>
      <w:proofErr w:type="spellEnd"/>
      <w:r>
        <w:rPr>
          <w:rFonts w:ascii="Consolas" w:hAnsi="Consolas" w:cs="Consolas"/>
          <w:color w:val="000000"/>
          <w:sz w:val="19"/>
          <w:szCs w:val="19"/>
        </w:rPr>
        <w:t xml:space="preserve">; y &lt; </w:t>
      </w:r>
      <w:proofErr w:type="spellStart"/>
      <w:r>
        <w:rPr>
          <w:rFonts w:ascii="Consolas" w:hAnsi="Consolas" w:cs="Consolas"/>
          <w:color w:val="000000"/>
          <w:sz w:val="19"/>
          <w:szCs w:val="19"/>
        </w:rPr>
        <w:t>GeneCount</w:t>
      </w:r>
      <w:proofErr w:type="spellEnd"/>
      <w:r>
        <w:rPr>
          <w:rFonts w:ascii="Consolas" w:hAnsi="Consolas" w:cs="Consolas"/>
          <w:color w:val="000000"/>
          <w:sz w:val="19"/>
          <w:szCs w:val="19"/>
        </w:rPr>
        <w:t>; y++)</w:t>
      </w:r>
    </w:p>
    <w:p w14:paraId="64B6E55E"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[y] = Chromosomes[j</w:t>
      </w:r>
      <w:proofErr w:type="gramStart"/>
      <w:r>
        <w:rPr>
          <w:rFonts w:ascii="Consolas" w:hAnsi="Consolas" w:cs="Consolas"/>
          <w:color w:val="000000"/>
          <w:sz w:val="19"/>
          <w:szCs w:val="19"/>
        </w:rPr>
        <w:t>].Genes</w:t>
      </w:r>
      <w:proofErr w:type="gramEnd"/>
      <w:r>
        <w:rPr>
          <w:rFonts w:ascii="Consolas" w:hAnsi="Consolas" w:cs="Consolas"/>
          <w:color w:val="000000"/>
          <w:sz w:val="19"/>
          <w:szCs w:val="19"/>
        </w:rPr>
        <w:t>[y];</w:t>
      </w:r>
    </w:p>
    <w:p w14:paraId="578A2794"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chromosomesToAdd.Add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Chromosome(</w:t>
      </w:r>
      <w:proofErr w:type="spellStart"/>
      <w:r>
        <w:rPr>
          <w:rFonts w:ascii="Consolas" w:hAnsi="Consolas" w:cs="Consolas"/>
          <w:color w:val="000000"/>
          <w:sz w:val="19"/>
          <w:szCs w:val="19"/>
        </w:rPr>
        <w:t>newGenes</w:t>
      </w:r>
      <w:proofErr w:type="spellEnd"/>
      <w:r>
        <w:rPr>
          <w:rFonts w:ascii="Consolas" w:hAnsi="Consolas" w:cs="Consolas"/>
          <w:color w:val="000000"/>
          <w:sz w:val="19"/>
          <w:szCs w:val="19"/>
        </w:rPr>
        <w:t>));</w:t>
      </w:r>
    </w:p>
    <w:p w14:paraId="6A1D5033" w14:textId="77777777" w:rsidR="00D04209"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
    <w:p w14:paraId="78B85291" w14:textId="019AA2E7" w:rsidR="00D04209" w:rsidRPr="00D04209" w:rsidRDefault="00D04209" w:rsidP="00D04209">
      <w:pPr>
        <w:pStyle w:val="NoSpacing"/>
        <w:ind w:left="720"/>
      </w:pPr>
      <w:r>
        <w:rPr>
          <w:rFonts w:ascii="Consolas" w:hAnsi="Consolas" w:cs="Consolas"/>
          <w:sz w:val="19"/>
          <w:szCs w:val="19"/>
        </w:rPr>
        <w:t>}</w:t>
      </w:r>
    </w:p>
    <w:p w14:paraId="214F54C7" w14:textId="43D2AA46" w:rsidR="00EE2225" w:rsidRDefault="00B153F0" w:rsidP="00EE2225">
      <w:pPr>
        <w:pStyle w:val="Heading3"/>
      </w:pPr>
      <w:bookmarkStart w:id="69" w:name="_Toc21254103"/>
      <w:r>
        <w:t>Focus Problems</w:t>
      </w:r>
      <w:bookmarkEnd w:id="69"/>
    </w:p>
    <w:p w14:paraId="03DB1155" w14:textId="155D950F" w:rsidR="00287F9B" w:rsidRPr="00287F9B" w:rsidRDefault="00287F9B" w:rsidP="00287F9B">
      <w:pPr>
        <w:pStyle w:val="NoSpacing"/>
      </w:pPr>
      <w:r>
        <w:tab/>
        <w:t xml:space="preserve">The following sections will explain, in detail, specific information about how each problem was implemented. They will include information about the heuristic </w:t>
      </w:r>
      <w:r>
        <w:lastRenderedPageBreak/>
        <w:t>variables used in the chromosomes of the genetic algorithm, as well as details about the fitness algorithm used to determine which chromosomes are superior.</w:t>
      </w:r>
      <w:r w:rsidR="0001057F">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Default="00B153F0" w:rsidP="00287F9B">
      <w:pPr>
        <w:pStyle w:val="Heading4"/>
        <w:numPr>
          <w:ilvl w:val="1"/>
          <w:numId w:val="17"/>
        </w:numPr>
      </w:pPr>
      <w:bookmarkStart w:id="70" w:name="_Toc21254104"/>
      <w:r>
        <w:t>Knapsack Problem</w:t>
      </w:r>
      <w:bookmarkEnd w:id="70"/>
    </w:p>
    <w:p w14:paraId="2738493B" w14:textId="77777777" w:rsidR="001A73FC" w:rsidRDefault="0001057F" w:rsidP="001A73FC">
      <w:pPr>
        <w:spacing w:line="480" w:lineRule="auto"/>
        <w:ind w:firstLine="420"/>
      </w:pPr>
      <w:r>
        <w:t xml:space="preserve">When solving the 0-1 knapsack problem, the variables we need to consider include weight and value. The objective is to obtain the highest available value within the </w:t>
      </w:r>
      <w:r w:rsidR="001A73FC">
        <w:t>capacity</w:t>
      </w:r>
      <w:r>
        <w:t xml:space="preserve"> constraints of the knapsack. Traditional techniques for </w:t>
      </w:r>
      <w:r w:rsidR="001A73FC">
        <w:t>estimating the solution to</w:t>
      </w:r>
      <w:r>
        <w:t xml:space="preserve"> this problem</w:t>
      </w:r>
      <w:r w:rsidR="001A73FC">
        <w:t xml:space="preserve"> include finding the ratio R between weight W and value V; specifically, R = V / W. </w:t>
      </w:r>
    </w:p>
    <w:p w14:paraId="2CA9408A" w14:textId="617FFDFD" w:rsidR="0001057F" w:rsidRDefault="001A73FC" w:rsidP="001A73FC">
      <w:pPr>
        <w:spacing w:line="480" w:lineRule="auto"/>
        <w:ind w:firstLine="420"/>
      </w:pPr>
      <w:r>
        <w:t>The greedy algorithm takes the largest R values until the maximum capacity will be overwhelmed to approximate the optimal solution</w:t>
      </w:r>
      <w:ins w:id="71" w:author="Sudhanshu Semwal" w:date="2019-10-13T16:00:00Z">
        <w:r w:rsidR="00DD2694">
          <w:t>&lt;&lt;How can we know what is optimal solution when we are searching for it&gt;&gt; instead we can run the algorithm for certa</w:t>
        </w:r>
      </w:ins>
      <w:ins w:id="72" w:author="Sudhanshu Semwal" w:date="2019-10-13T16:01:00Z">
        <w:r w:rsidR="00DD2694">
          <w:t>in iterations and see what is the best solution?? Could be one way to do this&gt;&gt;</w:t>
        </w:r>
      </w:ins>
      <w:r>
        <w:t xml:space="preserve">. We will be following this approach, but will instead be using a heuristic to determine the value of R. </w:t>
      </w:r>
      <w:r w:rsidR="00BC2454">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01057F" w:rsidRDefault="0001057F" w:rsidP="001A73FC">
      <w:pPr>
        <w:spacing w:line="480" w:lineRule="auto"/>
        <w:ind w:firstLine="420"/>
      </w:pPr>
    </w:p>
    <w:p w14:paraId="6C268F0C" w14:textId="6F9B6B5E" w:rsidR="00287F9B" w:rsidRDefault="00287F9B" w:rsidP="001A73FC">
      <w:pPr>
        <w:pStyle w:val="NoSpacing"/>
        <w:spacing w:after="0"/>
      </w:pPr>
      <w:r>
        <w:t>We formatted the chromosomes in the following form:</w:t>
      </w:r>
    </w:p>
    <w:p w14:paraId="3872F31B" w14:textId="16AE49F8" w:rsidR="00287F9B" w:rsidRDefault="00287F9B" w:rsidP="00287F9B">
      <w:pPr>
        <w:pStyle w:val="NoSpacing"/>
        <w:numPr>
          <w:ilvl w:val="0"/>
          <w:numId w:val="18"/>
        </w:numPr>
        <w:ind w:left="1080"/>
      </w:pPr>
      <w:r>
        <w:lastRenderedPageBreak/>
        <w:t>[0] = priority of low weight (float)</w:t>
      </w:r>
    </w:p>
    <w:p w14:paraId="3758686A" w14:textId="26B6AE01" w:rsidR="00287F9B" w:rsidRDefault="00287F9B" w:rsidP="00287F9B">
      <w:pPr>
        <w:pStyle w:val="NoSpacing"/>
        <w:numPr>
          <w:ilvl w:val="0"/>
          <w:numId w:val="18"/>
        </w:numPr>
        <w:ind w:left="1080"/>
      </w:pPr>
      <w:r>
        <w:t>[1] = priority of high weight (float)</w:t>
      </w:r>
    </w:p>
    <w:p w14:paraId="493E1D1A" w14:textId="10F0619B" w:rsidR="00287F9B" w:rsidRDefault="00287F9B" w:rsidP="00287F9B">
      <w:pPr>
        <w:pStyle w:val="NoSpacing"/>
        <w:numPr>
          <w:ilvl w:val="0"/>
          <w:numId w:val="18"/>
        </w:numPr>
        <w:ind w:left="1080"/>
      </w:pPr>
      <w:r>
        <w:t>[2] = priority of low value (float)</w:t>
      </w:r>
    </w:p>
    <w:p w14:paraId="70DD3D24" w14:textId="2ED4D032" w:rsidR="00287F9B" w:rsidRDefault="00287F9B" w:rsidP="00287F9B">
      <w:pPr>
        <w:pStyle w:val="NoSpacing"/>
        <w:numPr>
          <w:ilvl w:val="0"/>
          <w:numId w:val="18"/>
        </w:numPr>
        <w:ind w:left="1080"/>
      </w:pPr>
      <w:r>
        <w:t>[3] = priority of high value (float)</w:t>
      </w:r>
    </w:p>
    <w:p w14:paraId="3543D978" w14:textId="7CF6D5F7" w:rsidR="00287F9B" w:rsidRDefault="00B75C23" w:rsidP="00B75C23">
      <w:pPr>
        <w:pStyle w:val="NoSpacing"/>
        <w:ind w:left="720"/>
      </w:pPr>
      <w:r>
        <w:t>Our fitness algorithm is as follows:</w:t>
      </w:r>
    </w:p>
    <w:p w14:paraId="00708E3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Items = </w:t>
      </w:r>
      <w:proofErr w:type="spellStart"/>
      <w:r>
        <w:rPr>
          <w:rFonts w:ascii="Consolas" w:hAnsi="Consolas" w:cs="Consolas"/>
          <w:color w:val="000000"/>
          <w:sz w:val="19"/>
          <w:szCs w:val="19"/>
        </w:rPr>
        <w:t>Items.OrderByDescending</w:t>
      </w:r>
      <w:proofErr w:type="spellEnd"/>
      <w:r>
        <w:rPr>
          <w:rFonts w:ascii="Consolas" w:hAnsi="Consolas" w:cs="Consolas"/>
          <w:color w:val="000000"/>
          <w:sz w:val="19"/>
          <w:szCs w:val="19"/>
        </w:rPr>
        <w:t>(item =&gt;</w:t>
      </w:r>
    </w:p>
    <w:p w14:paraId="790D145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MaximumWeight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(genes[0]) +</w:t>
      </w:r>
    </w:p>
    <w:p w14:paraId="05D1720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 xml:space="preserve">(genes[1]) + </w:t>
      </w:r>
    </w:p>
    <w:p w14:paraId="4F10F6B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MaximumValue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(genes[2]) +</w:t>
      </w:r>
    </w:p>
    <w:p w14:paraId="58D5F22B"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item.Value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Convert.ToSingle</w:t>
      </w:r>
      <w:proofErr w:type="spellEnd"/>
      <w:r>
        <w:rPr>
          <w:rFonts w:ascii="Consolas" w:hAnsi="Consolas" w:cs="Consolas"/>
          <w:color w:val="000000"/>
          <w:sz w:val="19"/>
          <w:szCs w:val="19"/>
        </w:rPr>
        <w:t>(genes[3])</w:t>
      </w:r>
    </w:p>
    <w:p w14:paraId="22B84918"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proofErr w:type="gramEnd"/>
      <w:r>
        <w:rPr>
          <w:rFonts w:ascii="Consolas" w:hAnsi="Consolas" w:cs="Consolas"/>
          <w:color w:val="000000"/>
          <w:sz w:val="19"/>
          <w:szCs w:val="19"/>
        </w:rPr>
        <w:t>();</w:t>
      </w:r>
    </w:p>
    <w:p w14:paraId="12D8DFA9"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inBag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KnapsackItem</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5E68C07"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KnapsackItem</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Items)</w:t>
      </w:r>
    </w:p>
    <w:p w14:paraId="2E0494BC"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inBag.Sum</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t.Weight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item.Weight</w:t>
      </w:r>
      <w:proofErr w:type="spellEnd"/>
      <w:r>
        <w:rPr>
          <w:rFonts w:ascii="Consolas" w:hAnsi="Consolas" w:cs="Consolas"/>
          <w:color w:val="000000"/>
          <w:sz w:val="19"/>
          <w:szCs w:val="19"/>
        </w:rPr>
        <w:t xml:space="preserve"> &lt; Capacity)</w:t>
      </w:r>
    </w:p>
    <w:p w14:paraId="7E96F3EF" w14:textId="77777777" w:rsidR="00B75C23"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inBag.Add</w:t>
      </w:r>
      <w:proofErr w:type="spellEnd"/>
      <w:r>
        <w:rPr>
          <w:rFonts w:ascii="Consolas" w:hAnsi="Consolas" w:cs="Consolas"/>
          <w:color w:val="000000"/>
          <w:sz w:val="19"/>
          <w:szCs w:val="19"/>
        </w:rPr>
        <w:t>(item);</w:t>
      </w:r>
    </w:p>
    <w:p w14:paraId="247B6BD4" w14:textId="2B104AFC" w:rsidR="00B75C23" w:rsidRDefault="00B75C23" w:rsidP="00B75C23">
      <w:pPr>
        <w:pStyle w:val="NoSpacing"/>
        <w:ind w:left="72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inBag.Sum</w:t>
      </w:r>
      <w:proofErr w:type="spellEnd"/>
      <w:r>
        <w:rPr>
          <w:rFonts w:ascii="Consolas" w:hAnsi="Consolas" w:cs="Consolas"/>
          <w:sz w:val="19"/>
          <w:szCs w:val="19"/>
        </w:rPr>
        <w:t xml:space="preserve">(t =&gt; </w:t>
      </w:r>
      <w:proofErr w:type="spellStart"/>
      <w:proofErr w:type="gramStart"/>
      <w:r>
        <w:rPr>
          <w:rFonts w:ascii="Consolas" w:hAnsi="Consolas" w:cs="Consolas"/>
          <w:sz w:val="19"/>
          <w:szCs w:val="19"/>
        </w:rPr>
        <w:t>t.Value</w:t>
      </w:r>
      <w:proofErr w:type="spellEnd"/>
      <w:proofErr w:type="gramEnd"/>
      <w:r>
        <w:rPr>
          <w:rFonts w:ascii="Consolas" w:hAnsi="Consolas" w:cs="Consolas"/>
          <w:sz w:val="19"/>
          <w:szCs w:val="19"/>
        </w:rPr>
        <w:t>);</w:t>
      </w:r>
    </w:p>
    <w:p w14:paraId="0B74306E" w14:textId="6C00D864" w:rsidR="00B75C23" w:rsidRDefault="00B75C23" w:rsidP="00B75C23">
      <w:pPr>
        <w:pStyle w:val="NoSpacing"/>
        <w:ind w:firstLine="720"/>
      </w:pPr>
      <w:r>
        <w:t xml:space="preserve">Our fitness algorithm first orders the available items to add to the knapsack in descending order based on the </w:t>
      </w:r>
      <w:r w:rsidR="001A73FC">
        <w:t>chromosome’s</w:t>
      </w:r>
      <w:r>
        <w:t xml:space="preserve"> values. The sorting algorithm is broken into 4 parts:</w:t>
      </w:r>
    </w:p>
    <w:p w14:paraId="2353B498" w14:textId="3E9FB17F" w:rsidR="00B75C23" w:rsidRDefault="00B75C23" w:rsidP="00B75C23">
      <w:pPr>
        <w:pStyle w:val="NoSpacing"/>
        <w:numPr>
          <w:ilvl w:val="0"/>
          <w:numId w:val="19"/>
        </w:numPr>
      </w:pPr>
      <w:r>
        <w:t>“</w:t>
      </w:r>
      <w:proofErr w:type="spellStart"/>
      <w:r>
        <w:t>MaximumWeight</w:t>
      </w:r>
      <w:proofErr w:type="spellEnd"/>
      <w:r>
        <w:t xml:space="preserve"> - </w:t>
      </w:r>
      <w:proofErr w:type="spellStart"/>
      <w:proofErr w:type="gramStart"/>
      <w:r>
        <w:t>item.Weight</w:t>
      </w:r>
      <w:proofErr w:type="spellEnd"/>
      <w:proofErr w:type="gramEnd"/>
      <w:r>
        <w:t xml:space="preserve"> * [0]” </w:t>
      </w:r>
      <w:r w:rsidR="00F4076B">
        <w:t>allows the first gene to directly influence positively when the items weight is low.</w:t>
      </w:r>
    </w:p>
    <w:p w14:paraId="0F6934C0" w14:textId="7B212865" w:rsidR="00F4076B" w:rsidRDefault="00F4076B" w:rsidP="00B75C23">
      <w:pPr>
        <w:pStyle w:val="NoSpacing"/>
        <w:numPr>
          <w:ilvl w:val="0"/>
          <w:numId w:val="19"/>
        </w:numPr>
      </w:pPr>
      <w:r>
        <w:t>“</w:t>
      </w:r>
      <w:proofErr w:type="spellStart"/>
      <w:proofErr w:type="gramStart"/>
      <w:r>
        <w:t>item.Weight</w:t>
      </w:r>
      <w:proofErr w:type="spellEnd"/>
      <w:proofErr w:type="gramEnd"/>
      <w:r>
        <w:t xml:space="preserve"> * [1]” allows for the second gene to directly influence positively when the items weight is high.</w:t>
      </w:r>
    </w:p>
    <w:p w14:paraId="421791B8" w14:textId="13A17890" w:rsidR="00F4076B" w:rsidRDefault="00F4076B" w:rsidP="00B75C23">
      <w:pPr>
        <w:pStyle w:val="NoSpacing"/>
        <w:numPr>
          <w:ilvl w:val="0"/>
          <w:numId w:val="19"/>
        </w:numPr>
      </w:pPr>
      <w:r>
        <w:t>“</w:t>
      </w:r>
      <w:proofErr w:type="spellStart"/>
      <w:r>
        <w:t>MaximumValue</w:t>
      </w:r>
      <w:proofErr w:type="spellEnd"/>
      <w:r>
        <w:t xml:space="preserve"> - </w:t>
      </w:r>
      <w:proofErr w:type="spellStart"/>
      <w:proofErr w:type="gramStart"/>
      <w:r>
        <w:t>item.Value</w:t>
      </w:r>
      <w:proofErr w:type="spellEnd"/>
      <w:proofErr w:type="gramEnd"/>
      <w:r>
        <w:t xml:space="preserve"> * [2]” allows for the third gene to directly influence positively when the items value is low.</w:t>
      </w:r>
    </w:p>
    <w:p w14:paraId="349ADAD8" w14:textId="28065E65" w:rsidR="00F4076B" w:rsidRDefault="00F4076B" w:rsidP="00B75C23">
      <w:pPr>
        <w:pStyle w:val="NoSpacing"/>
        <w:numPr>
          <w:ilvl w:val="0"/>
          <w:numId w:val="19"/>
        </w:numPr>
      </w:pPr>
      <w:r>
        <w:lastRenderedPageBreak/>
        <w:t>“</w:t>
      </w:r>
      <w:proofErr w:type="spellStart"/>
      <w:proofErr w:type="gramStart"/>
      <w:r>
        <w:t>item.Value</w:t>
      </w:r>
      <w:proofErr w:type="spellEnd"/>
      <w:proofErr w:type="gramEnd"/>
      <w:r>
        <w:t xml:space="preserve"> * [3]” allows for the fourth gene to directly influence positively when the items value is high.</w:t>
      </w:r>
    </w:p>
    <w:p w14:paraId="2B19611E" w14:textId="6349CDFD" w:rsidR="00B75C23" w:rsidRDefault="00F4076B" w:rsidP="00F4076B">
      <w:pPr>
        <w:pStyle w:val="NoSpacing"/>
        <w:ind w:firstLine="720"/>
      </w:pPr>
      <w:r>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5CBF662C" w14:textId="77777777" w:rsidR="00F4076B" w:rsidRPr="00287F9B" w:rsidRDefault="00F4076B" w:rsidP="008E149C">
      <w:pPr>
        <w:pStyle w:val="NoSpacing"/>
      </w:pPr>
    </w:p>
    <w:p w14:paraId="65FFA885" w14:textId="396C7C64" w:rsidR="00B153F0" w:rsidRDefault="00B153F0" w:rsidP="00EF5CA6">
      <w:pPr>
        <w:pStyle w:val="Heading4"/>
      </w:pPr>
      <w:bookmarkStart w:id="73" w:name="_Toc21254105"/>
      <w:r>
        <w:t>Traveling Salesman Problem</w:t>
      </w:r>
      <w:bookmarkEnd w:id="73"/>
    </w:p>
    <w:p w14:paraId="1BF0E49D" w14:textId="77777777" w:rsidR="00B153F0" w:rsidRDefault="00B153F0" w:rsidP="00EF5CA6">
      <w:pPr>
        <w:pStyle w:val="Heading4"/>
      </w:pPr>
      <w:bookmarkStart w:id="74" w:name="_Toc21254106"/>
      <w:r>
        <w:t>Job Shop Scheduling Problem</w:t>
      </w:r>
      <w:bookmarkEnd w:id="74"/>
    </w:p>
    <w:p w14:paraId="037F1CE7" w14:textId="77777777" w:rsidR="00B153F0" w:rsidRDefault="00B153F0" w:rsidP="00EF5CA6">
      <w:pPr>
        <w:pStyle w:val="Heading4"/>
      </w:pPr>
      <w:bookmarkStart w:id="75" w:name="_Toc21254107"/>
      <w:r>
        <w:t>N-Queens Problem</w:t>
      </w:r>
      <w:bookmarkEnd w:id="75"/>
    </w:p>
    <w:p w14:paraId="3E84706E" w14:textId="5D008DF3" w:rsidR="00B153F0" w:rsidRDefault="00B153F0" w:rsidP="00EF5CA6">
      <w:pPr>
        <w:pStyle w:val="Heading4"/>
      </w:pPr>
      <w:bookmarkStart w:id="76" w:name="_Toc21254108"/>
      <w:r>
        <w:t>Graph Coloring Problem</w:t>
      </w:r>
      <w:bookmarkEnd w:id="76"/>
    </w:p>
    <w:p w14:paraId="05BAF00C" w14:textId="44DB4D87" w:rsidR="00343153" w:rsidRDefault="00343153" w:rsidP="00343153">
      <w:pPr>
        <w:pStyle w:val="Heading1"/>
      </w:pPr>
      <w:bookmarkStart w:id="77" w:name="_Toc21254109"/>
      <w:r>
        <w:t>CHAPTER 4</w:t>
      </w:r>
      <w:bookmarkEnd w:id="77"/>
    </w:p>
    <w:p w14:paraId="4186E087" w14:textId="04EE3F25" w:rsidR="00343153" w:rsidRDefault="00343153" w:rsidP="00343153">
      <w:pPr>
        <w:pStyle w:val="Heading2"/>
      </w:pPr>
      <w:bookmarkStart w:id="78" w:name="_Toc21254110"/>
      <w:r>
        <w:t>SYSTEM OVERVIEW</w:t>
      </w:r>
      <w:bookmarkEnd w:id="78"/>
    </w:p>
    <w:p w14:paraId="42F92B5C" w14:textId="77777777" w:rsidR="00343153" w:rsidRPr="00343153" w:rsidRDefault="00343153" w:rsidP="00343153"/>
    <w:p w14:paraId="69295263" w14:textId="6AD1782B" w:rsidR="00343153" w:rsidRDefault="00343153" w:rsidP="00343153">
      <w:pPr>
        <w:pStyle w:val="Heading2"/>
      </w:pPr>
      <w:bookmarkStart w:id="79" w:name="_Toc21254111"/>
      <w:r>
        <w:t>DATA &amp; RESULTS</w:t>
      </w:r>
      <w:bookmarkEnd w:id="79"/>
    </w:p>
    <w:p w14:paraId="377294D7" w14:textId="62957FD0" w:rsidR="007F149C" w:rsidRDefault="007F149C" w:rsidP="007F149C">
      <w:pPr>
        <w:pStyle w:val="Heading3"/>
        <w:numPr>
          <w:ilvl w:val="1"/>
          <w:numId w:val="21"/>
        </w:numPr>
      </w:pPr>
      <w:bookmarkStart w:id="80" w:name="_Toc21254112"/>
      <w:r>
        <w:t>Knapsack Problem</w:t>
      </w:r>
      <w:bookmarkEnd w:id="80"/>
    </w:p>
    <w:p w14:paraId="1C55307F" w14:textId="637BF05F" w:rsidR="007F149C" w:rsidRDefault="007F149C" w:rsidP="007F149C">
      <w:pPr>
        <w:pStyle w:val="NoSpacing"/>
        <w:ind w:firstLine="420"/>
      </w:pPr>
      <w:r>
        <w:t xml:space="preserve">As expected, the </w:t>
      </w:r>
      <w:ins w:id="81" w:author="Sudhanshu Semwal" w:date="2019-10-13T16:02:00Z">
        <w:r w:rsidR="00403CA5">
          <w:t xml:space="preserve">heuristics to solve </w:t>
        </w:r>
      </w:ins>
      <w:r>
        <w:t>0-1 Knapsack Problem was very simple</w:t>
      </w:r>
      <w:del w:id="82" w:author="Sudhanshu Semwal" w:date="2019-10-13T16:02:00Z">
        <w:r w:rsidDel="00403CA5">
          <w:delText xml:space="preserve"> to </w:delText>
        </w:r>
        <w:r w:rsidR="002E1FF9" w:rsidDel="00403CA5">
          <w:delText>solve</w:delText>
        </w:r>
      </w:del>
      <w:r w:rsidR="002E1FF9">
        <w:t>,</w:t>
      </w:r>
      <w:r>
        <w:t xml:space="preserve"> and </w:t>
      </w:r>
      <w:ins w:id="83" w:author="Sudhanshu Semwal" w:date="2019-10-13T16:02:00Z">
        <w:r w:rsidR="00403CA5">
          <w:t>??</w:t>
        </w:r>
      </w:ins>
      <w:r>
        <w:t xml:space="preserve">the results </w:t>
      </w:r>
      <w:r w:rsidR="002E1FF9">
        <w:t>were just what we figured</w:t>
      </w:r>
      <w:ins w:id="84" w:author="Sudhanshu Semwal" w:date="2019-10-13T16:02:00Z">
        <w:r w:rsidR="00403CA5">
          <w:t>?? We claimed earlier that there are NP complete so reword the previous sentence&gt;&gt;</w:t>
        </w:r>
      </w:ins>
      <w:r w:rsidR="002E1FF9">
        <w:t xml:space="preserve">. </w:t>
      </w:r>
      <w:r w:rsidR="00AF7EF5">
        <w:t xml:space="preserve">All of our tests placed a low </w:t>
      </w:r>
      <w:r w:rsidR="00AF7EF5">
        <w:lastRenderedPageBreak/>
        <w:t>priority on large weight and small value, and a high priority on small weight and large value.</w:t>
      </w:r>
    </w:p>
    <w:p w14:paraId="0E268975" w14:textId="2AD721BA" w:rsidR="00AF7EF5" w:rsidRDefault="002E1FF9" w:rsidP="00AF7EF5">
      <w:pPr>
        <w:pStyle w:val="NoSpacing"/>
        <w:ind w:firstLine="420"/>
      </w:pPr>
      <w:r>
        <w:t>We created a knapsack with 300 capacity and randomly generated 300 objects with weights and value between 10-20.</w:t>
      </w:r>
      <w:r w:rsidR="00AF7EF5">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14:paraId="2DD7AE17" w14:textId="77777777" w:rsidTr="00BE7EA3">
        <w:trPr>
          <w:trHeight w:hRule="exact" w:val="288"/>
        </w:trPr>
        <w:tc>
          <w:tcPr>
            <w:tcW w:w="2500" w:type="pct"/>
          </w:tcPr>
          <w:p w14:paraId="6E13677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79758E0E"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67D4DEB1" w14:textId="77777777" w:rsidTr="00BE7EA3">
        <w:trPr>
          <w:trHeight w:hRule="exact" w:val="288"/>
        </w:trPr>
        <w:tc>
          <w:tcPr>
            <w:tcW w:w="2500" w:type="pct"/>
          </w:tcPr>
          <w:p w14:paraId="463E7DB3"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66691198"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50%</w:t>
            </w:r>
          </w:p>
        </w:tc>
      </w:tr>
      <w:tr w:rsidR="00BE7EA3" w14:paraId="04DB86FC" w14:textId="77777777" w:rsidTr="00BE7EA3">
        <w:trPr>
          <w:trHeight w:hRule="exact" w:val="288"/>
        </w:trPr>
        <w:tc>
          <w:tcPr>
            <w:tcW w:w="2500" w:type="pct"/>
          </w:tcPr>
          <w:p w14:paraId="6C700A69"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14C3D61" w14:textId="77777777" w:rsidR="00BE7EA3" w:rsidRPr="00C51B63"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9E50ABE" w14:textId="74D635BB" w:rsidR="00BE7EA3" w:rsidRDefault="00AF7EF5" w:rsidP="00BE7EA3">
      <w:pPr>
        <w:pStyle w:val="NoSpacing"/>
        <w:ind w:firstLine="420"/>
      </w:pPr>
      <w:r>
        <w:t>All tests used a population size of 528 and a convergence requirement of within 5% fitness, but the genetic algorithm variables used to select which chromosomes and genes were passed on or mutated were modified</w:t>
      </w:r>
      <w:r w:rsidR="00640F5F">
        <w:t xml:space="preserve"> to discover how these elements effect the results.</w:t>
      </w:r>
    </w:p>
    <w:p w14:paraId="781D4A46" w14:textId="77777777" w:rsidR="00BE7EA3" w:rsidRDefault="00BE7EA3" w:rsidP="00640F5F">
      <w:pPr>
        <w:pStyle w:val="NoSpacing"/>
        <w:ind w:firstLine="420"/>
      </w:pPr>
    </w:p>
    <w:p w14:paraId="7CACB973" w14:textId="22B95846" w:rsidR="00640F5F" w:rsidRDefault="00640F5F" w:rsidP="00BE7EA3">
      <w:pPr>
        <w:pStyle w:val="NoSpacing"/>
        <w:ind w:firstLine="420"/>
      </w:pPr>
      <w:r>
        <w:t xml:space="preserve">We started with the above variables </w:t>
      </w:r>
      <w:r w:rsidR="00BE7EA3">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see if we found an improvement. Below </w:t>
      </w:r>
      <w:proofErr w:type="gramStart"/>
      <w:r w:rsidR="00BE7EA3">
        <w:t>is</w:t>
      </w:r>
      <w:proofErr w:type="gramEnd"/>
      <w:r w:rsidR="00BE7EA3">
        <w:t xml:space="preserve"> the top five heuristic values 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14:paraId="7E560D3B" w14:textId="77777777" w:rsidTr="00C51B63">
        <w:trPr>
          <w:cantSplit/>
          <w:trHeight w:hRule="exact" w:val="288"/>
          <w:jc w:val="right"/>
        </w:trPr>
        <w:tc>
          <w:tcPr>
            <w:tcW w:w="1726" w:type="dxa"/>
            <w:vAlign w:val="center"/>
          </w:tcPr>
          <w:p w14:paraId="7B549B2D" w14:textId="7C462F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77D215F0" w14:textId="2BA178B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51A09D7C" w14:textId="6CA0DA6C"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19C67D49" w14:textId="71E8482F"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6EC107D3" w14:textId="77262317" w:rsidR="00640F5F" w:rsidRPr="00C51B63"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40F5F" w14:paraId="6D166DE7" w14:textId="77777777" w:rsidTr="00C51B63">
        <w:trPr>
          <w:cantSplit/>
          <w:trHeight w:hRule="exact" w:val="288"/>
          <w:jc w:val="right"/>
        </w:trPr>
        <w:tc>
          <w:tcPr>
            <w:tcW w:w="1726" w:type="dxa"/>
            <w:vAlign w:val="center"/>
          </w:tcPr>
          <w:p w14:paraId="464679B5" w14:textId="0D1D187A"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0.937</w:t>
            </w:r>
          </w:p>
        </w:tc>
        <w:tc>
          <w:tcPr>
            <w:tcW w:w="1726" w:type="dxa"/>
            <w:vAlign w:val="center"/>
          </w:tcPr>
          <w:p w14:paraId="18B7F68A" w14:textId="3040C22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0.334</w:t>
            </w:r>
          </w:p>
        </w:tc>
        <w:tc>
          <w:tcPr>
            <w:tcW w:w="1726" w:type="dxa"/>
            <w:vAlign w:val="center"/>
          </w:tcPr>
          <w:p w14:paraId="6479C12E" w14:textId="3F6651F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0.394</w:t>
            </w:r>
          </w:p>
        </w:tc>
        <w:tc>
          <w:tcPr>
            <w:tcW w:w="1726" w:type="dxa"/>
            <w:vAlign w:val="center"/>
          </w:tcPr>
          <w:p w14:paraId="2DF4F2A1" w14:textId="5362BF0D"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290CDA10" w14:textId="0E48458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490.279</w:t>
            </w:r>
          </w:p>
        </w:tc>
      </w:tr>
      <w:tr w:rsidR="00640F5F" w14:paraId="251149D5" w14:textId="77777777" w:rsidTr="00C51B63">
        <w:trPr>
          <w:cantSplit/>
          <w:trHeight w:hRule="exact" w:val="288"/>
          <w:jc w:val="right"/>
        </w:trPr>
        <w:tc>
          <w:tcPr>
            <w:tcW w:w="1726" w:type="dxa"/>
            <w:vAlign w:val="center"/>
          </w:tcPr>
          <w:p w14:paraId="10832BCF" w14:textId="059FB31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lastRenderedPageBreak/>
              <w:t>1</w:t>
            </w:r>
          </w:p>
        </w:tc>
        <w:tc>
          <w:tcPr>
            <w:tcW w:w="1726" w:type="dxa"/>
            <w:vAlign w:val="center"/>
          </w:tcPr>
          <w:p w14:paraId="13346577" w14:textId="5AA666E6"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0.17</w:t>
            </w:r>
          </w:p>
        </w:tc>
        <w:tc>
          <w:tcPr>
            <w:tcW w:w="1726" w:type="dxa"/>
            <w:vAlign w:val="center"/>
          </w:tcPr>
          <w:p w14:paraId="5C2541B9" w14:textId="3CC674D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1C573897" w14:textId="247C926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0.972</w:t>
            </w:r>
          </w:p>
        </w:tc>
        <w:tc>
          <w:tcPr>
            <w:tcW w:w="1726" w:type="dxa"/>
            <w:vAlign w:val="center"/>
          </w:tcPr>
          <w:p w14:paraId="5922BF49" w14:textId="5A0850E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488.994</w:t>
            </w:r>
          </w:p>
        </w:tc>
      </w:tr>
      <w:tr w:rsidR="00640F5F" w14:paraId="52F470EC" w14:textId="77777777" w:rsidTr="00C51B63">
        <w:trPr>
          <w:cantSplit/>
          <w:trHeight w:hRule="exact" w:val="288"/>
          <w:jc w:val="right"/>
        </w:trPr>
        <w:tc>
          <w:tcPr>
            <w:tcW w:w="1726" w:type="dxa"/>
            <w:vAlign w:val="center"/>
          </w:tcPr>
          <w:p w14:paraId="234A42F4" w14:textId="0C149A9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72F7448F" w14:textId="0D7A6EB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0.294</w:t>
            </w:r>
          </w:p>
        </w:tc>
        <w:tc>
          <w:tcPr>
            <w:tcW w:w="1726" w:type="dxa"/>
            <w:vAlign w:val="center"/>
          </w:tcPr>
          <w:p w14:paraId="130E0B74" w14:textId="2CF530C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0.284</w:t>
            </w:r>
          </w:p>
        </w:tc>
        <w:tc>
          <w:tcPr>
            <w:tcW w:w="1726" w:type="dxa"/>
            <w:vAlign w:val="center"/>
          </w:tcPr>
          <w:p w14:paraId="1CDA0B07" w14:textId="555C1548"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0.878</w:t>
            </w:r>
          </w:p>
        </w:tc>
        <w:tc>
          <w:tcPr>
            <w:tcW w:w="1726" w:type="dxa"/>
            <w:vAlign w:val="center"/>
          </w:tcPr>
          <w:p w14:paraId="73E5D39F" w14:textId="48A95BB3"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488.303</w:t>
            </w:r>
          </w:p>
        </w:tc>
      </w:tr>
      <w:tr w:rsidR="00640F5F" w14:paraId="7B786893" w14:textId="77777777" w:rsidTr="00C51B63">
        <w:trPr>
          <w:cantSplit/>
          <w:trHeight w:hRule="exact" w:val="288"/>
          <w:jc w:val="right"/>
        </w:trPr>
        <w:tc>
          <w:tcPr>
            <w:tcW w:w="1726" w:type="dxa"/>
            <w:vAlign w:val="center"/>
          </w:tcPr>
          <w:p w14:paraId="069CF8D0" w14:textId="242FB520"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4F01E654" w14:textId="554450F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0.153</w:t>
            </w:r>
          </w:p>
        </w:tc>
        <w:tc>
          <w:tcPr>
            <w:tcW w:w="1726" w:type="dxa"/>
            <w:vAlign w:val="center"/>
          </w:tcPr>
          <w:p w14:paraId="16EE0926" w14:textId="38E2BA0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0.267</w:t>
            </w:r>
          </w:p>
        </w:tc>
        <w:tc>
          <w:tcPr>
            <w:tcW w:w="1726" w:type="dxa"/>
            <w:vAlign w:val="center"/>
          </w:tcPr>
          <w:p w14:paraId="44E1A81C" w14:textId="6D0724AF"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0.92</w:t>
            </w:r>
          </w:p>
        </w:tc>
        <w:tc>
          <w:tcPr>
            <w:tcW w:w="1726" w:type="dxa"/>
            <w:vAlign w:val="center"/>
          </w:tcPr>
          <w:p w14:paraId="1FFB0195" w14:textId="461749BB"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485.735</w:t>
            </w:r>
          </w:p>
        </w:tc>
      </w:tr>
      <w:tr w:rsidR="00640F5F" w14:paraId="56C66AF0" w14:textId="77777777" w:rsidTr="00C51B63">
        <w:trPr>
          <w:cantSplit/>
          <w:trHeight w:hRule="exact" w:val="288"/>
          <w:jc w:val="right"/>
        </w:trPr>
        <w:tc>
          <w:tcPr>
            <w:tcW w:w="1726" w:type="dxa"/>
            <w:vAlign w:val="center"/>
          </w:tcPr>
          <w:p w14:paraId="5550B920" w14:textId="06746407"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1</w:t>
            </w:r>
          </w:p>
        </w:tc>
        <w:tc>
          <w:tcPr>
            <w:tcW w:w="1726" w:type="dxa"/>
            <w:vAlign w:val="center"/>
          </w:tcPr>
          <w:p w14:paraId="14DAE5DB" w14:textId="3A2E12E5"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0.361</w:t>
            </w:r>
          </w:p>
        </w:tc>
        <w:tc>
          <w:tcPr>
            <w:tcW w:w="1726" w:type="dxa"/>
            <w:vAlign w:val="center"/>
          </w:tcPr>
          <w:p w14:paraId="2CB0C53F" w14:textId="1497B76E"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0.248</w:t>
            </w:r>
          </w:p>
        </w:tc>
        <w:tc>
          <w:tcPr>
            <w:tcW w:w="1726" w:type="dxa"/>
            <w:vAlign w:val="center"/>
          </w:tcPr>
          <w:p w14:paraId="148BCEB1" w14:textId="1B64C171"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0.629</w:t>
            </w:r>
          </w:p>
        </w:tc>
        <w:tc>
          <w:tcPr>
            <w:tcW w:w="1726" w:type="dxa"/>
            <w:vAlign w:val="center"/>
          </w:tcPr>
          <w:p w14:paraId="528516BE" w14:textId="035DD4A9" w:rsidR="00640F5F" w:rsidRPr="00C51B63"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C51B63">
              <w:rPr>
                <w:rFonts w:ascii="Calibri" w:hAnsi="Calibri"/>
                <w:sz w:val="22"/>
                <w:szCs w:val="22"/>
              </w:rPr>
              <w:t>484.262</w:t>
            </w:r>
          </w:p>
        </w:tc>
      </w:tr>
    </w:tbl>
    <w:p w14:paraId="7BDE5890" w14:textId="1855EAD1" w:rsidR="00AF7EF5" w:rsidRDefault="00AF7EF5" w:rsidP="00BE7EA3">
      <w:pPr>
        <w:pStyle w:val="NoSpacing"/>
      </w:pPr>
    </w:p>
    <w:p w14:paraId="30B5AB17" w14:textId="77777777" w:rsidR="002B55D8" w:rsidRDefault="002B55D8" w:rsidP="002B55D8">
      <w:pPr>
        <w:pStyle w:val="NoSpacing"/>
        <w:keepNext/>
      </w:pPr>
      <w:r w:rsidRPr="002B55D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321560"/>
                    </a:xfrm>
                    <a:prstGeom prst="rect">
                      <a:avLst/>
                    </a:prstGeom>
                  </pic:spPr>
                </pic:pic>
              </a:graphicData>
            </a:graphic>
          </wp:inline>
        </w:drawing>
      </w:r>
    </w:p>
    <w:p w14:paraId="331E144A" w14:textId="265D4704" w:rsidR="00BE7EA3" w:rsidRDefault="002B55D8" w:rsidP="002B55D8">
      <w:pPr>
        <w:pStyle w:val="Caption"/>
      </w:pPr>
      <w:r>
        <w:t xml:space="preserve">Figure </w:t>
      </w:r>
      <w:fldSimple w:instr=" SEQ Figure \* ARABIC ">
        <w:r w:rsidR="006E20F9">
          <w:rPr>
            <w:noProof/>
          </w:rPr>
          <w:t>7</w:t>
        </w:r>
      </w:fldSimple>
      <w:r>
        <w:t xml:space="preserve"> shows the convergence over 185 generations until the convergence threshold of being within 5% was reached.</w:t>
      </w:r>
    </w:p>
    <w:p w14:paraId="190DC516" w14:textId="404EA9F2" w:rsidR="002B55D8" w:rsidRDefault="002B55D8" w:rsidP="002B55D8">
      <w:pPr>
        <w:pStyle w:val="Body"/>
      </w:pPr>
    </w:p>
    <w:p w14:paraId="576E4581" w14:textId="195BF7F0" w:rsidR="002B55D8" w:rsidRDefault="002B55D8" w:rsidP="002B55D8">
      <w:pPr>
        <w:pStyle w:val="Body"/>
        <w:keepNext/>
      </w:pPr>
      <w:r w:rsidRPr="002B55D8">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21560"/>
                    </a:xfrm>
                    <a:prstGeom prst="rect">
                      <a:avLst/>
                    </a:prstGeom>
                  </pic:spPr>
                </pic:pic>
              </a:graphicData>
            </a:graphic>
          </wp:inline>
        </w:drawing>
      </w:r>
    </w:p>
    <w:p w14:paraId="24DA714C" w14:textId="19DD53E1" w:rsidR="002B55D8" w:rsidRPr="002B55D8" w:rsidRDefault="002B55D8" w:rsidP="002B55D8">
      <w:pPr>
        <w:pStyle w:val="Caption"/>
      </w:pPr>
      <w:r>
        <w:t xml:space="preserve">Figure </w:t>
      </w:r>
      <w:fldSimple w:instr=" SEQ Figure \* ARABIC ">
        <w:r w:rsidR="006E20F9">
          <w:rPr>
            <w:noProof/>
          </w:rPr>
          <w:t>8</w:t>
        </w:r>
      </w:fldSimple>
      <w:r>
        <w:t xml:space="preserve"> shows the fitness of each parent chromosome selected in each generation.</w:t>
      </w:r>
    </w:p>
    <w:p w14:paraId="1F90F477" w14:textId="7EEF54FF" w:rsidR="00AF7EF5" w:rsidRDefault="00BE7EA3" w:rsidP="002B55D8">
      <w:pPr>
        <w:pStyle w:val="NoSpacing"/>
      </w:pPr>
      <w:r>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14:paraId="19F94383" w14:textId="77777777" w:rsidTr="00C51B63">
        <w:trPr>
          <w:trHeight w:hRule="exact" w:val="288"/>
        </w:trPr>
        <w:tc>
          <w:tcPr>
            <w:tcW w:w="2500" w:type="pct"/>
          </w:tcPr>
          <w:p w14:paraId="039CDE2D"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lastRenderedPageBreak/>
              <w:t>% Chromosomes Mutated</w:t>
            </w:r>
          </w:p>
        </w:tc>
        <w:tc>
          <w:tcPr>
            <w:tcW w:w="2500" w:type="pct"/>
          </w:tcPr>
          <w:p w14:paraId="340409D0"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11A454F6" w14:textId="77777777" w:rsidTr="00C51B63">
        <w:trPr>
          <w:trHeight w:hRule="exact" w:val="288"/>
        </w:trPr>
        <w:tc>
          <w:tcPr>
            <w:tcW w:w="2500" w:type="pct"/>
          </w:tcPr>
          <w:p w14:paraId="0A9FAEF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2B08F4CE"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100%</w:t>
            </w:r>
          </w:p>
        </w:tc>
      </w:tr>
      <w:tr w:rsidR="001F18FA" w14:paraId="41ACEE18" w14:textId="77777777" w:rsidTr="00C51B63">
        <w:trPr>
          <w:trHeight w:hRule="exact" w:val="288"/>
        </w:trPr>
        <w:tc>
          <w:tcPr>
            <w:tcW w:w="2500" w:type="pct"/>
          </w:tcPr>
          <w:p w14:paraId="685C17D7"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300B6EF8" w14:textId="77777777" w:rsidR="001F18FA" w:rsidRPr="00C51B63"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3E9CB3DF" w14:textId="798C7D5E" w:rsidR="002B55D8" w:rsidRDefault="002B55D8" w:rsidP="002B55D8">
      <w:pPr>
        <w:pStyle w:val="NoSpacing"/>
      </w:pPr>
      <w:r>
        <w:tab/>
        <w:t xml:space="preserve">Next, we ran the same simulation with the same knapsack and knapsack objects but we wanted to test a very liberal </w:t>
      </w:r>
      <w:r w:rsidR="001F18FA">
        <w:t>approach, but we quickly noticed that when being too liberal</w:t>
      </w:r>
      <w:r w:rsidR="00C51B63">
        <w:t xml:space="preserve"> (100% on everything) we ran into an issue where the mutations got out of hand to the point where passing genes hardly mattered because they were immediately mutated. </w:t>
      </w:r>
      <w:proofErr w:type="gramStart"/>
      <w:r w:rsidR="00C51B63">
        <w:t>So</w:t>
      </w:r>
      <w:proofErr w:type="gramEnd"/>
      <w:r w:rsidR="00C51B63">
        <w:t xml:space="preserve"> we tried the following:</w:t>
      </w:r>
    </w:p>
    <w:p w14:paraId="32F2B136" w14:textId="1DB274B7" w:rsidR="002B55D8" w:rsidRDefault="002B55D8" w:rsidP="002B55D8">
      <w:pPr>
        <w:pStyle w:val="NoSpacing"/>
      </w:pPr>
    </w:p>
    <w:p w14:paraId="623443CE" w14:textId="1E1D049D" w:rsidR="00C51B63" w:rsidRDefault="00C51B63" w:rsidP="002B55D8">
      <w:pPr>
        <w:pStyle w:val="NoSpacing"/>
      </w:pPr>
      <w:r>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14:paraId="1E9B4260" w14:textId="77777777" w:rsidTr="00C51B63">
        <w:trPr>
          <w:trHeight w:hRule="exact" w:val="288"/>
          <w:jc w:val="center"/>
        </w:trPr>
        <w:tc>
          <w:tcPr>
            <w:tcW w:w="1726" w:type="dxa"/>
            <w:vAlign w:val="center"/>
          </w:tcPr>
          <w:p w14:paraId="4C1847D7" w14:textId="2BA7F281"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85" w:name="_Hlk20670464"/>
            <w:r w:rsidRPr="00C51B63">
              <w:rPr>
                <w:rFonts w:ascii="Calibri" w:hAnsi="Calibri"/>
                <w:sz w:val="22"/>
                <w:szCs w:val="22"/>
              </w:rPr>
              <w:t>Min Weight</w:t>
            </w:r>
          </w:p>
        </w:tc>
        <w:tc>
          <w:tcPr>
            <w:tcW w:w="1726" w:type="dxa"/>
            <w:vAlign w:val="center"/>
          </w:tcPr>
          <w:p w14:paraId="5A88CF28" w14:textId="650F02BF"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4D801962" w14:textId="0BE948F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65A9500" w14:textId="0FA0A43E"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1C12F705" w14:textId="20C98BB5" w:rsidR="00C51B63" w:rsidRPr="00C51B63"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C51B63" w:rsidRPr="00C51B63" w14:paraId="7E1DE6C3" w14:textId="77777777" w:rsidTr="00C51B63">
        <w:trPr>
          <w:trHeight w:hRule="exact" w:val="288"/>
          <w:jc w:val="center"/>
        </w:trPr>
        <w:tc>
          <w:tcPr>
            <w:tcW w:w="1726" w:type="dxa"/>
            <w:hideMark/>
          </w:tcPr>
          <w:p w14:paraId="7298655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B74F361"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490.279</w:t>
            </w:r>
          </w:p>
        </w:tc>
      </w:tr>
      <w:tr w:rsidR="00C51B63" w:rsidRPr="00C51B63" w14:paraId="4C871343" w14:textId="77777777" w:rsidTr="00C51B63">
        <w:trPr>
          <w:trHeight w:hRule="exact" w:val="288"/>
          <w:jc w:val="center"/>
        </w:trPr>
        <w:tc>
          <w:tcPr>
            <w:tcW w:w="1726" w:type="dxa"/>
            <w:hideMark/>
          </w:tcPr>
          <w:p w14:paraId="5C2ACB9D"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70D21AC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488.994</w:t>
            </w:r>
          </w:p>
        </w:tc>
      </w:tr>
      <w:tr w:rsidR="00C51B63" w:rsidRPr="00C51B63" w14:paraId="6E767517" w14:textId="77777777" w:rsidTr="00C51B63">
        <w:trPr>
          <w:trHeight w:hRule="exact" w:val="288"/>
          <w:jc w:val="center"/>
        </w:trPr>
        <w:tc>
          <w:tcPr>
            <w:tcW w:w="1726" w:type="dxa"/>
            <w:hideMark/>
          </w:tcPr>
          <w:p w14:paraId="74FAD22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55CC95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488.303</w:t>
            </w:r>
          </w:p>
        </w:tc>
      </w:tr>
      <w:tr w:rsidR="00C51B63" w:rsidRPr="00C51B63" w14:paraId="59122959" w14:textId="77777777" w:rsidTr="00C51B63">
        <w:trPr>
          <w:trHeight w:hRule="exact" w:val="288"/>
          <w:jc w:val="center"/>
        </w:trPr>
        <w:tc>
          <w:tcPr>
            <w:tcW w:w="1726" w:type="dxa"/>
            <w:hideMark/>
          </w:tcPr>
          <w:p w14:paraId="5176E578"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594E1F0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485.735</w:t>
            </w:r>
          </w:p>
        </w:tc>
      </w:tr>
      <w:tr w:rsidR="00C51B63" w:rsidRPr="00C51B63" w14:paraId="7274353F" w14:textId="77777777" w:rsidTr="00C51B63">
        <w:trPr>
          <w:trHeight w:hRule="exact" w:val="288"/>
          <w:jc w:val="center"/>
        </w:trPr>
        <w:tc>
          <w:tcPr>
            <w:tcW w:w="1726" w:type="dxa"/>
            <w:hideMark/>
          </w:tcPr>
          <w:p w14:paraId="28C92715"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1</w:t>
            </w:r>
          </w:p>
        </w:tc>
        <w:tc>
          <w:tcPr>
            <w:tcW w:w="1726" w:type="dxa"/>
            <w:hideMark/>
          </w:tcPr>
          <w:p w14:paraId="47ED0BBF"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C51B63"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C51B63">
              <w:rPr>
                <w:rFonts w:ascii="Calibri" w:eastAsia="Times New Roman" w:hAnsi="Calibri"/>
                <w:color w:val="000000"/>
                <w:sz w:val="22"/>
                <w:szCs w:val="22"/>
                <w:bdr w:val="none" w:sz="0" w:space="0" w:color="auto"/>
              </w:rPr>
              <w:t>485.472</w:t>
            </w:r>
          </w:p>
        </w:tc>
      </w:tr>
      <w:bookmarkEnd w:id="85"/>
    </w:tbl>
    <w:p w14:paraId="5A46BE78" w14:textId="211551FC" w:rsidR="00C51B63" w:rsidRDefault="00C51B63" w:rsidP="002B55D8">
      <w:pPr>
        <w:pStyle w:val="NoSpacing"/>
      </w:pPr>
    </w:p>
    <w:p w14:paraId="49F6FEFF" w14:textId="633E45EC" w:rsidR="00413C04" w:rsidRDefault="00413C04" w:rsidP="002B55D8">
      <w:pPr>
        <w:pStyle w:val="NoSpacing"/>
      </w:pPr>
      <w:r>
        <w:tab/>
        <w:t xml:space="preserve">Judging by the common theme of the minimum weight being the most heavily prioritized heuristic variable here we theorized that it was due to our 300 knapsack objects being generally more heavy than the middle of the range, while </w:t>
      </w:r>
      <w:r>
        <w:lastRenderedPageBreak/>
        <w:t>it was likely that the values were generally lower than the middle of the range. So, we calculated the average weight and value of our 300 objects and discovered that our average weight was 15.06 and our average value was 14.79, thus, our theory was correct</w:t>
      </w:r>
      <w:ins w:id="86" w:author="Sudhanshu Semwal" w:date="2019-10-13T16:05:00Z">
        <w:r w:rsidR="00403CA5">
          <w:t xml:space="preserve"> that </w:t>
        </w:r>
      </w:ins>
      <w:ins w:id="87" w:author="Sudhanshu Semwal" w:date="2019-10-13T16:06:00Z">
        <w:r w:rsidR="00403CA5">
          <w:t xml:space="preserve">…. </w:t>
        </w:r>
      </w:ins>
      <w:ins w:id="88" w:author="Sudhanshu Semwal" w:date="2019-10-13T16:05:00Z">
        <w:r w:rsidR="00403CA5">
          <w:t>&lt;&lt; what was the theory – please explain again</w:t>
        </w:r>
      </w:ins>
      <w:ins w:id="89" w:author="Sudhanshu Semwal" w:date="2019-10-13T16:06:00Z">
        <w:r w:rsidR="00403CA5">
          <w:t>&gt;&gt;</w:t>
        </w:r>
      </w:ins>
      <w:del w:id="90" w:author="Sudhanshu Semwal" w:date="2019-10-13T16:05:00Z">
        <w:r w:rsidDel="00403CA5">
          <w:delText xml:space="preserve">. </w:delText>
        </w:r>
      </w:del>
    </w:p>
    <w:p w14:paraId="06B75312" w14:textId="77777777" w:rsidR="00413C04" w:rsidRDefault="00413C04" w:rsidP="00413C04">
      <w:pPr>
        <w:pStyle w:val="NoSpacing"/>
        <w:keepNext/>
      </w:pPr>
      <w:r w:rsidRPr="00413C04">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21560"/>
                    </a:xfrm>
                    <a:prstGeom prst="rect">
                      <a:avLst/>
                    </a:prstGeom>
                  </pic:spPr>
                </pic:pic>
              </a:graphicData>
            </a:graphic>
          </wp:inline>
        </w:drawing>
      </w:r>
    </w:p>
    <w:p w14:paraId="34A1EEA4" w14:textId="505BF9A0" w:rsidR="00413C04" w:rsidRDefault="00413C04" w:rsidP="00413C04">
      <w:pPr>
        <w:pStyle w:val="Caption"/>
      </w:pPr>
      <w:r>
        <w:t xml:space="preserve">Figure </w:t>
      </w:r>
      <w:fldSimple w:instr=" SEQ Figure \* ARABIC ">
        <w:r w:rsidR="006E20F9">
          <w:rPr>
            <w:noProof/>
          </w:rPr>
          <w:t>9</w:t>
        </w:r>
      </w:fldSimple>
      <w:r>
        <w:t xml:space="preserve"> shows that the liberal approach to genetic mutation converged in only 80 generations.</w:t>
      </w:r>
    </w:p>
    <w:p w14:paraId="504EDDBC" w14:textId="77777777" w:rsidR="00413C04" w:rsidRDefault="00413C04" w:rsidP="00413C04">
      <w:pPr>
        <w:pStyle w:val="Body"/>
        <w:keepNext/>
      </w:pPr>
      <w:r w:rsidRPr="00413C04">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21560"/>
                    </a:xfrm>
                    <a:prstGeom prst="rect">
                      <a:avLst/>
                    </a:prstGeom>
                  </pic:spPr>
                </pic:pic>
              </a:graphicData>
            </a:graphic>
          </wp:inline>
        </w:drawing>
      </w:r>
    </w:p>
    <w:p w14:paraId="6A7B638D" w14:textId="7641EAD5" w:rsidR="00413C04" w:rsidRDefault="00413C04" w:rsidP="00413C04">
      <w:pPr>
        <w:pStyle w:val="Caption"/>
      </w:pPr>
      <w:r>
        <w:t xml:space="preserve">Figure </w:t>
      </w:r>
      <w:fldSimple w:instr=" SEQ Figure \* ARABIC ">
        <w:r w:rsidR="006E20F9">
          <w:rPr>
            <w:noProof/>
          </w:rPr>
          <w:t>10</w:t>
        </w:r>
      </w:fldSimple>
      <w:r>
        <w:t xml:space="preserve"> shows the fitness of each parent chromosome selected in each generation.</w:t>
      </w:r>
    </w:p>
    <w:p w14:paraId="4651A331" w14:textId="44EE5B61" w:rsidR="00413C04" w:rsidRPr="00697EDB" w:rsidRDefault="00413C04" w:rsidP="00413C04">
      <w:pPr>
        <w:pStyle w:val="Body"/>
        <w:rPr>
          <w:sz w:val="24"/>
          <w:szCs w:val="24"/>
        </w:rPr>
      </w:pPr>
    </w:p>
    <w:p w14:paraId="07346425" w14:textId="101DE357" w:rsidR="00413C04" w:rsidRDefault="00413C04" w:rsidP="00697EDB">
      <w:pPr>
        <w:pStyle w:val="NoSpacing"/>
      </w:pPr>
      <w:r w:rsidRPr="00697EDB">
        <w:lastRenderedPageBreak/>
        <w:tab/>
        <w:t>Finally, after trying the liberal strategy we wanted to try a more conservative approach to mutating the genes.</w:t>
      </w:r>
      <w:r w:rsidR="00697EDB" w:rsidRPr="00697EDB">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14:paraId="693FD977" w14:textId="77777777" w:rsidTr="00697EDB">
        <w:trPr>
          <w:trHeight w:hRule="exact" w:val="288"/>
        </w:trPr>
        <w:tc>
          <w:tcPr>
            <w:tcW w:w="2500" w:type="pct"/>
          </w:tcPr>
          <w:p w14:paraId="33269CE0"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Chromosomes Mutated</w:t>
            </w:r>
          </w:p>
        </w:tc>
        <w:tc>
          <w:tcPr>
            <w:tcW w:w="2500" w:type="pct"/>
          </w:tcPr>
          <w:p w14:paraId="6B5CFC16" w14:textId="7133795F"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069AD807" w14:textId="77777777" w:rsidTr="00697EDB">
        <w:trPr>
          <w:trHeight w:hRule="exact" w:val="288"/>
        </w:trPr>
        <w:tc>
          <w:tcPr>
            <w:tcW w:w="2500" w:type="pct"/>
          </w:tcPr>
          <w:p w14:paraId="5186A5A3"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 Genes Mutated</w:t>
            </w:r>
          </w:p>
        </w:tc>
        <w:tc>
          <w:tcPr>
            <w:tcW w:w="2500" w:type="pct"/>
          </w:tcPr>
          <w:p w14:paraId="358D3E46" w14:textId="40BD9FA8"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Pr>
                <w:rFonts w:ascii="Calibri" w:hAnsi="Calibri"/>
                <w:sz w:val="22"/>
                <w:szCs w:val="22"/>
              </w:rPr>
              <w:t>25</w:t>
            </w:r>
            <w:r w:rsidRPr="00C51B63">
              <w:rPr>
                <w:rFonts w:ascii="Calibri" w:hAnsi="Calibri"/>
                <w:sz w:val="22"/>
                <w:szCs w:val="22"/>
              </w:rPr>
              <w:t>%</w:t>
            </w:r>
          </w:p>
        </w:tc>
      </w:tr>
      <w:tr w:rsidR="00697EDB" w14:paraId="291287D5" w14:textId="77777777" w:rsidTr="00697EDB">
        <w:trPr>
          <w:trHeight w:hRule="exact" w:val="288"/>
        </w:trPr>
        <w:tc>
          <w:tcPr>
            <w:tcW w:w="2500" w:type="pct"/>
          </w:tcPr>
          <w:p w14:paraId="7D5E3ACA"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Maximum % Mutation Deviation</w:t>
            </w:r>
          </w:p>
        </w:tc>
        <w:tc>
          <w:tcPr>
            <w:tcW w:w="2500" w:type="pct"/>
          </w:tcPr>
          <w:p w14:paraId="230244B5" w14:textId="77777777" w:rsidR="00697EDB" w:rsidRPr="00C51B63"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25%</w:t>
            </w:r>
          </w:p>
        </w:tc>
      </w:tr>
    </w:tbl>
    <w:p w14:paraId="65A7465D" w14:textId="45A2CDFE" w:rsidR="00697EDB" w:rsidRDefault="00697EDB" w:rsidP="00697EDB">
      <w:pPr>
        <w:pStyle w:val="NoSpacing"/>
      </w:pPr>
    </w:p>
    <w:p w14:paraId="11C55A93" w14:textId="40A3FC77" w:rsidR="00697EDB" w:rsidRDefault="00697EDB" w:rsidP="00697EDB">
      <w:pPr>
        <w:pStyle w:val="NoSpacing"/>
      </w:pPr>
      <w:r>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14:paraId="1BC7CE51" w14:textId="77777777" w:rsidTr="00697EDB">
        <w:trPr>
          <w:trHeight w:hRule="exact" w:val="288"/>
          <w:jc w:val="center"/>
        </w:trPr>
        <w:tc>
          <w:tcPr>
            <w:tcW w:w="1726" w:type="dxa"/>
            <w:vAlign w:val="center"/>
          </w:tcPr>
          <w:p w14:paraId="5A73124C"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Weight</w:t>
            </w:r>
          </w:p>
        </w:tc>
        <w:tc>
          <w:tcPr>
            <w:tcW w:w="1726" w:type="dxa"/>
            <w:vAlign w:val="center"/>
          </w:tcPr>
          <w:p w14:paraId="0B91C2F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Weight</w:t>
            </w:r>
          </w:p>
        </w:tc>
        <w:tc>
          <w:tcPr>
            <w:tcW w:w="1726" w:type="dxa"/>
            <w:vAlign w:val="center"/>
          </w:tcPr>
          <w:p w14:paraId="71F0E035"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Min Value</w:t>
            </w:r>
          </w:p>
        </w:tc>
        <w:tc>
          <w:tcPr>
            <w:tcW w:w="1726" w:type="dxa"/>
            <w:vAlign w:val="center"/>
          </w:tcPr>
          <w:p w14:paraId="40D63BBA"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Max Value</w:t>
            </w:r>
          </w:p>
        </w:tc>
        <w:tc>
          <w:tcPr>
            <w:tcW w:w="1726" w:type="dxa"/>
            <w:vAlign w:val="center"/>
          </w:tcPr>
          <w:p w14:paraId="75BE2CC1" w14:textId="77777777" w:rsidR="00697EDB" w:rsidRPr="00C51B63"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C51B63">
              <w:rPr>
                <w:rFonts w:ascii="Calibri" w:hAnsi="Calibri"/>
                <w:sz w:val="22"/>
                <w:szCs w:val="22"/>
              </w:rPr>
              <w:t>Total Value</w:t>
            </w:r>
          </w:p>
        </w:tc>
      </w:tr>
      <w:tr w:rsidR="00697EDB" w:rsidRPr="00697EDB" w14:paraId="229A37AE" w14:textId="77777777" w:rsidTr="00697EDB">
        <w:tblPrEx>
          <w:jc w:val="left"/>
        </w:tblPrEx>
        <w:trPr>
          <w:trHeight w:val="300"/>
        </w:trPr>
        <w:tc>
          <w:tcPr>
            <w:tcW w:w="1726" w:type="dxa"/>
            <w:hideMark/>
          </w:tcPr>
          <w:p w14:paraId="2A71ACB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2A3A88A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490.279</w:t>
            </w:r>
          </w:p>
        </w:tc>
      </w:tr>
      <w:tr w:rsidR="00697EDB" w:rsidRPr="00697EDB" w14:paraId="05FAA9F9" w14:textId="77777777" w:rsidTr="00697EDB">
        <w:tblPrEx>
          <w:jc w:val="left"/>
        </w:tblPrEx>
        <w:trPr>
          <w:trHeight w:val="300"/>
        </w:trPr>
        <w:tc>
          <w:tcPr>
            <w:tcW w:w="1726" w:type="dxa"/>
            <w:hideMark/>
          </w:tcPr>
          <w:p w14:paraId="1156D81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7BF1CAB6"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488.994</w:t>
            </w:r>
          </w:p>
        </w:tc>
      </w:tr>
      <w:tr w:rsidR="00697EDB" w:rsidRPr="00697EDB" w14:paraId="10D8DE90" w14:textId="77777777" w:rsidTr="00697EDB">
        <w:tblPrEx>
          <w:jc w:val="left"/>
        </w:tblPrEx>
        <w:trPr>
          <w:trHeight w:val="300"/>
        </w:trPr>
        <w:tc>
          <w:tcPr>
            <w:tcW w:w="1726" w:type="dxa"/>
            <w:hideMark/>
          </w:tcPr>
          <w:p w14:paraId="7C5760B0"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3F2538B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488.303</w:t>
            </w:r>
          </w:p>
        </w:tc>
      </w:tr>
      <w:tr w:rsidR="00697EDB" w:rsidRPr="00697EDB" w14:paraId="4DE9FA66" w14:textId="77777777" w:rsidTr="00697EDB">
        <w:tblPrEx>
          <w:jc w:val="left"/>
        </w:tblPrEx>
        <w:trPr>
          <w:trHeight w:val="300"/>
        </w:trPr>
        <w:tc>
          <w:tcPr>
            <w:tcW w:w="1726" w:type="dxa"/>
            <w:hideMark/>
          </w:tcPr>
          <w:p w14:paraId="6ADEE698"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04413C7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485.735</w:t>
            </w:r>
          </w:p>
        </w:tc>
      </w:tr>
      <w:tr w:rsidR="00697EDB" w:rsidRPr="00697EDB" w14:paraId="4BB2617F" w14:textId="77777777" w:rsidTr="00697EDB">
        <w:tblPrEx>
          <w:jc w:val="left"/>
        </w:tblPrEx>
        <w:trPr>
          <w:trHeight w:val="300"/>
        </w:trPr>
        <w:tc>
          <w:tcPr>
            <w:tcW w:w="1726" w:type="dxa"/>
            <w:hideMark/>
          </w:tcPr>
          <w:p w14:paraId="243800E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1</w:t>
            </w:r>
          </w:p>
        </w:tc>
        <w:tc>
          <w:tcPr>
            <w:tcW w:w="1726" w:type="dxa"/>
            <w:hideMark/>
          </w:tcPr>
          <w:p w14:paraId="1386BDA3"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697EDB"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697EDB">
              <w:rPr>
                <w:rFonts w:ascii="Calibri" w:eastAsia="Times New Roman" w:hAnsi="Calibri"/>
                <w:color w:val="000000"/>
                <w:sz w:val="22"/>
                <w:szCs w:val="22"/>
                <w:bdr w:val="none" w:sz="0" w:space="0" w:color="auto"/>
              </w:rPr>
              <w:t>485.472</w:t>
            </w:r>
          </w:p>
        </w:tc>
      </w:tr>
    </w:tbl>
    <w:p w14:paraId="6E1944D8" w14:textId="60E7F954" w:rsidR="00697EDB" w:rsidRDefault="00697EDB" w:rsidP="00697EDB">
      <w:pPr>
        <w:pStyle w:val="NoSpacing"/>
      </w:pPr>
    </w:p>
    <w:p w14:paraId="3E5503A0" w14:textId="2C848A93" w:rsidR="00697EDB" w:rsidRDefault="00697EDB" w:rsidP="00697EDB">
      <w:pPr>
        <w:pStyle w:val="NoSpacing"/>
      </w:pPr>
      <w:r>
        <w:tab/>
        <w:t xml:space="preserve">The conservative approach generated the exact same </w:t>
      </w:r>
      <w:r w:rsidR="006E20F9">
        <w:t>solutions but had wildly different heuristic variables to do so.</w:t>
      </w:r>
    </w:p>
    <w:p w14:paraId="07847C00" w14:textId="77777777" w:rsidR="006E20F9" w:rsidRDefault="006E20F9" w:rsidP="006E20F9">
      <w:pPr>
        <w:pStyle w:val="NoSpacing"/>
        <w:keepNext/>
      </w:pPr>
      <w:r w:rsidRPr="006E20F9">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321560"/>
                    </a:xfrm>
                    <a:prstGeom prst="rect">
                      <a:avLst/>
                    </a:prstGeom>
                  </pic:spPr>
                </pic:pic>
              </a:graphicData>
            </a:graphic>
          </wp:inline>
        </w:drawing>
      </w:r>
    </w:p>
    <w:p w14:paraId="33EF0FA1" w14:textId="725B3B18" w:rsidR="006E20F9" w:rsidRPr="00697EDB" w:rsidRDefault="006E20F9" w:rsidP="006E20F9">
      <w:pPr>
        <w:pStyle w:val="Caption"/>
      </w:pPr>
      <w:r>
        <w:t xml:space="preserve">Figure </w:t>
      </w:r>
      <w:fldSimple w:instr=" SEQ Figure \* ARABIC ">
        <w:r>
          <w:rPr>
            <w:noProof/>
          </w:rPr>
          <w:t>11</w:t>
        </w:r>
      </w:fldSimple>
      <w:r>
        <w:t xml:space="preserve"> shows a convergence in 65 generations using the conservative approach.</w:t>
      </w:r>
    </w:p>
    <w:p w14:paraId="0049F5E4" w14:textId="021F0E73" w:rsidR="00413C04" w:rsidRDefault="00413C04" w:rsidP="002B55D8">
      <w:pPr>
        <w:pStyle w:val="NoSpacing"/>
      </w:pPr>
    </w:p>
    <w:p w14:paraId="69354827" w14:textId="77777777" w:rsidR="006E20F9" w:rsidRDefault="006E20F9" w:rsidP="006E20F9">
      <w:pPr>
        <w:pStyle w:val="NoSpacing"/>
        <w:keepNext/>
      </w:pPr>
      <w:r w:rsidRPr="006E20F9">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7C7A0E2B" w14:textId="2C78958A" w:rsidR="006E20F9" w:rsidRDefault="006E20F9" w:rsidP="006E20F9">
      <w:pPr>
        <w:pStyle w:val="Caption"/>
      </w:pPr>
      <w:r>
        <w:t xml:space="preserve">Figure </w:t>
      </w:r>
      <w:fldSimple w:instr=" SEQ Figure \* ARABIC ">
        <w:r>
          <w:rPr>
            <w:noProof/>
          </w:rPr>
          <w:t>12</w:t>
        </w:r>
      </w:fldSimple>
      <w:r>
        <w:t xml:space="preserve"> shows the fitness of each parent chromosome in each generation.</w:t>
      </w:r>
    </w:p>
    <w:p w14:paraId="247D4FCA" w14:textId="766ABCF0" w:rsidR="006E20F9" w:rsidRDefault="006E20F9" w:rsidP="006E20F9">
      <w:pPr>
        <w:pStyle w:val="Body"/>
      </w:pPr>
    </w:p>
    <w:p w14:paraId="77DF4B1B" w14:textId="48677D77" w:rsidR="006E20F9" w:rsidRDefault="006E20F9" w:rsidP="006E20F9">
      <w:pPr>
        <w:pStyle w:val="NoSpacing"/>
      </w:pPr>
      <w:r>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3A633FA6" w:rsidR="006E20F9" w:rsidRDefault="006E20F9" w:rsidP="006E20F9">
      <w:pPr>
        <w:pStyle w:val="NoSpacing"/>
      </w:pPr>
      <w:r>
        <w:lastRenderedPageBreak/>
        <w:tab/>
        <w:t xml:space="preserve">Using the standard 0-1 Knapsack approximation algorithm, the “greedy” algorithm, we receive the maximum total value </w:t>
      </w:r>
      <w:r w:rsidR="00312C37">
        <w:t>of</w:t>
      </w:r>
      <w:r>
        <w:t xml:space="preserve"> </w:t>
      </w:r>
      <w:r w:rsidR="00312C37">
        <w:t>485.73</w:t>
      </w:r>
      <w:r w:rsidR="00DA566C">
        <w:t>7</w:t>
      </w:r>
      <w:ins w:id="91" w:author="Sudhanshu Semwal" w:date="2019-10-13T16:06:00Z">
        <w:r w:rsidR="00403CA5">
          <w:t>&lt;&lt;greedy algorith</w:t>
        </w:r>
      </w:ins>
      <w:ins w:id="92" w:author="Sudhanshu Semwal" w:date="2019-10-13T16:07:00Z">
        <w:r w:rsidR="00403CA5">
          <w:t xml:space="preserve">ms needs to be defined as well, how is different than 0/1 job sequencing </w:t>
        </w:r>
        <w:proofErr w:type="spellStart"/>
        <w:r w:rsidR="00403CA5">
          <w:t>etc</w:t>
        </w:r>
        <w:proofErr w:type="spellEnd"/>
        <w:r w:rsidR="00403CA5">
          <w:t xml:space="preserve"> and the genetic algorithm&gt;&gt;</w:t>
        </w:r>
      </w:ins>
      <w:r w:rsidR="00312C37">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t>Thus,</w:t>
      </w:r>
      <w:r w:rsidR="00312C37">
        <w:t xml:space="preserve"> proving our </w:t>
      </w:r>
      <w:r w:rsidR="00C441F3">
        <w:t xml:space="preserve">generated heuristics can be used to generate an equally efficient algorithm that </w:t>
      </w:r>
      <w:r w:rsidR="00AD05E8">
        <w:t xml:space="preserve">can </w:t>
      </w:r>
      <w:r w:rsidR="00C441F3">
        <w:t>generates more accurate results.</w:t>
      </w:r>
    </w:p>
    <w:p w14:paraId="40BD5F4A" w14:textId="39B39F79" w:rsidR="00312C37" w:rsidRDefault="00312C37" w:rsidP="006E20F9">
      <w:pPr>
        <w:pStyle w:val="NoSpacing"/>
      </w:pPr>
      <w:r>
        <w:tab/>
      </w:r>
      <w:r w:rsidR="00AD05E8">
        <w:t>To test our claim</w:t>
      </w:r>
      <w:r w:rsidR="00C441F3">
        <w:t>, we generated new random sets of knapsack objects and applied the best heuristic variables generated by the three genetic heuristics as well as the greedy algorithm to see how it worked.</w:t>
      </w:r>
      <w:r w:rsidR="00110406">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14:paraId="4FA27C16" w14:textId="20BF582C" w:rsidTr="00CB6DCA">
        <w:trPr>
          <w:trHeight w:hRule="exact" w:val="288"/>
        </w:trPr>
        <w:tc>
          <w:tcPr>
            <w:tcW w:w="1174" w:type="dxa"/>
          </w:tcPr>
          <w:p w14:paraId="7AC4F026" w14:textId="5D43AEEA"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Seed</w:t>
            </w:r>
          </w:p>
        </w:tc>
        <w:tc>
          <w:tcPr>
            <w:tcW w:w="1572" w:type="dxa"/>
          </w:tcPr>
          <w:p w14:paraId="4FF4B14F" w14:textId="31C2019F"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Balanced</w:t>
            </w:r>
          </w:p>
        </w:tc>
        <w:tc>
          <w:tcPr>
            <w:tcW w:w="1458" w:type="dxa"/>
          </w:tcPr>
          <w:p w14:paraId="7943082D" w14:textId="4F4C007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Liberal</w:t>
            </w:r>
          </w:p>
        </w:tc>
        <w:tc>
          <w:tcPr>
            <w:tcW w:w="1822" w:type="dxa"/>
          </w:tcPr>
          <w:p w14:paraId="1B9D9671" w14:textId="09290590"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Conservative</w:t>
            </w:r>
          </w:p>
        </w:tc>
        <w:tc>
          <w:tcPr>
            <w:tcW w:w="1473" w:type="dxa"/>
          </w:tcPr>
          <w:p w14:paraId="07A13CB4" w14:textId="2E7F130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Greedy</w:t>
            </w:r>
          </w:p>
        </w:tc>
        <w:tc>
          <w:tcPr>
            <w:tcW w:w="1131" w:type="dxa"/>
          </w:tcPr>
          <w:p w14:paraId="67A64CF9" w14:textId="7F8C88C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proofErr w:type="gramStart"/>
            <w:r>
              <w:t>Best(</w:t>
            </w:r>
            <w:proofErr w:type="gramEnd"/>
            <w:r>
              <w:t>Lib)</w:t>
            </w:r>
          </w:p>
        </w:tc>
      </w:tr>
      <w:tr w:rsidR="00CB6DCA" w14:paraId="159A1F82" w14:textId="71E3E71D" w:rsidTr="00CB6DCA">
        <w:trPr>
          <w:trHeight w:hRule="exact" w:val="288"/>
        </w:trPr>
        <w:tc>
          <w:tcPr>
            <w:tcW w:w="1174" w:type="dxa"/>
          </w:tcPr>
          <w:p w14:paraId="0F2B8E76" w14:textId="5F1964F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572" w:type="dxa"/>
          </w:tcPr>
          <w:p w14:paraId="277F48C3" w14:textId="218935D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58" w:type="dxa"/>
          </w:tcPr>
          <w:p w14:paraId="5917227A" w14:textId="6AE4C74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822" w:type="dxa"/>
          </w:tcPr>
          <w:p w14:paraId="679280A7" w14:textId="26A92F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469.269</w:t>
            </w:r>
          </w:p>
        </w:tc>
        <w:tc>
          <w:tcPr>
            <w:tcW w:w="1473" w:type="dxa"/>
          </w:tcPr>
          <w:p w14:paraId="7A5E7ACE" w14:textId="087130B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478.673</w:t>
            </w:r>
          </w:p>
        </w:tc>
        <w:tc>
          <w:tcPr>
            <w:tcW w:w="1131" w:type="dxa"/>
          </w:tcPr>
          <w:p w14:paraId="4F262AA3" w14:textId="1D7F65A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482.398</w:t>
            </w:r>
          </w:p>
        </w:tc>
      </w:tr>
      <w:tr w:rsidR="00CB6DCA" w14:paraId="51126286" w14:textId="063E86A9" w:rsidTr="00CB6DCA">
        <w:trPr>
          <w:trHeight w:hRule="exact" w:val="288"/>
        </w:trPr>
        <w:tc>
          <w:tcPr>
            <w:tcW w:w="1174" w:type="dxa"/>
          </w:tcPr>
          <w:p w14:paraId="7D363CED" w14:textId="6C430D4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572" w:type="dxa"/>
          </w:tcPr>
          <w:p w14:paraId="54B77CA4" w14:textId="5CE4BBDC"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58" w:type="dxa"/>
          </w:tcPr>
          <w:p w14:paraId="1E35852F" w14:textId="2FCA4A2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822" w:type="dxa"/>
          </w:tcPr>
          <w:p w14:paraId="06431B3E" w14:textId="6141CF6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487.921</w:t>
            </w:r>
          </w:p>
        </w:tc>
        <w:tc>
          <w:tcPr>
            <w:tcW w:w="1473" w:type="dxa"/>
          </w:tcPr>
          <w:p w14:paraId="5778D1B8" w14:textId="42B2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494.275</w:t>
            </w:r>
          </w:p>
        </w:tc>
        <w:tc>
          <w:tcPr>
            <w:tcW w:w="1131" w:type="dxa"/>
          </w:tcPr>
          <w:p w14:paraId="27C0B3E6" w14:textId="471EB14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497.26</w:t>
            </w:r>
          </w:p>
        </w:tc>
      </w:tr>
      <w:tr w:rsidR="00CB6DCA" w14:paraId="284A56FA" w14:textId="26C2425E" w:rsidTr="00CB6DCA">
        <w:trPr>
          <w:trHeight w:hRule="exact" w:val="288"/>
        </w:trPr>
        <w:tc>
          <w:tcPr>
            <w:tcW w:w="1174" w:type="dxa"/>
          </w:tcPr>
          <w:p w14:paraId="4E006268" w14:textId="63623E4E"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3</w:t>
            </w:r>
          </w:p>
        </w:tc>
        <w:tc>
          <w:tcPr>
            <w:tcW w:w="1572" w:type="dxa"/>
          </w:tcPr>
          <w:p w14:paraId="495A90FC" w14:textId="6526F52F"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58" w:type="dxa"/>
          </w:tcPr>
          <w:p w14:paraId="3278F960" w14:textId="17F4699B"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822" w:type="dxa"/>
          </w:tcPr>
          <w:p w14:paraId="6603ABF1" w14:textId="04296292"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475.156</w:t>
            </w:r>
          </w:p>
        </w:tc>
        <w:tc>
          <w:tcPr>
            <w:tcW w:w="1473" w:type="dxa"/>
          </w:tcPr>
          <w:p w14:paraId="35E8351D" w14:textId="21F8EEC2"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471.45</w:t>
            </w:r>
          </w:p>
        </w:tc>
        <w:tc>
          <w:tcPr>
            <w:tcW w:w="1131" w:type="dxa"/>
          </w:tcPr>
          <w:p w14:paraId="0578D264" w14:textId="5C9C2521"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478.833</w:t>
            </w:r>
          </w:p>
        </w:tc>
      </w:tr>
      <w:tr w:rsidR="00CB6DCA" w14:paraId="72DE3756" w14:textId="072BE953" w:rsidTr="00CB6DCA">
        <w:trPr>
          <w:trHeight w:hRule="exact" w:val="288"/>
        </w:trPr>
        <w:tc>
          <w:tcPr>
            <w:tcW w:w="1174" w:type="dxa"/>
          </w:tcPr>
          <w:p w14:paraId="541AED98" w14:textId="4AFD0F93"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572" w:type="dxa"/>
          </w:tcPr>
          <w:p w14:paraId="46F78C90" w14:textId="7AE5C1C8"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58" w:type="dxa"/>
          </w:tcPr>
          <w:p w14:paraId="21D83EB1" w14:textId="3F8DFB90"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822" w:type="dxa"/>
          </w:tcPr>
          <w:p w14:paraId="7FE9BFA0" w14:textId="530D13EE" w:rsidR="00CB6DCA" w:rsidRPr="00144705"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rPr>
                <w:highlight w:val="yellow"/>
              </w:rPr>
            </w:pPr>
            <w:r w:rsidRPr="00144705">
              <w:rPr>
                <w:highlight w:val="yellow"/>
              </w:rPr>
              <w:t>479.334</w:t>
            </w:r>
          </w:p>
        </w:tc>
        <w:tc>
          <w:tcPr>
            <w:tcW w:w="1473" w:type="dxa"/>
          </w:tcPr>
          <w:p w14:paraId="45694739" w14:textId="22EDFE74"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475.94</w:t>
            </w:r>
          </w:p>
        </w:tc>
        <w:tc>
          <w:tcPr>
            <w:tcW w:w="1131" w:type="dxa"/>
          </w:tcPr>
          <w:p w14:paraId="3AA2C1F6" w14:textId="31D18EC7"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491.844</w:t>
            </w:r>
          </w:p>
        </w:tc>
      </w:tr>
      <w:tr w:rsidR="00CB6DCA" w14:paraId="2D44984A" w14:textId="10F7C5AC" w:rsidTr="00CB6DCA">
        <w:trPr>
          <w:trHeight w:hRule="exact" w:val="288"/>
        </w:trPr>
        <w:tc>
          <w:tcPr>
            <w:tcW w:w="1174" w:type="dxa"/>
          </w:tcPr>
          <w:p w14:paraId="7E3760CA" w14:textId="694B610D"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w:t>
            </w:r>
          </w:p>
        </w:tc>
        <w:tc>
          <w:tcPr>
            <w:tcW w:w="1572" w:type="dxa"/>
          </w:tcPr>
          <w:p w14:paraId="51FDD215" w14:textId="2E86492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58" w:type="dxa"/>
          </w:tcPr>
          <w:p w14:paraId="11714294" w14:textId="2FE66D85"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492.868</w:t>
            </w:r>
          </w:p>
        </w:tc>
        <w:tc>
          <w:tcPr>
            <w:tcW w:w="1822" w:type="dxa"/>
          </w:tcPr>
          <w:p w14:paraId="4113DE2A" w14:textId="5A064F64"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493.8</w:t>
            </w:r>
          </w:p>
        </w:tc>
        <w:tc>
          <w:tcPr>
            <w:tcW w:w="1473" w:type="dxa"/>
          </w:tcPr>
          <w:p w14:paraId="323EC627" w14:textId="611566E9"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491.2</w:t>
            </w:r>
          </w:p>
        </w:tc>
        <w:tc>
          <w:tcPr>
            <w:tcW w:w="1131" w:type="dxa"/>
          </w:tcPr>
          <w:p w14:paraId="0C672005" w14:textId="3EB4CF76"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502.341</w:t>
            </w:r>
          </w:p>
        </w:tc>
      </w:tr>
      <w:tr w:rsidR="00CB6DCA" w14:paraId="4D9CA37E" w14:textId="6B440CB2" w:rsidTr="00CB6DCA">
        <w:trPr>
          <w:trHeight w:hRule="exact" w:val="288"/>
        </w:trPr>
        <w:tc>
          <w:tcPr>
            <w:tcW w:w="1174" w:type="dxa"/>
          </w:tcPr>
          <w:p w14:paraId="01C4399F" w14:textId="0BD72A16"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6</w:t>
            </w:r>
          </w:p>
        </w:tc>
        <w:tc>
          <w:tcPr>
            <w:tcW w:w="1572" w:type="dxa"/>
          </w:tcPr>
          <w:p w14:paraId="3B932BB8" w14:textId="1F9C8097"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58" w:type="dxa"/>
          </w:tcPr>
          <w:p w14:paraId="18010DB5" w14:textId="6761AB0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480.289</w:t>
            </w:r>
          </w:p>
        </w:tc>
        <w:tc>
          <w:tcPr>
            <w:tcW w:w="1822" w:type="dxa"/>
          </w:tcPr>
          <w:p w14:paraId="7B77A6C0" w14:textId="693C939B"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481.49</w:t>
            </w:r>
          </w:p>
        </w:tc>
        <w:tc>
          <w:tcPr>
            <w:tcW w:w="1473" w:type="dxa"/>
          </w:tcPr>
          <w:p w14:paraId="38451753" w14:textId="66C850E0"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474.299</w:t>
            </w:r>
          </w:p>
        </w:tc>
        <w:tc>
          <w:tcPr>
            <w:tcW w:w="1131" w:type="dxa"/>
          </w:tcPr>
          <w:p w14:paraId="2CA8014D" w14:textId="4979913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486.407</w:t>
            </w:r>
          </w:p>
        </w:tc>
      </w:tr>
      <w:tr w:rsidR="00CB6DCA" w14:paraId="3B320206" w14:textId="4446AB88" w:rsidTr="00CB6DCA">
        <w:trPr>
          <w:trHeight w:hRule="exact" w:val="288"/>
        </w:trPr>
        <w:tc>
          <w:tcPr>
            <w:tcW w:w="1174" w:type="dxa"/>
          </w:tcPr>
          <w:p w14:paraId="2C79571A" w14:textId="587632DB" w:rsidR="00CB6DCA"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7</w:t>
            </w:r>
          </w:p>
        </w:tc>
        <w:tc>
          <w:tcPr>
            <w:tcW w:w="1572" w:type="dxa"/>
          </w:tcPr>
          <w:p w14:paraId="0D38F889" w14:textId="7DB60882"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58" w:type="dxa"/>
          </w:tcPr>
          <w:p w14:paraId="5DA3587D" w14:textId="30DA112E"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AD05E8">
              <w:t>480.779</w:t>
            </w:r>
          </w:p>
        </w:tc>
        <w:tc>
          <w:tcPr>
            <w:tcW w:w="1822" w:type="dxa"/>
          </w:tcPr>
          <w:p w14:paraId="5E86A081" w14:textId="4BB0C3D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144705">
              <w:rPr>
                <w:highlight w:val="yellow"/>
              </w:rPr>
              <w:t>480.984</w:t>
            </w:r>
          </w:p>
        </w:tc>
        <w:tc>
          <w:tcPr>
            <w:tcW w:w="1473" w:type="dxa"/>
          </w:tcPr>
          <w:p w14:paraId="6DC860AF" w14:textId="327E9F0A"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480.779</w:t>
            </w:r>
          </w:p>
        </w:tc>
        <w:tc>
          <w:tcPr>
            <w:tcW w:w="1131" w:type="dxa"/>
          </w:tcPr>
          <w:p w14:paraId="662F61F6" w14:textId="25FA724D" w:rsidR="00CB6DCA"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t>480.984</w:t>
            </w:r>
          </w:p>
        </w:tc>
      </w:tr>
    </w:tbl>
    <w:p w14:paraId="5A6F6F14" w14:textId="65A95102" w:rsidR="00110406" w:rsidRDefault="00110406" w:rsidP="006E20F9">
      <w:pPr>
        <w:pStyle w:val="NoSpacing"/>
      </w:pPr>
    </w:p>
    <w:p w14:paraId="2B95B044" w14:textId="42250368" w:rsidR="00144705" w:rsidRDefault="00144705" w:rsidP="006E20F9">
      <w:pPr>
        <w:pStyle w:val="NoSpacing"/>
      </w:pPr>
      <w:r>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552819CC" w14:textId="7E7278A1" w:rsidR="00AD05E8" w:rsidRPr="006E20F9" w:rsidRDefault="00AD05E8" w:rsidP="006E20F9">
      <w:pPr>
        <w:pStyle w:val="NoSpacing"/>
      </w:pPr>
      <w:r>
        <w:tab/>
      </w:r>
    </w:p>
    <w:p w14:paraId="4DF78533" w14:textId="77777777" w:rsidR="007F149C" w:rsidRDefault="007F149C" w:rsidP="007F149C">
      <w:pPr>
        <w:pStyle w:val="Heading3"/>
      </w:pPr>
      <w:bookmarkStart w:id="93" w:name="_Toc21254113"/>
      <w:bookmarkStart w:id="94" w:name="_GoBack"/>
      <w:r>
        <w:lastRenderedPageBreak/>
        <w:t>Traveling Salesman Problem</w:t>
      </w:r>
      <w:bookmarkEnd w:id="93"/>
    </w:p>
    <w:p w14:paraId="2BBDE788" w14:textId="77777777" w:rsidR="007F149C" w:rsidRDefault="007F149C" w:rsidP="007F149C">
      <w:pPr>
        <w:pStyle w:val="Heading3"/>
      </w:pPr>
      <w:bookmarkStart w:id="95" w:name="_Toc21254114"/>
      <w:r>
        <w:t>Job Shop Scheduling Problem</w:t>
      </w:r>
      <w:bookmarkEnd w:id="95"/>
    </w:p>
    <w:p w14:paraId="2F682114" w14:textId="77777777" w:rsidR="007F149C" w:rsidRDefault="007F149C" w:rsidP="007F149C">
      <w:pPr>
        <w:pStyle w:val="Heading3"/>
      </w:pPr>
      <w:bookmarkStart w:id="96" w:name="_Toc21254115"/>
      <w:r>
        <w:t>N-Queens Problem</w:t>
      </w:r>
      <w:bookmarkEnd w:id="96"/>
    </w:p>
    <w:p w14:paraId="48C9B97B" w14:textId="77777777" w:rsidR="007F149C" w:rsidRDefault="007F149C" w:rsidP="007F149C">
      <w:pPr>
        <w:pStyle w:val="Heading3"/>
      </w:pPr>
      <w:bookmarkStart w:id="97" w:name="_Toc21254116"/>
      <w:r>
        <w:t>Graph Coloring Problem</w:t>
      </w:r>
      <w:bookmarkEnd w:id="97"/>
    </w:p>
    <w:bookmarkEnd w:id="94"/>
    <w:p w14:paraId="00FBFC1E" w14:textId="77777777" w:rsidR="007F149C" w:rsidRPr="007F149C" w:rsidRDefault="007F149C" w:rsidP="007F149C"/>
    <w:p w14:paraId="79F848D1" w14:textId="77777777" w:rsidR="00343153" w:rsidRPr="00343153" w:rsidRDefault="00343153" w:rsidP="00343153"/>
    <w:p w14:paraId="6F05D551" w14:textId="62BFF249" w:rsidR="00343153" w:rsidRDefault="00343153" w:rsidP="00343153">
      <w:pPr>
        <w:pStyle w:val="Heading2"/>
      </w:pPr>
      <w:bookmarkStart w:id="98" w:name="_Toc21254117"/>
      <w:r>
        <w:t>CONCLUSION</w:t>
      </w:r>
      <w:bookmarkEnd w:id="98"/>
    </w:p>
    <w:p w14:paraId="78BECF2E" w14:textId="70756E7D" w:rsidR="00E54B28" w:rsidRDefault="00E54B28" w:rsidP="00E54B28"/>
    <w:p w14:paraId="641C9703" w14:textId="33C3C987" w:rsidR="00E54B28" w:rsidRDefault="00E54B28" w:rsidP="00E54B28">
      <w:pPr>
        <w:pStyle w:val="Heading1"/>
      </w:pPr>
      <w:bookmarkStart w:id="99" w:name="_Toc21254118"/>
      <w:r>
        <w:t>BIBLIOGRAPHY/REFERENCES</w:t>
      </w:r>
      <w:r w:rsidR="00CE5C33">
        <w:t xml:space="preserve"> (TODO)</w:t>
      </w:r>
      <w:bookmarkEnd w:id="99"/>
    </w:p>
    <w:p w14:paraId="7BB90EF8" w14:textId="070BA6DE" w:rsidR="00E54B28" w:rsidRPr="00E54B28" w:rsidRDefault="0061578E" w:rsidP="00E54B28">
      <w:pPr>
        <w:pStyle w:val="NoSpacing"/>
      </w:pPr>
      <w:hyperlink r:id="rId23" w:history="1">
        <w:r w:rsidR="00E54B28">
          <w:rPr>
            <w:rStyle w:val="Hyperlink"/>
          </w:rPr>
          <w:t>https://www.researchgate.net/publication/220059985_David_L_Applegate_Robert_E_Bixby_Vasek_Chvatal_William_J_Cook_The_Traveling_Salesman_Problem_A_Computational_Study_Princeton_University_Press_Princeton_2007_ISBN-13_978-0-691-12993-8_606_pp</w:t>
        </w:r>
      </w:hyperlink>
    </w:p>
    <w:p w14:paraId="46AA9041" w14:textId="77777777" w:rsidR="00F93A2C" w:rsidRPr="00A05DCC" w:rsidRDefault="00F93A2C">
      <w:pPr>
        <w:pStyle w:val="Body"/>
        <w:rPr>
          <w:rFonts w:ascii="Helvetica" w:hAnsi="Helvetica"/>
        </w:rPr>
      </w:pPr>
    </w:p>
    <w:p w14:paraId="186CFB3C" w14:textId="77777777" w:rsidR="00F93A2C" w:rsidRPr="00A05DCC" w:rsidRDefault="00F93A2C">
      <w:pPr>
        <w:pStyle w:val="Default"/>
        <w:rPr>
          <w:sz w:val="24"/>
          <w:szCs w:val="24"/>
        </w:rPr>
      </w:pPr>
    </w:p>
    <w:p w14:paraId="27EEFCAC" w14:textId="77777777" w:rsidR="00F93A2C" w:rsidRPr="00A05DCC" w:rsidRDefault="00F93A2C">
      <w:pPr>
        <w:pStyle w:val="Default"/>
      </w:pPr>
    </w:p>
    <w:sectPr w:rsidR="00F93A2C" w:rsidRPr="00A05DCC">
      <w:headerReference w:type="default" r:id="rId24"/>
      <w:footerReference w:type="default" r:id="rId25"/>
      <w:headerReference w:type="first" r:id="rId26"/>
      <w:footerReference w:type="first" r:id="rId27"/>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C8280" w14:textId="77777777" w:rsidR="001968AF" w:rsidRDefault="001968AF">
      <w:r>
        <w:separator/>
      </w:r>
    </w:p>
  </w:endnote>
  <w:endnote w:type="continuationSeparator" w:id="0">
    <w:p w14:paraId="2C2A359C" w14:textId="77777777" w:rsidR="001968AF" w:rsidRDefault="0019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LM Roman 12">
    <w:altName w:val="Times New Roman"/>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LM Roman Demi 10">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8A746" w14:textId="21C46083" w:rsidR="0061578E" w:rsidRDefault="0061578E">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E7E9" w14:textId="77777777" w:rsidR="0061578E" w:rsidRDefault="0061578E"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46A0" w14:textId="18FFDF7D" w:rsidR="0061578E" w:rsidRDefault="0061578E"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D580" w14:textId="77777777" w:rsidR="0061578E" w:rsidRDefault="0061578E"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BDB6E" w14:textId="77777777" w:rsidR="001968AF" w:rsidRDefault="001968AF">
      <w:r>
        <w:separator/>
      </w:r>
    </w:p>
  </w:footnote>
  <w:footnote w:type="continuationSeparator" w:id="0">
    <w:p w14:paraId="107119C0" w14:textId="77777777" w:rsidR="001968AF" w:rsidRDefault="001968AF">
      <w:r>
        <w:continuationSeparator/>
      </w:r>
    </w:p>
  </w:footnote>
  <w:footnote w:id="1">
    <w:p w14:paraId="717C316D" w14:textId="2D06EE7C" w:rsidR="0061578E" w:rsidRDefault="0061578E">
      <w:pPr>
        <w:pStyle w:val="FootnoteText"/>
      </w:pPr>
      <w:r>
        <w:rPr>
          <w:rStyle w:val="FootnoteReference"/>
        </w:rPr>
        <w:footnoteRef/>
      </w:r>
      <w:r>
        <w:t xml:space="preserve"> </w:t>
      </w:r>
      <w:ins w:id="9" w:author="Sudhanshu Semwal" w:date="2019-10-13T12:15:00Z">
        <w:r w:rsidR="00A30F45">
          <w:t xml:space="preserve">An answer to </w:t>
        </w:r>
      </w:ins>
      <w:r>
        <w:t xml:space="preserve">NP-Complete problems can be verified in polynomial time (quickly) but </w:t>
      </w:r>
      <w:ins w:id="10" w:author="Sudhanshu Semwal" w:date="2019-10-13T12:15:00Z">
        <w:r w:rsidR="00A30F45">
          <w:t xml:space="preserve">an optimized answer </w:t>
        </w:r>
      </w:ins>
      <w:r>
        <w:t>can only be solved</w:t>
      </w:r>
      <w:ins w:id="11" w:author="Sudhanshu Semwal" w:date="2019-10-13T12:15:00Z">
        <w:r w:rsidR="00A30F45">
          <w:t>/provided</w:t>
        </w:r>
      </w:ins>
      <w:r>
        <w:t xml:space="preserve"> in exponential time (very slowly). Because of this, NP-Complete problems are often solved using approximation algorithms. </w:t>
      </w:r>
    </w:p>
  </w:footnote>
  <w:footnote w:id="2">
    <w:p w14:paraId="080C7306" w14:textId="71AF2E8F" w:rsidR="0061578E" w:rsidRDefault="0061578E">
      <w:pPr>
        <w:pStyle w:val="FootnoteText"/>
      </w:pPr>
      <w:r>
        <w:rPr>
          <w:rStyle w:val="FootnoteReference"/>
        </w:rPr>
        <w:footnoteRef/>
      </w:r>
      <w:r>
        <w:t xml:space="preserve"> Gordon Moore</w:t>
      </w:r>
    </w:p>
  </w:footnote>
  <w:footnote w:id="3">
    <w:p w14:paraId="7AF65295" w14:textId="556662FE" w:rsidR="0061578E" w:rsidRDefault="0061578E">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DDDD379" w14:textId="1142C469" w:rsidR="0061578E" w:rsidRDefault="0061578E">
      <w:pPr>
        <w:pStyle w:val="FootnoteText"/>
      </w:pPr>
      <w:r>
        <w:rPr>
          <w:rStyle w:val="FootnoteReference"/>
        </w:rPr>
        <w:footnoteRef/>
      </w:r>
      <w:r>
        <w:t xml:space="preserve"> Applegate et al. (2006)</w:t>
      </w:r>
    </w:p>
  </w:footnote>
  <w:footnote w:id="5">
    <w:p w14:paraId="2ED7D9F6" w14:textId="6F26BFAC" w:rsidR="0061578E" w:rsidRDefault="0061578E">
      <w:pPr>
        <w:pStyle w:val="FootnoteText"/>
      </w:pPr>
      <w:r>
        <w:rPr>
          <w:rStyle w:val="FootnoteReference"/>
        </w:rPr>
        <w:footnoteRef/>
      </w:r>
      <w:r>
        <w:t xml:space="preserve"> W.W. Rouse Ball</w:t>
      </w:r>
    </w:p>
  </w:footnote>
  <w:footnote w:id="6">
    <w:p w14:paraId="742729E4" w14:textId="0F0025C6" w:rsidR="0061578E" w:rsidRDefault="0061578E">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80DD" w14:textId="77777777" w:rsidR="0061578E" w:rsidRDefault="0061578E">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3A6D7" w14:textId="74F37FFD" w:rsidR="0061578E" w:rsidRDefault="0061578E">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62E2" w14:textId="77777777" w:rsidR="0061578E" w:rsidRDefault="0061578E">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1C255F"/>
    <w:multiLevelType w:val="hybridMultilevel"/>
    <w:tmpl w:val="7A18585C"/>
    <w:numStyleLink w:val="ImportedStyle3"/>
  </w:abstractNum>
  <w:abstractNum w:abstractNumId="14"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3"/>
    <w:lvlOverride w:ilvl="0">
      <w:lvl w:ilvl="0" w:tplc="1FDC9D6C">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2031EC">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7D2D32E">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9D03580">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5E063BC">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E02E1D2">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11C8856">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E32B2B4">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A021D0">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7"/>
  </w:num>
  <w:num w:numId="6">
    <w:abstractNumId w:val="6"/>
  </w:num>
  <w:num w:numId="7">
    <w:abstractNumId w:val="16"/>
  </w:num>
  <w:num w:numId="8">
    <w:abstractNumId w:val="0"/>
  </w:num>
  <w:num w:numId="9">
    <w:abstractNumId w:val="9"/>
  </w:num>
  <w:num w:numId="10">
    <w:abstractNumId w:val="4"/>
  </w:num>
  <w:num w:numId="11">
    <w:abstractNumId w:val="19"/>
  </w:num>
  <w:num w:numId="12">
    <w:abstractNumId w:val="11"/>
  </w:num>
  <w:num w:numId="13">
    <w:abstractNumId w:val="5"/>
  </w:num>
  <w:num w:numId="14">
    <w:abstractNumId w:val="15"/>
  </w:num>
  <w:num w:numId="15">
    <w:abstractNumId w:val="2"/>
  </w:num>
  <w:num w:numId="16">
    <w:abstractNumId w:val="3"/>
  </w:num>
  <w:num w:numId="17">
    <w:abstractNumId w:val="12"/>
  </w:num>
  <w:num w:numId="18">
    <w:abstractNumId w:val="10"/>
  </w:num>
  <w:num w:numId="19">
    <w:abstractNumId w:val="14"/>
  </w:num>
  <w:num w:numId="20">
    <w:abstractNumId w:val="18"/>
  </w:num>
  <w:num w:numId="2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dhanshu Semwal">
    <w15:presenceInfo w15:providerId="AD" w15:userId="S::ssemwal@uccs.edu::98fa5da0-4587-4ae6-ae61-ea4318b923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1057F"/>
    <w:rsid w:val="00035DD5"/>
    <w:rsid w:val="00044397"/>
    <w:rsid w:val="0005076D"/>
    <w:rsid w:val="00056E3A"/>
    <w:rsid w:val="00061F79"/>
    <w:rsid w:val="00086C88"/>
    <w:rsid w:val="00096D2F"/>
    <w:rsid w:val="000B11D0"/>
    <w:rsid w:val="000B53A0"/>
    <w:rsid w:val="000C031E"/>
    <w:rsid w:val="000C3A73"/>
    <w:rsid w:val="000C4EB0"/>
    <w:rsid w:val="000C70DB"/>
    <w:rsid w:val="00110406"/>
    <w:rsid w:val="00144073"/>
    <w:rsid w:val="00144705"/>
    <w:rsid w:val="001520EB"/>
    <w:rsid w:val="0015233A"/>
    <w:rsid w:val="00177B97"/>
    <w:rsid w:val="001968AF"/>
    <w:rsid w:val="001A73FC"/>
    <w:rsid w:val="001B1A69"/>
    <w:rsid w:val="001B7023"/>
    <w:rsid w:val="001C4EDB"/>
    <w:rsid w:val="001C58CD"/>
    <w:rsid w:val="001E1508"/>
    <w:rsid w:val="001E408E"/>
    <w:rsid w:val="001E54FB"/>
    <w:rsid w:val="001F18FA"/>
    <w:rsid w:val="001F725B"/>
    <w:rsid w:val="00255EBD"/>
    <w:rsid w:val="00256B34"/>
    <w:rsid w:val="00286540"/>
    <w:rsid w:val="00287F9B"/>
    <w:rsid w:val="002954B6"/>
    <w:rsid w:val="002965DF"/>
    <w:rsid w:val="002B55D8"/>
    <w:rsid w:val="002C6605"/>
    <w:rsid w:val="002E1FF9"/>
    <w:rsid w:val="00303F26"/>
    <w:rsid w:val="00310C50"/>
    <w:rsid w:val="00312C37"/>
    <w:rsid w:val="00314021"/>
    <w:rsid w:val="00314C38"/>
    <w:rsid w:val="00320892"/>
    <w:rsid w:val="003223AF"/>
    <w:rsid w:val="0032565C"/>
    <w:rsid w:val="00332A1A"/>
    <w:rsid w:val="00343153"/>
    <w:rsid w:val="0034556E"/>
    <w:rsid w:val="00355BB2"/>
    <w:rsid w:val="003642E8"/>
    <w:rsid w:val="00385DDB"/>
    <w:rsid w:val="003926D3"/>
    <w:rsid w:val="003A7FAC"/>
    <w:rsid w:val="003C4F55"/>
    <w:rsid w:val="003C558A"/>
    <w:rsid w:val="003D309E"/>
    <w:rsid w:val="003D7917"/>
    <w:rsid w:val="003E0B01"/>
    <w:rsid w:val="003F2A7E"/>
    <w:rsid w:val="00403CA5"/>
    <w:rsid w:val="00413C04"/>
    <w:rsid w:val="00416F3D"/>
    <w:rsid w:val="00440FDB"/>
    <w:rsid w:val="004437D5"/>
    <w:rsid w:val="00485258"/>
    <w:rsid w:val="004B20C3"/>
    <w:rsid w:val="004C56EA"/>
    <w:rsid w:val="004C58A2"/>
    <w:rsid w:val="004C598A"/>
    <w:rsid w:val="004E399C"/>
    <w:rsid w:val="004F140A"/>
    <w:rsid w:val="005164FC"/>
    <w:rsid w:val="00534627"/>
    <w:rsid w:val="00547305"/>
    <w:rsid w:val="00547F74"/>
    <w:rsid w:val="005536D2"/>
    <w:rsid w:val="005706AA"/>
    <w:rsid w:val="00571BBB"/>
    <w:rsid w:val="00587D6A"/>
    <w:rsid w:val="005A6D48"/>
    <w:rsid w:val="005A7042"/>
    <w:rsid w:val="005A7902"/>
    <w:rsid w:val="005B54E2"/>
    <w:rsid w:val="005D5A9D"/>
    <w:rsid w:val="005E51AC"/>
    <w:rsid w:val="005E7FE6"/>
    <w:rsid w:val="005F17FA"/>
    <w:rsid w:val="005F72C2"/>
    <w:rsid w:val="0061578E"/>
    <w:rsid w:val="00616415"/>
    <w:rsid w:val="00620DA9"/>
    <w:rsid w:val="00640F5F"/>
    <w:rsid w:val="00655971"/>
    <w:rsid w:val="006931B1"/>
    <w:rsid w:val="00697EDB"/>
    <w:rsid w:val="006A6388"/>
    <w:rsid w:val="006B475C"/>
    <w:rsid w:val="006B5B18"/>
    <w:rsid w:val="006D1035"/>
    <w:rsid w:val="006D4818"/>
    <w:rsid w:val="006E20F9"/>
    <w:rsid w:val="006E39DD"/>
    <w:rsid w:val="006F1907"/>
    <w:rsid w:val="0071393D"/>
    <w:rsid w:val="00744D5D"/>
    <w:rsid w:val="0075077D"/>
    <w:rsid w:val="00773482"/>
    <w:rsid w:val="007A6D8E"/>
    <w:rsid w:val="007B548D"/>
    <w:rsid w:val="007F149C"/>
    <w:rsid w:val="007F7F58"/>
    <w:rsid w:val="008138FE"/>
    <w:rsid w:val="00815F4E"/>
    <w:rsid w:val="00817DA3"/>
    <w:rsid w:val="00821694"/>
    <w:rsid w:val="00826D82"/>
    <w:rsid w:val="00830338"/>
    <w:rsid w:val="008472C5"/>
    <w:rsid w:val="00873E2B"/>
    <w:rsid w:val="0087512F"/>
    <w:rsid w:val="00897332"/>
    <w:rsid w:val="008C2B0B"/>
    <w:rsid w:val="008D418B"/>
    <w:rsid w:val="008E149C"/>
    <w:rsid w:val="008E338A"/>
    <w:rsid w:val="008E7413"/>
    <w:rsid w:val="009261E0"/>
    <w:rsid w:val="009566DC"/>
    <w:rsid w:val="00956FC1"/>
    <w:rsid w:val="00957AA7"/>
    <w:rsid w:val="009669E1"/>
    <w:rsid w:val="00983FF1"/>
    <w:rsid w:val="00996445"/>
    <w:rsid w:val="009B5CE0"/>
    <w:rsid w:val="009E0204"/>
    <w:rsid w:val="009F35B3"/>
    <w:rsid w:val="00A015CE"/>
    <w:rsid w:val="00A051F2"/>
    <w:rsid w:val="00A05DCC"/>
    <w:rsid w:val="00A21908"/>
    <w:rsid w:val="00A26286"/>
    <w:rsid w:val="00A2734E"/>
    <w:rsid w:val="00A30F45"/>
    <w:rsid w:val="00A32B52"/>
    <w:rsid w:val="00A47A68"/>
    <w:rsid w:val="00A67353"/>
    <w:rsid w:val="00A75527"/>
    <w:rsid w:val="00A94222"/>
    <w:rsid w:val="00A94271"/>
    <w:rsid w:val="00AB76C5"/>
    <w:rsid w:val="00AC667C"/>
    <w:rsid w:val="00AD05E8"/>
    <w:rsid w:val="00AE31B1"/>
    <w:rsid w:val="00AF3D03"/>
    <w:rsid w:val="00AF7EF5"/>
    <w:rsid w:val="00B03573"/>
    <w:rsid w:val="00B05587"/>
    <w:rsid w:val="00B11C81"/>
    <w:rsid w:val="00B1496A"/>
    <w:rsid w:val="00B153F0"/>
    <w:rsid w:val="00B215C5"/>
    <w:rsid w:val="00B34086"/>
    <w:rsid w:val="00B45930"/>
    <w:rsid w:val="00B55843"/>
    <w:rsid w:val="00B66D59"/>
    <w:rsid w:val="00B75C23"/>
    <w:rsid w:val="00BA562B"/>
    <w:rsid w:val="00BA706E"/>
    <w:rsid w:val="00BA7E15"/>
    <w:rsid w:val="00BC2454"/>
    <w:rsid w:val="00BD78F8"/>
    <w:rsid w:val="00BE7EA3"/>
    <w:rsid w:val="00BF2938"/>
    <w:rsid w:val="00C06846"/>
    <w:rsid w:val="00C239D8"/>
    <w:rsid w:val="00C441F3"/>
    <w:rsid w:val="00C50FB5"/>
    <w:rsid w:val="00C51B63"/>
    <w:rsid w:val="00C53BCC"/>
    <w:rsid w:val="00CB6DCA"/>
    <w:rsid w:val="00CC6AB6"/>
    <w:rsid w:val="00CD1A90"/>
    <w:rsid w:val="00CE5C33"/>
    <w:rsid w:val="00CE727C"/>
    <w:rsid w:val="00D04209"/>
    <w:rsid w:val="00D20517"/>
    <w:rsid w:val="00D25628"/>
    <w:rsid w:val="00D47557"/>
    <w:rsid w:val="00D87452"/>
    <w:rsid w:val="00D9639B"/>
    <w:rsid w:val="00D9689D"/>
    <w:rsid w:val="00D97187"/>
    <w:rsid w:val="00DA566C"/>
    <w:rsid w:val="00DC6544"/>
    <w:rsid w:val="00DD00C7"/>
    <w:rsid w:val="00DD2694"/>
    <w:rsid w:val="00DF4138"/>
    <w:rsid w:val="00DF7D5A"/>
    <w:rsid w:val="00E00AD8"/>
    <w:rsid w:val="00E01168"/>
    <w:rsid w:val="00E1774A"/>
    <w:rsid w:val="00E2595A"/>
    <w:rsid w:val="00E53008"/>
    <w:rsid w:val="00E54B28"/>
    <w:rsid w:val="00E6356D"/>
    <w:rsid w:val="00E63BA7"/>
    <w:rsid w:val="00E6473C"/>
    <w:rsid w:val="00E92F60"/>
    <w:rsid w:val="00E97D1C"/>
    <w:rsid w:val="00EA2B8F"/>
    <w:rsid w:val="00EA50CF"/>
    <w:rsid w:val="00EA581A"/>
    <w:rsid w:val="00EA7EF1"/>
    <w:rsid w:val="00EB79D5"/>
    <w:rsid w:val="00EE2225"/>
    <w:rsid w:val="00EF25F3"/>
    <w:rsid w:val="00EF5CA6"/>
    <w:rsid w:val="00EF6D77"/>
    <w:rsid w:val="00F1703F"/>
    <w:rsid w:val="00F4076B"/>
    <w:rsid w:val="00F60E48"/>
    <w:rsid w:val="00F640FA"/>
    <w:rsid w:val="00F702BF"/>
    <w:rsid w:val="00F82F8B"/>
    <w:rsid w:val="00F90682"/>
    <w:rsid w:val="00F93A2C"/>
    <w:rsid w:val="00FA18BC"/>
    <w:rsid w:val="00FB5D40"/>
    <w:rsid w:val="00FD2714"/>
    <w:rsid w:val="00FF7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researchgate.net/publication/220059985_David_L_Applegate_Robert_E_Bixby_Vasek_Chvatal_William_J_Cook_The_Traveling_Salesman_Problem_A_Computational_Study_Princeton_University_Press_Princeton_2007_ISBN-13_978-0-691-12993-8_606_pp"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928D7D-1E03-0145-88F4-6AEDD1C4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Sudhanshu Semwal</cp:lastModifiedBy>
  <cp:revision>2</cp:revision>
  <cp:lastPrinted>2016-02-02T19:52:00Z</cp:lastPrinted>
  <dcterms:created xsi:type="dcterms:W3CDTF">2019-10-13T22:09:00Z</dcterms:created>
  <dcterms:modified xsi:type="dcterms:W3CDTF">2019-10-13T22:09:00Z</dcterms:modified>
</cp:coreProperties>
</file>