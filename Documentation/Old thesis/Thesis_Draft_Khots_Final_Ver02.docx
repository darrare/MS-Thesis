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F0C836" w14:textId="77777777" w:rsidR="00F93A2C" w:rsidRPr="00A05DCC" w:rsidRDefault="00F93A2C">
      <w:pPr>
        <w:pStyle w:val="Title"/>
        <w:keepNext/>
        <w:suppressAutoHyphens w:val="0"/>
        <w:rPr>
          <w:rFonts w:ascii="Helvetica" w:hAnsi="Helvetica"/>
        </w:rPr>
      </w:pPr>
    </w:p>
    <w:p w14:paraId="583D9BB4" w14:textId="77777777" w:rsidR="00F93A2C" w:rsidRPr="00A05DCC" w:rsidRDefault="00F93A2C">
      <w:pPr>
        <w:pStyle w:val="BodyA"/>
      </w:pPr>
    </w:p>
    <w:p w14:paraId="4E8B2B4C" w14:textId="77777777" w:rsidR="00F93A2C" w:rsidRPr="00A05DCC" w:rsidRDefault="00F93A2C">
      <w:pPr>
        <w:pStyle w:val="BodyA"/>
      </w:pPr>
    </w:p>
    <w:p w14:paraId="4C08D375" w14:textId="77777777" w:rsidR="00F93A2C" w:rsidRPr="00A05DCC" w:rsidRDefault="00F93A2C">
      <w:pPr>
        <w:pStyle w:val="BodyA"/>
      </w:pPr>
    </w:p>
    <w:p w14:paraId="09A508F9" w14:textId="77777777" w:rsidR="00F93A2C" w:rsidRPr="00A05DCC" w:rsidRDefault="00F93A2C">
      <w:pPr>
        <w:pStyle w:val="BodyA"/>
      </w:pPr>
    </w:p>
    <w:p w14:paraId="1B55E74A" w14:textId="77777777" w:rsidR="00F93A2C" w:rsidRPr="00A05DCC" w:rsidRDefault="00F93A2C">
      <w:pPr>
        <w:pStyle w:val="BodyA"/>
      </w:pPr>
    </w:p>
    <w:p w14:paraId="4996C984" w14:textId="77777777" w:rsidR="00F93A2C" w:rsidRPr="00A05DCC" w:rsidRDefault="00F93A2C">
      <w:pPr>
        <w:pStyle w:val="BodyA"/>
      </w:pPr>
    </w:p>
    <w:p w14:paraId="38BD994E" w14:textId="77777777" w:rsidR="00F93A2C" w:rsidRPr="00A05DCC" w:rsidRDefault="00F93A2C">
      <w:pPr>
        <w:pStyle w:val="BodyA"/>
      </w:pPr>
    </w:p>
    <w:p w14:paraId="5CAF22B2" w14:textId="77777777" w:rsidR="00F93A2C" w:rsidRPr="00A05DCC" w:rsidRDefault="00F93A2C">
      <w:pPr>
        <w:pStyle w:val="BodyA"/>
      </w:pPr>
    </w:p>
    <w:p w14:paraId="45D2ECF1" w14:textId="77777777" w:rsidR="00F93A2C" w:rsidRPr="00A05DCC" w:rsidRDefault="00F93A2C">
      <w:pPr>
        <w:pStyle w:val="BodyA"/>
      </w:pPr>
    </w:p>
    <w:p w14:paraId="2C7F67C8" w14:textId="770AE697" w:rsidR="00F93A2C" w:rsidRPr="00F86448" w:rsidRDefault="00580CA9">
      <w:pPr>
        <w:pStyle w:val="BodyA"/>
        <w:jc w:val="center"/>
        <w:rPr>
          <w:b/>
          <w:bCs/>
          <w:sz w:val="24"/>
          <w:szCs w:val="24"/>
        </w:rPr>
      </w:pPr>
      <w:r w:rsidRPr="00F86448">
        <w:rPr>
          <w:b/>
          <w:bCs/>
          <w:sz w:val="24"/>
          <w:szCs w:val="24"/>
        </w:rPr>
        <w:t>EXPLORING THE UNIQUE GAMES CONJECTURE</w:t>
      </w:r>
    </w:p>
    <w:p w14:paraId="2EBD2645" w14:textId="77777777" w:rsidR="00F93A2C" w:rsidRPr="00F86448" w:rsidRDefault="00F93A2C">
      <w:pPr>
        <w:pStyle w:val="BodyA"/>
        <w:jc w:val="center"/>
        <w:rPr>
          <w:b/>
          <w:bCs/>
          <w:sz w:val="24"/>
          <w:szCs w:val="24"/>
        </w:rPr>
      </w:pPr>
    </w:p>
    <w:p w14:paraId="2971EAE7" w14:textId="77777777" w:rsidR="00F93A2C" w:rsidRPr="00F86448" w:rsidRDefault="00B55843">
      <w:pPr>
        <w:pStyle w:val="BodyA"/>
        <w:jc w:val="center"/>
        <w:rPr>
          <w:sz w:val="24"/>
          <w:szCs w:val="24"/>
        </w:rPr>
      </w:pPr>
      <w:r w:rsidRPr="00F86448">
        <w:rPr>
          <w:sz w:val="24"/>
          <w:szCs w:val="24"/>
        </w:rPr>
        <w:t>by</w:t>
      </w:r>
    </w:p>
    <w:p w14:paraId="124D5E7C" w14:textId="77777777" w:rsidR="00F93A2C" w:rsidRPr="00F86448" w:rsidRDefault="00F93A2C">
      <w:pPr>
        <w:pStyle w:val="BodyA"/>
        <w:jc w:val="center"/>
        <w:rPr>
          <w:sz w:val="24"/>
          <w:szCs w:val="24"/>
        </w:rPr>
      </w:pPr>
    </w:p>
    <w:p w14:paraId="3D2E8839" w14:textId="5BDC585E" w:rsidR="00F93A2C" w:rsidRPr="00F86448" w:rsidRDefault="00332A1A">
      <w:pPr>
        <w:pStyle w:val="BodyA"/>
        <w:jc w:val="center"/>
        <w:rPr>
          <w:sz w:val="24"/>
          <w:szCs w:val="24"/>
        </w:rPr>
      </w:pPr>
      <w:r w:rsidRPr="00F86448">
        <w:rPr>
          <w:sz w:val="24"/>
          <w:szCs w:val="24"/>
        </w:rPr>
        <w:t>RYAN DARRAS</w:t>
      </w:r>
    </w:p>
    <w:p w14:paraId="3D2CCFFE" w14:textId="77777777" w:rsidR="00F93A2C" w:rsidRPr="00F86448" w:rsidRDefault="00F93A2C">
      <w:pPr>
        <w:pStyle w:val="BodyA"/>
        <w:jc w:val="center"/>
        <w:rPr>
          <w:sz w:val="24"/>
          <w:szCs w:val="24"/>
        </w:rPr>
      </w:pPr>
    </w:p>
    <w:p w14:paraId="7B342294" w14:textId="4BB40DFA" w:rsidR="00F93A2C" w:rsidRPr="00F86448" w:rsidRDefault="00332A1A">
      <w:pPr>
        <w:pStyle w:val="BodyA"/>
        <w:jc w:val="center"/>
        <w:rPr>
          <w:sz w:val="24"/>
          <w:szCs w:val="24"/>
        </w:rPr>
      </w:pPr>
      <w:r w:rsidRPr="00F86448">
        <w:rPr>
          <w:sz w:val="24"/>
          <w:szCs w:val="24"/>
        </w:rPr>
        <w:t>B.I</w:t>
      </w:r>
      <w:r w:rsidR="00B55843" w:rsidRPr="00F86448">
        <w:rPr>
          <w:sz w:val="24"/>
          <w:szCs w:val="24"/>
        </w:rPr>
        <w:t>., University of Colorado, 201</w:t>
      </w:r>
      <w:r w:rsidR="00EA2B8F" w:rsidRPr="00F86448">
        <w:rPr>
          <w:sz w:val="24"/>
          <w:szCs w:val="24"/>
        </w:rPr>
        <w:t>6</w:t>
      </w:r>
    </w:p>
    <w:p w14:paraId="1A1F89C5" w14:textId="77777777" w:rsidR="00F93A2C" w:rsidRPr="00F86448" w:rsidRDefault="00F93A2C">
      <w:pPr>
        <w:pStyle w:val="BodyA"/>
        <w:jc w:val="center"/>
        <w:rPr>
          <w:sz w:val="24"/>
          <w:szCs w:val="24"/>
        </w:rPr>
      </w:pPr>
    </w:p>
    <w:p w14:paraId="46F503BD" w14:textId="77777777" w:rsidR="00F93A2C" w:rsidRPr="00F86448" w:rsidRDefault="00F93A2C">
      <w:pPr>
        <w:pStyle w:val="BodyA"/>
        <w:jc w:val="center"/>
        <w:rPr>
          <w:sz w:val="24"/>
          <w:szCs w:val="24"/>
        </w:rPr>
      </w:pPr>
    </w:p>
    <w:p w14:paraId="409D33D7" w14:textId="77777777" w:rsidR="00F93A2C" w:rsidRPr="00F86448" w:rsidRDefault="00F93A2C">
      <w:pPr>
        <w:pStyle w:val="BodyA"/>
        <w:jc w:val="center"/>
        <w:rPr>
          <w:sz w:val="24"/>
          <w:szCs w:val="24"/>
        </w:rPr>
      </w:pPr>
    </w:p>
    <w:p w14:paraId="69DA9233" w14:textId="77777777" w:rsidR="00F93A2C" w:rsidRPr="00F86448" w:rsidRDefault="00F93A2C">
      <w:pPr>
        <w:pStyle w:val="BodyA"/>
        <w:jc w:val="center"/>
        <w:rPr>
          <w:sz w:val="24"/>
          <w:szCs w:val="24"/>
        </w:rPr>
      </w:pPr>
    </w:p>
    <w:p w14:paraId="0127993B" w14:textId="77777777" w:rsidR="00F93A2C" w:rsidRPr="00F86448" w:rsidRDefault="00F93A2C">
      <w:pPr>
        <w:pStyle w:val="BodyA"/>
        <w:jc w:val="center"/>
        <w:rPr>
          <w:sz w:val="24"/>
          <w:szCs w:val="24"/>
        </w:rPr>
      </w:pPr>
    </w:p>
    <w:p w14:paraId="672E12B8" w14:textId="77777777" w:rsidR="00F93A2C" w:rsidRPr="00F86448" w:rsidRDefault="00F93A2C">
      <w:pPr>
        <w:pStyle w:val="BodyA"/>
        <w:jc w:val="center"/>
        <w:rPr>
          <w:sz w:val="24"/>
          <w:szCs w:val="24"/>
        </w:rPr>
      </w:pPr>
    </w:p>
    <w:p w14:paraId="6D911614" w14:textId="77777777" w:rsidR="00F93A2C" w:rsidRPr="00F86448" w:rsidRDefault="00B55843">
      <w:pPr>
        <w:pStyle w:val="BodyA"/>
        <w:jc w:val="center"/>
        <w:rPr>
          <w:sz w:val="24"/>
          <w:szCs w:val="24"/>
        </w:rPr>
      </w:pPr>
      <w:r w:rsidRPr="00F86448">
        <w:rPr>
          <w:sz w:val="24"/>
          <w:szCs w:val="24"/>
        </w:rPr>
        <w:t xml:space="preserve">A thesis submitted to the Graduate Faculty of the </w:t>
      </w:r>
    </w:p>
    <w:p w14:paraId="7208DE85" w14:textId="77777777" w:rsidR="00F93A2C" w:rsidRPr="00F86448" w:rsidRDefault="00F93A2C">
      <w:pPr>
        <w:pStyle w:val="BodyA"/>
        <w:jc w:val="center"/>
        <w:rPr>
          <w:sz w:val="24"/>
          <w:szCs w:val="24"/>
        </w:rPr>
      </w:pPr>
    </w:p>
    <w:p w14:paraId="594D8BD3" w14:textId="77777777" w:rsidR="00F93A2C" w:rsidRPr="00F86448" w:rsidRDefault="00B55843">
      <w:pPr>
        <w:pStyle w:val="BodyA"/>
        <w:jc w:val="center"/>
        <w:rPr>
          <w:sz w:val="24"/>
          <w:szCs w:val="24"/>
        </w:rPr>
      </w:pPr>
      <w:r w:rsidRPr="00F86448">
        <w:rPr>
          <w:sz w:val="24"/>
          <w:szCs w:val="24"/>
        </w:rPr>
        <w:t>University of Colorado at Colorado Springs</w:t>
      </w:r>
    </w:p>
    <w:p w14:paraId="0EFA1311" w14:textId="77777777" w:rsidR="00F93A2C" w:rsidRPr="00F86448" w:rsidRDefault="00F93A2C">
      <w:pPr>
        <w:pStyle w:val="BodyA"/>
        <w:jc w:val="center"/>
        <w:rPr>
          <w:sz w:val="24"/>
          <w:szCs w:val="24"/>
        </w:rPr>
      </w:pPr>
    </w:p>
    <w:p w14:paraId="2ABA3EDB" w14:textId="77777777" w:rsidR="00F93A2C" w:rsidRPr="00F86448" w:rsidRDefault="00B55843">
      <w:pPr>
        <w:pStyle w:val="BodyA"/>
        <w:jc w:val="center"/>
        <w:rPr>
          <w:sz w:val="24"/>
          <w:szCs w:val="24"/>
        </w:rPr>
      </w:pPr>
      <w:r w:rsidRPr="00F86448">
        <w:rPr>
          <w:sz w:val="24"/>
          <w:szCs w:val="24"/>
        </w:rPr>
        <w:t xml:space="preserve">in partial fulfillment of the </w:t>
      </w:r>
    </w:p>
    <w:p w14:paraId="460A1C91" w14:textId="77777777" w:rsidR="00F93A2C" w:rsidRPr="00F86448" w:rsidRDefault="00F93A2C">
      <w:pPr>
        <w:pStyle w:val="BodyA"/>
        <w:jc w:val="center"/>
        <w:rPr>
          <w:sz w:val="24"/>
          <w:szCs w:val="24"/>
        </w:rPr>
      </w:pPr>
    </w:p>
    <w:p w14:paraId="0CF6CBAF" w14:textId="77777777" w:rsidR="00F93A2C" w:rsidRPr="00F86448" w:rsidRDefault="00B55843">
      <w:pPr>
        <w:pStyle w:val="BodyA"/>
        <w:jc w:val="center"/>
        <w:rPr>
          <w:sz w:val="24"/>
          <w:szCs w:val="24"/>
        </w:rPr>
      </w:pPr>
      <w:r w:rsidRPr="00F86448">
        <w:rPr>
          <w:sz w:val="24"/>
          <w:szCs w:val="24"/>
        </w:rPr>
        <w:t>requirements for the degree of</w:t>
      </w:r>
    </w:p>
    <w:p w14:paraId="72F0A65A" w14:textId="77777777" w:rsidR="00F93A2C" w:rsidRPr="00F86448" w:rsidRDefault="00F93A2C">
      <w:pPr>
        <w:pStyle w:val="BodyA"/>
        <w:jc w:val="center"/>
        <w:rPr>
          <w:sz w:val="24"/>
          <w:szCs w:val="24"/>
        </w:rPr>
      </w:pPr>
    </w:p>
    <w:p w14:paraId="152ACA3A" w14:textId="77777777" w:rsidR="00F93A2C" w:rsidRPr="00F86448" w:rsidRDefault="00B55843">
      <w:pPr>
        <w:pStyle w:val="BodyA"/>
        <w:jc w:val="center"/>
        <w:rPr>
          <w:sz w:val="24"/>
          <w:szCs w:val="24"/>
        </w:rPr>
      </w:pPr>
      <w:r w:rsidRPr="00F86448">
        <w:rPr>
          <w:sz w:val="24"/>
          <w:szCs w:val="24"/>
        </w:rPr>
        <w:t>Master of Science</w:t>
      </w:r>
    </w:p>
    <w:p w14:paraId="259CCC8B" w14:textId="77777777" w:rsidR="00F93A2C" w:rsidRPr="00F86448" w:rsidRDefault="00F93A2C">
      <w:pPr>
        <w:pStyle w:val="BodyA"/>
        <w:jc w:val="center"/>
        <w:rPr>
          <w:sz w:val="24"/>
          <w:szCs w:val="24"/>
        </w:rPr>
      </w:pPr>
    </w:p>
    <w:p w14:paraId="0B5FB030" w14:textId="77777777" w:rsidR="00F93A2C" w:rsidRPr="00F86448" w:rsidRDefault="00B55843">
      <w:pPr>
        <w:pStyle w:val="BodyA"/>
        <w:jc w:val="center"/>
        <w:rPr>
          <w:sz w:val="24"/>
          <w:szCs w:val="24"/>
        </w:rPr>
      </w:pPr>
      <w:r w:rsidRPr="00F86448">
        <w:rPr>
          <w:sz w:val="24"/>
          <w:szCs w:val="24"/>
        </w:rPr>
        <w:t>Department of Computer Science</w:t>
      </w:r>
    </w:p>
    <w:p w14:paraId="70F6E40C" w14:textId="77777777" w:rsidR="00F93A2C" w:rsidRPr="00F86448" w:rsidRDefault="00F93A2C">
      <w:pPr>
        <w:pStyle w:val="BodyA"/>
        <w:jc w:val="center"/>
        <w:rPr>
          <w:sz w:val="24"/>
          <w:szCs w:val="24"/>
        </w:rPr>
      </w:pPr>
    </w:p>
    <w:p w14:paraId="4A978C8E" w14:textId="55725C77" w:rsidR="00F93A2C" w:rsidRPr="00F86448" w:rsidRDefault="00B55843">
      <w:pPr>
        <w:pStyle w:val="BodyA"/>
        <w:jc w:val="center"/>
        <w:rPr>
          <w:sz w:val="24"/>
          <w:szCs w:val="24"/>
        </w:rPr>
      </w:pPr>
      <w:r w:rsidRPr="00F86448">
        <w:rPr>
          <w:sz w:val="24"/>
          <w:szCs w:val="24"/>
        </w:rPr>
        <w:t>2</w:t>
      </w:r>
      <w:r w:rsidR="00BE60A1" w:rsidRPr="00F86448">
        <w:rPr>
          <w:sz w:val="24"/>
          <w:szCs w:val="24"/>
        </w:rPr>
        <w:t>020</w:t>
      </w:r>
    </w:p>
    <w:p w14:paraId="32F80884" w14:textId="77777777" w:rsidR="00F93A2C" w:rsidRPr="00F86448" w:rsidRDefault="00F93A2C">
      <w:pPr>
        <w:pStyle w:val="BodyA"/>
      </w:pPr>
    </w:p>
    <w:p w14:paraId="706B7D20" w14:textId="77777777" w:rsidR="00F93A2C" w:rsidRPr="00F86448" w:rsidRDefault="00F93A2C">
      <w:pPr>
        <w:pStyle w:val="BodyA"/>
      </w:pPr>
    </w:p>
    <w:p w14:paraId="66AC3846" w14:textId="77777777" w:rsidR="00F93A2C" w:rsidRPr="00F86448" w:rsidRDefault="00F93A2C">
      <w:pPr>
        <w:pStyle w:val="BodyA"/>
      </w:pPr>
    </w:p>
    <w:p w14:paraId="77F7B4CF" w14:textId="77777777" w:rsidR="00F93A2C" w:rsidRPr="00F86448" w:rsidRDefault="00F93A2C">
      <w:pPr>
        <w:pStyle w:val="BodyA"/>
      </w:pPr>
    </w:p>
    <w:p w14:paraId="74E0722A" w14:textId="77777777" w:rsidR="00F93A2C" w:rsidRPr="00F86448" w:rsidRDefault="00F93A2C">
      <w:pPr>
        <w:pStyle w:val="BodyA"/>
      </w:pPr>
    </w:p>
    <w:p w14:paraId="6188B6F5" w14:textId="77777777" w:rsidR="00F93A2C" w:rsidRPr="00F86448" w:rsidRDefault="00F93A2C">
      <w:pPr>
        <w:pStyle w:val="BodyA"/>
      </w:pPr>
    </w:p>
    <w:p w14:paraId="54DFBF07" w14:textId="77777777" w:rsidR="00F93A2C" w:rsidRPr="00F86448" w:rsidRDefault="00F93A2C">
      <w:pPr>
        <w:pStyle w:val="BodyA"/>
      </w:pPr>
    </w:p>
    <w:p w14:paraId="26B04A35" w14:textId="77777777" w:rsidR="00F93A2C" w:rsidRPr="00F86448" w:rsidRDefault="00F93A2C">
      <w:pPr>
        <w:pStyle w:val="BodyA"/>
      </w:pPr>
    </w:p>
    <w:p w14:paraId="541BA4DA" w14:textId="77777777" w:rsidR="00F93A2C" w:rsidRPr="00F86448" w:rsidRDefault="00F93A2C">
      <w:pPr>
        <w:pStyle w:val="BodyA"/>
      </w:pPr>
    </w:p>
    <w:p w14:paraId="04B83BC9" w14:textId="77777777" w:rsidR="00F93A2C" w:rsidRPr="00F86448" w:rsidRDefault="00F93A2C">
      <w:pPr>
        <w:pStyle w:val="BodyA"/>
      </w:pPr>
    </w:p>
    <w:p w14:paraId="2ADA3DE6" w14:textId="76825B95" w:rsidR="00F93A2C" w:rsidRPr="00F86448" w:rsidRDefault="00DD00C7" w:rsidP="00B55843">
      <w:pPr>
        <w:pStyle w:val="BodyA"/>
        <w:jc w:val="center"/>
        <w:rPr>
          <w:sz w:val="24"/>
          <w:szCs w:val="24"/>
        </w:rPr>
      </w:pPr>
      <w:r w:rsidRPr="00F86448">
        <w:rPr>
          <w:sz w:val="24"/>
          <w:szCs w:val="24"/>
        </w:rPr>
        <w:t>© Copyright</w:t>
      </w:r>
      <w:r w:rsidR="00B55843" w:rsidRPr="00F86448">
        <w:rPr>
          <w:sz w:val="24"/>
          <w:szCs w:val="24"/>
        </w:rPr>
        <w:t xml:space="preserve"> </w:t>
      </w:r>
      <w:r w:rsidR="00332A1A" w:rsidRPr="00F86448">
        <w:rPr>
          <w:sz w:val="24"/>
          <w:szCs w:val="24"/>
        </w:rPr>
        <w:t>Ryan Darras</w:t>
      </w:r>
      <w:r w:rsidR="00B55843" w:rsidRPr="00F86448">
        <w:rPr>
          <w:sz w:val="24"/>
          <w:szCs w:val="24"/>
        </w:rPr>
        <w:t xml:space="preserve"> 20</w:t>
      </w:r>
      <w:r w:rsidR="004A2951" w:rsidRPr="00F86448">
        <w:rPr>
          <w:sz w:val="24"/>
          <w:szCs w:val="24"/>
        </w:rPr>
        <w:t>20</w:t>
      </w:r>
    </w:p>
    <w:p w14:paraId="11857D05" w14:textId="77777777" w:rsidR="00F93A2C" w:rsidRPr="00F86448" w:rsidRDefault="00B55843">
      <w:pPr>
        <w:pStyle w:val="BodyA"/>
        <w:jc w:val="center"/>
        <w:rPr>
          <w:sz w:val="24"/>
          <w:szCs w:val="24"/>
        </w:rPr>
      </w:pPr>
      <w:r w:rsidRPr="00F86448">
        <w:rPr>
          <w:sz w:val="24"/>
          <w:szCs w:val="24"/>
        </w:rPr>
        <w:lastRenderedPageBreak/>
        <w:t>All Rights Reserved</w:t>
      </w:r>
    </w:p>
    <w:p w14:paraId="4919E1D6" w14:textId="77777777" w:rsidR="00F93A2C" w:rsidRPr="00F86448" w:rsidRDefault="00F93A2C">
      <w:pPr>
        <w:pStyle w:val="BodyA"/>
        <w:jc w:val="center"/>
      </w:pPr>
    </w:p>
    <w:p w14:paraId="00F9B15A" w14:textId="77777777" w:rsidR="00F93A2C" w:rsidRPr="00F86448" w:rsidRDefault="00F93A2C">
      <w:pPr>
        <w:pStyle w:val="BodyA"/>
        <w:jc w:val="center"/>
        <w:rPr>
          <w:sz w:val="24"/>
          <w:szCs w:val="24"/>
        </w:rPr>
      </w:pPr>
    </w:p>
    <w:p w14:paraId="06157EAC" w14:textId="77777777" w:rsidR="00F93A2C" w:rsidRPr="00F86448" w:rsidRDefault="00B55843">
      <w:pPr>
        <w:pStyle w:val="BodyA"/>
        <w:jc w:val="center"/>
        <w:rPr>
          <w:sz w:val="24"/>
          <w:szCs w:val="24"/>
        </w:rPr>
      </w:pPr>
      <w:r w:rsidRPr="00F86448">
        <w:rPr>
          <w:sz w:val="24"/>
          <w:szCs w:val="24"/>
        </w:rPr>
        <w:t>This thesis for the Master of Science degree by</w:t>
      </w:r>
    </w:p>
    <w:p w14:paraId="01A95013" w14:textId="77777777" w:rsidR="00F93A2C" w:rsidRPr="00F86448" w:rsidRDefault="00F93A2C">
      <w:pPr>
        <w:pStyle w:val="BodyA"/>
        <w:jc w:val="center"/>
        <w:rPr>
          <w:sz w:val="24"/>
          <w:szCs w:val="24"/>
        </w:rPr>
      </w:pPr>
    </w:p>
    <w:p w14:paraId="5771A1BB" w14:textId="691889F9" w:rsidR="00F93A2C" w:rsidRPr="00F86448" w:rsidRDefault="00332A1A">
      <w:pPr>
        <w:pStyle w:val="BodyA"/>
        <w:jc w:val="center"/>
        <w:rPr>
          <w:sz w:val="24"/>
          <w:szCs w:val="24"/>
        </w:rPr>
      </w:pPr>
      <w:r w:rsidRPr="00F86448">
        <w:rPr>
          <w:sz w:val="24"/>
          <w:szCs w:val="24"/>
        </w:rPr>
        <w:t>Ryan Darras</w:t>
      </w:r>
    </w:p>
    <w:p w14:paraId="3D565FAC" w14:textId="77777777" w:rsidR="00F93A2C" w:rsidRPr="00F86448" w:rsidRDefault="00F93A2C">
      <w:pPr>
        <w:pStyle w:val="BodyA"/>
        <w:jc w:val="center"/>
        <w:rPr>
          <w:sz w:val="24"/>
          <w:szCs w:val="24"/>
        </w:rPr>
      </w:pPr>
    </w:p>
    <w:p w14:paraId="35A12A11" w14:textId="77777777" w:rsidR="00F93A2C" w:rsidRPr="00F86448" w:rsidRDefault="00B55843">
      <w:pPr>
        <w:pStyle w:val="BodyA"/>
        <w:jc w:val="center"/>
        <w:rPr>
          <w:sz w:val="24"/>
          <w:szCs w:val="24"/>
        </w:rPr>
      </w:pPr>
      <w:r w:rsidRPr="00F86448">
        <w:rPr>
          <w:sz w:val="24"/>
          <w:szCs w:val="24"/>
        </w:rPr>
        <w:t>has bee</w:t>
      </w:r>
      <w:r w:rsidRPr="00F86448">
        <w:rPr>
          <w:noProof/>
        </w:rPr>
        <mc:AlternateContent>
          <mc:Choice Requires="wps">
            <w:drawing>
              <wp:anchor distT="0" distB="0" distL="0" distR="0" simplePos="0" relativeHeight="251656192" behindDoc="0" locked="0" layoutInCell="1" allowOverlap="1" wp14:anchorId="16601E17" wp14:editId="0F0F3641">
                <wp:simplePos x="0" y="0"/>
                <wp:positionH relativeFrom="page">
                  <wp:posOffset>5439995</wp:posOffset>
                </wp:positionH>
                <wp:positionV relativeFrom="page">
                  <wp:posOffset>8693150</wp:posOffset>
                </wp:positionV>
                <wp:extent cx="1477010" cy="492760"/>
                <wp:effectExtent l="0" t="0" r="0" b="0"/>
                <wp:wrapTopAndBottom distT="0" distB="0"/>
                <wp:docPr id="1073741825" name="officeArt object"/>
                <wp:cNvGraphicFramePr/>
                <a:graphic xmlns:a="http://schemas.openxmlformats.org/drawingml/2006/main">
                  <a:graphicData uri="http://schemas.microsoft.com/office/word/2010/wordprocessingShape">
                    <wps:wsp>
                      <wps:cNvSpPr/>
                      <wps:spPr>
                        <a:xfrm>
                          <a:off x="0" y="0"/>
                          <a:ext cx="1477010" cy="492760"/>
                        </a:xfrm>
                        <a:prstGeom prst="rect">
                          <a:avLst/>
                        </a:prstGeom>
                      </wps:spPr>
                      <wps:txbx>
                        <w:txbxContent>
                          <w:tbl>
                            <w:tblPr>
                              <w:tblW w:w="2306" w:type="dxa"/>
                              <w:tblInd w:w="1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2E2"/>
                              <w:tblLayout w:type="fixed"/>
                              <w:tblLook w:val="04A0" w:firstRow="1" w:lastRow="0" w:firstColumn="1" w:lastColumn="0" w:noHBand="0" w:noVBand="1"/>
                            </w:tblPr>
                            <w:tblGrid>
                              <w:gridCol w:w="2306"/>
                            </w:tblGrid>
                            <w:tr w:rsidR="00632DEE" w14:paraId="5C0CAC48" w14:textId="77777777">
                              <w:trPr>
                                <w:trHeight w:val="440"/>
                              </w:trPr>
                              <w:tc>
                                <w:tcPr>
                                  <w:tcW w:w="2306" w:type="dxa"/>
                                  <w:tcBorders>
                                    <w:top w:val="single" w:sz="8" w:space="0" w:color="000000"/>
                                    <w:left w:val="single" w:sz="8" w:space="0" w:color="FEFFFF"/>
                                    <w:bottom w:val="single" w:sz="8" w:space="0" w:color="FEFFFF"/>
                                    <w:right w:val="single" w:sz="8" w:space="0" w:color="FEFFFF"/>
                                  </w:tcBorders>
                                  <w:shd w:val="clear" w:color="auto" w:fill="FEFFFF"/>
                                  <w:tcMar>
                                    <w:top w:w="0" w:type="dxa"/>
                                    <w:left w:w="0" w:type="dxa"/>
                                    <w:bottom w:w="0" w:type="dxa"/>
                                    <w:right w:w="0" w:type="dxa"/>
                                  </w:tcMar>
                                </w:tcPr>
                                <w:p w14:paraId="1A3E1DDF" w14:textId="77777777" w:rsidR="00632DEE" w:rsidRDefault="00632DEE">
                                  <w:pPr>
                                    <w:pStyle w:val="Caption"/>
                                  </w:pPr>
                                  <w:r>
                                    <w:rPr>
                                      <w:rFonts w:ascii="Helvetica" w:hAnsi="Helvetica"/>
                                      <w:i w:val="0"/>
                                      <w:iCs w:val="0"/>
                                      <w:sz w:val="24"/>
                                      <w:szCs w:val="24"/>
                                    </w:rPr>
                                    <w:t>Date</w:t>
                                  </w:r>
                                </w:p>
                              </w:tc>
                            </w:tr>
                          </w:tbl>
                          <w:p w14:paraId="6D3A2FCD" w14:textId="77777777" w:rsidR="00632DEE" w:rsidRDefault="00632DEE"/>
                        </w:txbxContent>
                      </wps:txbx>
                      <wps:bodyPr lIns="0" tIns="0" rIns="0" bIns="0">
                        <a:spAutoFit/>
                      </wps:bodyPr>
                    </wps:wsp>
                  </a:graphicData>
                </a:graphic>
              </wp:anchor>
            </w:drawing>
          </mc:Choice>
          <mc:Fallback>
            <w:pict>
              <v:rect w14:anchorId="16601E17" id="officeArt object" o:spid="_x0000_s1026" style="position:absolute;left:0;text-align:left;margin-left:428.35pt;margin-top:684.5pt;width:116.3pt;height:38.8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" filled="f" stroked="f">
                <v:textbox style="mso-fit-shape-to-text:t" inset="0,0,0,0">
                  <w:txbxContent>
                    <w:tbl>
                      <w:tblPr>
                        <w:tblW w:w="2306" w:type="dxa"/>
                        <w:tblInd w:w="1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2E2"/>
                        <w:tblLayout w:type="fixed"/>
                        <w:tblLook w:val="04A0" w:firstRow="1" w:lastRow="0" w:firstColumn="1" w:lastColumn="0" w:noHBand="0" w:noVBand="1"/>
                      </w:tblPr>
                      <w:tblGrid>
                        <w:gridCol w:w="2306"/>
                      </w:tblGrid>
                      <w:tr w:rsidR="00632DEE" w14:paraId="5C0CAC48" w14:textId="77777777">
                        <w:trPr>
                          <w:trHeight w:val="440"/>
                        </w:trPr>
                        <w:tc>
                          <w:tcPr>
                            <w:tcW w:w="2306" w:type="dxa"/>
                            <w:tcBorders>
                              <w:top w:val="single" w:sz="8" w:space="0" w:color="000000"/>
                              <w:left w:val="single" w:sz="8" w:space="0" w:color="FEFFFF"/>
                              <w:bottom w:val="single" w:sz="8" w:space="0" w:color="FEFFFF"/>
                              <w:right w:val="single" w:sz="8" w:space="0" w:color="FEFFFF"/>
                            </w:tcBorders>
                            <w:shd w:val="clear" w:color="auto" w:fill="FEFFFF"/>
                            <w:tcMar>
                              <w:top w:w="0" w:type="dxa"/>
                              <w:left w:w="0" w:type="dxa"/>
                              <w:bottom w:w="0" w:type="dxa"/>
                              <w:right w:w="0" w:type="dxa"/>
                            </w:tcMar>
                          </w:tcPr>
                          <w:p w14:paraId="1A3E1DDF" w14:textId="77777777" w:rsidR="00632DEE" w:rsidRDefault="00632DEE">
                            <w:pPr>
                              <w:pStyle w:val="Caption"/>
                            </w:pPr>
                            <w:r>
                              <w:rPr>
                                <w:rFonts w:ascii="Helvetica" w:hAnsi="Helvetica"/>
                                <w:i w:val="0"/>
                                <w:iCs w:val="0"/>
                                <w:sz w:val="24"/>
                                <w:szCs w:val="24"/>
                              </w:rPr>
                              <w:t>Date</w:t>
                            </w:r>
                          </w:p>
                        </w:tc>
                      </w:tr>
                    </w:tbl>
                    <w:p w14:paraId="6D3A2FCD" w14:textId="77777777" w:rsidR="00632DEE" w:rsidRDefault="00632DEE"/>
                  </w:txbxContent>
                </v:textbox>
                <w10:wrap type="topAndBottom" anchorx="page" anchory="page"/>
              </v:rect>
            </w:pict>
          </mc:Fallback>
        </mc:AlternateContent>
      </w:r>
      <w:r w:rsidRPr="00F86448">
        <w:rPr>
          <w:sz w:val="24"/>
          <w:szCs w:val="24"/>
        </w:rPr>
        <w:t xml:space="preserve">n approved for the </w:t>
      </w:r>
    </w:p>
    <w:p w14:paraId="02D7AD30" w14:textId="77777777" w:rsidR="00F93A2C" w:rsidRPr="00F86448" w:rsidRDefault="00F93A2C">
      <w:pPr>
        <w:pStyle w:val="BodyA"/>
        <w:jc w:val="center"/>
        <w:rPr>
          <w:sz w:val="24"/>
          <w:szCs w:val="24"/>
        </w:rPr>
      </w:pPr>
    </w:p>
    <w:p w14:paraId="271BCA34" w14:textId="267481E8" w:rsidR="00F93A2C" w:rsidRPr="00F86448" w:rsidRDefault="00A32B52">
      <w:pPr>
        <w:pStyle w:val="BodyA"/>
        <w:jc w:val="center"/>
        <w:rPr>
          <w:sz w:val="24"/>
          <w:szCs w:val="24"/>
        </w:rPr>
      </w:pPr>
      <w:r w:rsidRPr="00F86448">
        <w:rPr>
          <w:sz w:val="24"/>
          <w:szCs w:val="24"/>
        </w:rPr>
        <w:t>Department of Computer Science</w:t>
      </w:r>
    </w:p>
    <w:p w14:paraId="7028F678" w14:textId="77777777" w:rsidR="00F93A2C" w:rsidRPr="00F86448" w:rsidRDefault="00F93A2C">
      <w:pPr>
        <w:pStyle w:val="BodyA"/>
        <w:jc w:val="center"/>
        <w:rPr>
          <w:sz w:val="24"/>
          <w:szCs w:val="24"/>
        </w:rPr>
      </w:pPr>
    </w:p>
    <w:p w14:paraId="6E8458AB" w14:textId="77777777" w:rsidR="00F93A2C" w:rsidRPr="00F86448" w:rsidRDefault="00B55843">
      <w:pPr>
        <w:pStyle w:val="BodyA"/>
        <w:jc w:val="center"/>
        <w:rPr>
          <w:sz w:val="24"/>
          <w:szCs w:val="24"/>
        </w:rPr>
      </w:pPr>
      <w:r w:rsidRPr="00F86448">
        <w:rPr>
          <w:sz w:val="24"/>
          <w:szCs w:val="24"/>
        </w:rPr>
        <w:t>by</w:t>
      </w:r>
    </w:p>
    <w:p w14:paraId="664A9AB8" w14:textId="77777777" w:rsidR="00F93A2C" w:rsidRPr="00F86448" w:rsidRDefault="00F93A2C">
      <w:pPr>
        <w:pStyle w:val="BodyA"/>
        <w:jc w:val="center"/>
      </w:pPr>
    </w:p>
    <w:p w14:paraId="571E75C2" w14:textId="77777777" w:rsidR="00F93A2C" w:rsidRPr="00F86448" w:rsidRDefault="00F93A2C">
      <w:pPr>
        <w:pStyle w:val="BodyA"/>
        <w:jc w:val="center"/>
      </w:pPr>
    </w:p>
    <w:p w14:paraId="4698896A" w14:textId="77777777" w:rsidR="00F93A2C" w:rsidRPr="00F86448" w:rsidRDefault="00F93A2C">
      <w:pPr>
        <w:pStyle w:val="BodyA"/>
        <w:jc w:val="center"/>
      </w:pPr>
    </w:p>
    <w:p w14:paraId="64DC7D99" w14:textId="77777777" w:rsidR="00F93A2C" w:rsidRPr="00F86448" w:rsidRDefault="00F93A2C">
      <w:pPr>
        <w:pStyle w:val="BodyA"/>
        <w:jc w:val="center"/>
      </w:pPr>
    </w:p>
    <w:p w14:paraId="79CB4B78" w14:textId="77777777" w:rsidR="00F93A2C" w:rsidRPr="00F86448" w:rsidRDefault="00F93A2C">
      <w:pPr>
        <w:pStyle w:val="BodyA"/>
        <w:jc w:val="center"/>
      </w:pPr>
    </w:p>
    <w:p w14:paraId="071B2239" w14:textId="77777777" w:rsidR="00F93A2C" w:rsidRPr="00F86448" w:rsidRDefault="00F93A2C">
      <w:pPr>
        <w:pStyle w:val="BodyA"/>
        <w:jc w:val="center"/>
      </w:pPr>
    </w:p>
    <w:p w14:paraId="36FCA047" w14:textId="77777777" w:rsidR="00F93A2C" w:rsidRPr="00F86448" w:rsidRDefault="00F93A2C">
      <w:pPr>
        <w:pStyle w:val="BodyA"/>
        <w:jc w:val="center"/>
      </w:pPr>
    </w:p>
    <w:tbl>
      <w:tblPr>
        <w:tblW w:w="5352"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2E2"/>
        <w:tblLayout w:type="fixed"/>
        <w:tblLook w:val="04A0" w:firstRow="1" w:lastRow="0" w:firstColumn="1" w:lastColumn="0" w:noHBand="0" w:noVBand="1"/>
      </w:tblPr>
      <w:tblGrid>
        <w:gridCol w:w="5352"/>
      </w:tblGrid>
      <w:tr w:rsidR="00F93A2C" w:rsidRPr="00F86448" w14:paraId="7A4868F7" w14:textId="77777777">
        <w:trPr>
          <w:trHeight w:val="440"/>
          <w:jc w:val="center"/>
        </w:trPr>
        <w:tc>
          <w:tcPr>
            <w:tcW w:w="5352" w:type="dxa"/>
            <w:tcBorders>
              <w:top w:val="single" w:sz="8" w:space="0" w:color="000000"/>
              <w:left w:val="single" w:sz="8" w:space="0" w:color="FEFFFF"/>
              <w:bottom w:val="single" w:sz="8" w:space="0" w:color="FEFFFF"/>
              <w:right w:val="single" w:sz="8" w:space="0" w:color="FEFFFF"/>
            </w:tcBorders>
            <w:shd w:val="clear" w:color="auto" w:fill="FEFFFF"/>
            <w:tcMar>
              <w:top w:w="0" w:type="dxa"/>
              <w:left w:w="0" w:type="dxa"/>
              <w:bottom w:w="0" w:type="dxa"/>
              <w:right w:w="0" w:type="dxa"/>
            </w:tcMar>
          </w:tcPr>
          <w:p w14:paraId="149D86C8" w14:textId="77777777" w:rsidR="00F93A2C" w:rsidRPr="00F86448" w:rsidRDefault="00B55843">
            <w:pPr>
              <w:pStyle w:val="Caption"/>
              <w:jc w:val="center"/>
              <w:rPr>
                <w:rFonts w:ascii="Helvetica" w:hAnsi="Helvetica"/>
              </w:rPr>
            </w:pPr>
            <w:r w:rsidRPr="00F86448">
              <w:rPr>
                <w:rFonts w:ascii="Helvetica" w:hAnsi="Helvetica"/>
                <w:i w:val="0"/>
                <w:iCs w:val="0"/>
                <w:sz w:val="24"/>
                <w:szCs w:val="24"/>
              </w:rPr>
              <w:t>Sudhanshu K. Semwal, Chair</w:t>
            </w:r>
          </w:p>
        </w:tc>
      </w:tr>
    </w:tbl>
    <w:p w14:paraId="46EFC26B" w14:textId="77777777" w:rsidR="00F93A2C" w:rsidRPr="00F86448" w:rsidRDefault="00F93A2C">
      <w:pPr>
        <w:pStyle w:val="BodyA"/>
        <w:jc w:val="center"/>
      </w:pPr>
    </w:p>
    <w:p w14:paraId="770251EB" w14:textId="77777777" w:rsidR="00F93A2C" w:rsidRPr="00F86448" w:rsidRDefault="00F93A2C">
      <w:pPr>
        <w:pStyle w:val="BodyA"/>
        <w:jc w:val="center"/>
      </w:pPr>
    </w:p>
    <w:p w14:paraId="2F0D966A" w14:textId="77777777" w:rsidR="00F93A2C" w:rsidRPr="00F86448" w:rsidRDefault="00F93A2C">
      <w:pPr>
        <w:pStyle w:val="BodyA"/>
        <w:jc w:val="center"/>
      </w:pPr>
    </w:p>
    <w:p w14:paraId="375025AB" w14:textId="77777777" w:rsidR="00F93A2C" w:rsidRPr="00F86448" w:rsidRDefault="00F93A2C">
      <w:pPr>
        <w:pStyle w:val="BodyA"/>
        <w:jc w:val="center"/>
      </w:pPr>
    </w:p>
    <w:p w14:paraId="18C1DDB3" w14:textId="77777777" w:rsidR="00F93A2C" w:rsidRPr="00F86448" w:rsidRDefault="00F93A2C">
      <w:pPr>
        <w:pStyle w:val="BodyA"/>
        <w:jc w:val="center"/>
      </w:pPr>
    </w:p>
    <w:p w14:paraId="6062E7EE" w14:textId="77777777" w:rsidR="00F93A2C" w:rsidRPr="00F86448" w:rsidRDefault="00F93A2C">
      <w:pPr>
        <w:pStyle w:val="BodyA"/>
        <w:jc w:val="center"/>
      </w:pPr>
    </w:p>
    <w:tbl>
      <w:tblPr>
        <w:tblW w:w="5352"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2E2"/>
        <w:tblLayout w:type="fixed"/>
        <w:tblLook w:val="04A0" w:firstRow="1" w:lastRow="0" w:firstColumn="1" w:lastColumn="0" w:noHBand="0" w:noVBand="1"/>
      </w:tblPr>
      <w:tblGrid>
        <w:gridCol w:w="5352"/>
      </w:tblGrid>
      <w:tr w:rsidR="00F93A2C" w:rsidRPr="00F86448" w14:paraId="3A858E84" w14:textId="77777777">
        <w:trPr>
          <w:trHeight w:val="440"/>
          <w:jc w:val="center"/>
        </w:trPr>
        <w:tc>
          <w:tcPr>
            <w:tcW w:w="5352" w:type="dxa"/>
            <w:tcBorders>
              <w:top w:val="single" w:sz="8" w:space="0" w:color="000000"/>
              <w:left w:val="single" w:sz="8" w:space="0" w:color="FEFFFF"/>
              <w:bottom w:val="single" w:sz="8" w:space="0" w:color="FEFFFF"/>
              <w:right w:val="single" w:sz="8" w:space="0" w:color="FEFFFF"/>
            </w:tcBorders>
            <w:shd w:val="clear" w:color="auto" w:fill="FEFFFF"/>
            <w:tcMar>
              <w:top w:w="0" w:type="dxa"/>
              <w:left w:w="0" w:type="dxa"/>
              <w:bottom w:w="0" w:type="dxa"/>
              <w:right w:w="0" w:type="dxa"/>
            </w:tcMar>
          </w:tcPr>
          <w:p w14:paraId="4D686F60" w14:textId="4E67509F" w:rsidR="00F93A2C" w:rsidRPr="00F86448" w:rsidRDefault="00332A1A">
            <w:pPr>
              <w:pStyle w:val="Caption"/>
              <w:jc w:val="center"/>
              <w:rPr>
                <w:rFonts w:ascii="Helvetica" w:hAnsi="Helvetica"/>
              </w:rPr>
            </w:pPr>
            <w:r w:rsidRPr="00F86448">
              <w:rPr>
                <w:rFonts w:ascii="Helvetica" w:hAnsi="Helvetica"/>
                <w:i w:val="0"/>
                <w:iCs w:val="0"/>
                <w:sz w:val="24"/>
                <w:szCs w:val="24"/>
              </w:rPr>
              <w:t xml:space="preserve">Albert </w:t>
            </w:r>
            <w:proofErr w:type="spellStart"/>
            <w:r w:rsidRPr="00F86448">
              <w:rPr>
                <w:rFonts w:ascii="Helvetica" w:hAnsi="Helvetica"/>
                <w:i w:val="0"/>
                <w:iCs w:val="0"/>
                <w:sz w:val="24"/>
                <w:szCs w:val="24"/>
              </w:rPr>
              <w:t>Chamillard</w:t>
            </w:r>
            <w:proofErr w:type="spellEnd"/>
          </w:p>
        </w:tc>
      </w:tr>
    </w:tbl>
    <w:p w14:paraId="30B93339" w14:textId="77777777" w:rsidR="00F93A2C" w:rsidRPr="00F86448" w:rsidRDefault="00F93A2C">
      <w:pPr>
        <w:pStyle w:val="BodyA"/>
        <w:jc w:val="center"/>
      </w:pPr>
    </w:p>
    <w:p w14:paraId="4BEEE04E" w14:textId="77777777" w:rsidR="00F93A2C" w:rsidRPr="00F86448" w:rsidRDefault="00F93A2C">
      <w:pPr>
        <w:pStyle w:val="BodyA"/>
        <w:jc w:val="center"/>
      </w:pPr>
    </w:p>
    <w:p w14:paraId="261FFEEF" w14:textId="77777777" w:rsidR="00F93A2C" w:rsidRPr="00F86448" w:rsidRDefault="00F93A2C">
      <w:pPr>
        <w:pStyle w:val="BodyA"/>
        <w:jc w:val="center"/>
      </w:pPr>
    </w:p>
    <w:p w14:paraId="3483CE32" w14:textId="77777777" w:rsidR="00F93A2C" w:rsidRPr="00F86448" w:rsidRDefault="00F93A2C">
      <w:pPr>
        <w:pStyle w:val="BodyA"/>
        <w:jc w:val="center"/>
      </w:pPr>
    </w:p>
    <w:p w14:paraId="3F8A36EB" w14:textId="77777777" w:rsidR="00F93A2C" w:rsidRPr="00F86448" w:rsidRDefault="00F93A2C">
      <w:pPr>
        <w:pStyle w:val="BodyA"/>
        <w:jc w:val="center"/>
      </w:pPr>
    </w:p>
    <w:p w14:paraId="3469BEA5" w14:textId="77777777" w:rsidR="00F93A2C" w:rsidRPr="00F86448" w:rsidRDefault="00F93A2C">
      <w:pPr>
        <w:pStyle w:val="BodyA"/>
        <w:jc w:val="center"/>
      </w:pPr>
    </w:p>
    <w:tbl>
      <w:tblPr>
        <w:tblW w:w="5352"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2E2"/>
        <w:tblLayout w:type="fixed"/>
        <w:tblLook w:val="04A0" w:firstRow="1" w:lastRow="0" w:firstColumn="1" w:lastColumn="0" w:noHBand="0" w:noVBand="1"/>
      </w:tblPr>
      <w:tblGrid>
        <w:gridCol w:w="5352"/>
      </w:tblGrid>
      <w:tr w:rsidR="00F93A2C" w:rsidRPr="00F86448" w14:paraId="071D31C1" w14:textId="77777777">
        <w:trPr>
          <w:trHeight w:val="440"/>
          <w:jc w:val="center"/>
        </w:trPr>
        <w:tc>
          <w:tcPr>
            <w:tcW w:w="5352" w:type="dxa"/>
            <w:tcBorders>
              <w:top w:val="single" w:sz="8" w:space="0" w:color="000000"/>
              <w:left w:val="single" w:sz="8" w:space="0" w:color="FEFFFF"/>
              <w:bottom w:val="single" w:sz="8" w:space="0" w:color="FEFFFF"/>
              <w:right w:val="single" w:sz="8" w:space="0" w:color="FEFFFF"/>
            </w:tcBorders>
            <w:shd w:val="clear" w:color="auto" w:fill="FEFFFF"/>
            <w:tcMar>
              <w:top w:w="0" w:type="dxa"/>
              <w:left w:w="0" w:type="dxa"/>
              <w:bottom w:w="0" w:type="dxa"/>
              <w:right w:w="0" w:type="dxa"/>
            </w:tcMar>
          </w:tcPr>
          <w:p w14:paraId="57C3A1A6" w14:textId="76E073C3" w:rsidR="00F93A2C" w:rsidRPr="00F86448" w:rsidRDefault="00332A1A">
            <w:pPr>
              <w:pStyle w:val="Caption"/>
              <w:jc w:val="center"/>
              <w:rPr>
                <w:rFonts w:ascii="Helvetica" w:hAnsi="Helvetica"/>
              </w:rPr>
            </w:pPr>
            <w:proofErr w:type="spellStart"/>
            <w:r w:rsidRPr="00F86448">
              <w:rPr>
                <w:rFonts w:ascii="Helvetica" w:hAnsi="Helvetica"/>
                <w:i w:val="0"/>
                <w:iCs w:val="0"/>
                <w:sz w:val="24"/>
                <w:szCs w:val="24"/>
              </w:rPr>
              <w:t>Yanyan</w:t>
            </w:r>
            <w:proofErr w:type="spellEnd"/>
            <w:r w:rsidRPr="00F86448">
              <w:rPr>
                <w:rFonts w:ascii="Helvetica" w:hAnsi="Helvetica"/>
                <w:i w:val="0"/>
                <w:iCs w:val="0"/>
                <w:sz w:val="24"/>
                <w:szCs w:val="24"/>
              </w:rPr>
              <w:t xml:space="preserve"> Zhuang</w:t>
            </w:r>
          </w:p>
        </w:tc>
      </w:tr>
    </w:tbl>
    <w:p w14:paraId="060A616E" w14:textId="77777777" w:rsidR="00F93A2C" w:rsidRPr="00F86448" w:rsidRDefault="00F93A2C">
      <w:pPr>
        <w:pStyle w:val="BodyA"/>
        <w:jc w:val="center"/>
      </w:pPr>
    </w:p>
    <w:p w14:paraId="574861CC" w14:textId="77777777" w:rsidR="00F93A2C" w:rsidRPr="00F86448" w:rsidRDefault="00F93A2C">
      <w:pPr>
        <w:pStyle w:val="BodyA"/>
        <w:jc w:val="center"/>
      </w:pPr>
    </w:p>
    <w:p w14:paraId="0EDCA8BA" w14:textId="77777777" w:rsidR="00F93A2C" w:rsidRPr="00F86448" w:rsidRDefault="00F93A2C">
      <w:pPr>
        <w:pStyle w:val="BodyA"/>
        <w:jc w:val="center"/>
      </w:pPr>
    </w:p>
    <w:p w14:paraId="4241A456" w14:textId="77777777" w:rsidR="00F93A2C" w:rsidRPr="00F86448" w:rsidRDefault="00F93A2C">
      <w:pPr>
        <w:pStyle w:val="BodyA"/>
        <w:jc w:val="center"/>
      </w:pPr>
    </w:p>
    <w:p w14:paraId="6B4A5CFE" w14:textId="77777777" w:rsidR="00F93A2C" w:rsidRPr="00F86448" w:rsidRDefault="00F93A2C">
      <w:pPr>
        <w:pStyle w:val="BodyA"/>
        <w:jc w:val="center"/>
      </w:pPr>
    </w:p>
    <w:p w14:paraId="1EDE6FBE" w14:textId="77777777" w:rsidR="00F93A2C" w:rsidRPr="00F86448" w:rsidRDefault="00F93A2C">
      <w:pPr>
        <w:pStyle w:val="BodyA"/>
        <w:jc w:val="center"/>
      </w:pPr>
    </w:p>
    <w:p w14:paraId="56717C0D" w14:textId="77777777" w:rsidR="00F93A2C" w:rsidRPr="00F86448" w:rsidRDefault="00F93A2C">
      <w:pPr>
        <w:pStyle w:val="BodyA"/>
        <w:jc w:val="center"/>
      </w:pPr>
    </w:p>
    <w:p w14:paraId="5AB0E91F" w14:textId="77777777" w:rsidR="00F93A2C" w:rsidRPr="00F86448" w:rsidRDefault="00F93A2C">
      <w:pPr>
        <w:pStyle w:val="BodyA"/>
        <w:jc w:val="center"/>
      </w:pPr>
    </w:p>
    <w:p w14:paraId="4FEC2167" w14:textId="77777777" w:rsidR="00F93A2C" w:rsidRPr="00F86448" w:rsidRDefault="00F93A2C" w:rsidP="000C4EB0">
      <w:pPr>
        <w:pStyle w:val="BodyA"/>
        <w:rPr>
          <w:sz w:val="24"/>
          <w:szCs w:val="24"/>
        </w:rPr>
      </w:pPr>
    </w:p>
    <w:p w14:paraId="30CA4FC6" w14:textId="58D89D02" w:rsidR="00F93A2C" w:rsidRPr="00F86448" w:rsidRDefault="00332A1A">
      <w:pPr>
        <w:pStyle w:val="BodyA"/>
        <w:rPr>
          <w:sz w:val="24"/>
          <w:szCs w:val="24"/>
        </w:rPr>
      </w:pPr>
      <w:r w:rsidRPr="00F86448">
        <w:rPr>
          <w:sz w:val="24"/>
          <w:szCs w:val="24"/>
        </w:rPr>
        <w:t>Darras, Ryan</w:t>
      </w:r>
      <w:r w:rsidR="00B55843" w:rsidRPr="00F86448">
        <w:rPr>
          <w:sz w:val="24"/>
          <w:szCs w:val="24"/>
        </w:rPr>
        <w:t xml:space="preserve"> (M.S., Computer Science)</w:t>
      </w:r>
    </w:p>
    <w:p w14:paraId="5C633339" w14:textId="77777777" w:rsidR="00F93A2C" w:rsidRPr="00F86448" w:rsidRDefault="00F93A2C">
      <w:pPr>
        <w:pStyle w:val="BodyA"/>
        <w:rPr>
          <w:sz w:val="24"/>
          <w:szCs w:val="24"/>
        </w:rPr>
      </w:pPr>
    </w:p>
    <w:p w14:paraId="7445F4A3" w14:textId="4AE08046" w:rsidR="00F93A2C" w:rsidRPr="00F86448" w:rsidRDefault="00580CA9" w:rsidP="00580CA9">
      <w:pPr>
        <w:pStyle w:val="BodyA"/>
        <w:rPr>
          <w:sz w:val="24"/>
          <w:szCs w:val="24"/>
        </w:rPr>
      </w:pPr>
      <w:r w:rsidRPr="00F86448">
        <w:rPr>
          <w:sz w:val="24"/>
          <w:szCs w:val="24"/>
        </w:rPr>
        <w:t xml:space="preserve">Exploring the Unique Games </w:t>
      </w:r>
      <w:r w:rsidR="00694552">
        <w:rPr>
          <w:sz w:val="24"/>
          <w:szCs w:val="24"/>
        </w:rPr>
        <w:t>C</w:t>
      </w:r>
      <w:r w:rsidRPr="00F86448">
        <w:rPr>
          <w:sz w:val="24"/>
          <w:szCs w:val="24"/>
        </w:rPr>
        <w:t>onjecture</w:t>
      </w:r>
    </w:p>
    <w:p w14:paraId="3AC71072" w14:textId="77777777" w:rsidR="00F93A2C" w:rsidRPr="00F86448" w:rsidRDefault="00F93A2C">
      <w:pPr>
        <w:pStyle w:val="BodyA"/>
        <w:rPr>
          <w:sz w:val="24"/>
          <w:szCs w:val="24"/>
        </w:rPr>
      </w:pPr>
    </w:p>
    <w:p w14:paraId="01CEA961" w14:textId="77777777" w:rsidR="00F93A2C" w:rsidRPr="00F86448" w:rsidRDefault="00B55843">
      <w:pPr>
        <w:pStyle w:val="BodyA"/>
        <w:rPr>
          <w:sz w:val="24"/>
          <w:szCs w:val="24"/>
        </w:rPr>
      </w:pPr>
      <w:r w:rsidRPr="00F86448">
        <w:rPr>
          <w:sz w:val="24"/>
          <w:szCs w:val="24"/>
        </w:rPr>
        <w:t>Thesis directed by Professor Sudhanshu K. Semwal</w:t>
      </w:r>
    </w:p>
    <w:p w14:paraId="7044980C" w14:textId="77777777" w:rsidR="00F93A2C" w:rsidRPr="00F86448" w:rsidRDefault="00F93A2C">
      <w:pPr>
        <w:pStyle w:val="BodyA"/>
        <w:rPr>
          <w:sz w:val="24"/>
          <w:szCs w:val="24"/>
        </w:rPr>
      </w:pPr>
    </w:p>
    <w:p w14:paraId="1289EBD7" w14:textId="77777777" w:rsidR="00F93A2C" w:rsidRPr="00F86448" w:rsidRDefault="00B55843">
      <w:pPr>
        <w:pStyle w:val="BodyA"/>
        <w:rPr>
          <w:sz w:val="24"/>
          <w:szCs w:val="24"/>
        </w:rPr>
      </w:pPr>
      <w:r w:rsidRPr="00F86448">
        <w:rPr>
          <w:sz w:val="24"/>
          <w:szCs w:val="24"/>
        </w:rPr>
        <w:tab/>
      </w:r>
    </w:p>
    <w:p w14:paraId="1781D61E" w14:textId="12BC56EB" w:rsidR="00DD00C7" w:rsidRDefault="00B55843">
      <w:pPr>
        <w:pStyle w:val="Body"/>
        <w:spacing w:line="480" w:lineRule="auto"/>
        <w:rPr>
          <w:rFonts w:ascii="Helvetica" w:hAnsi="Helvetica"/>
          <w:sz w:val="24"/>
          <w:szCs w:val="24"/>
        </w:rPr>
      </w:pPr>
      <w:r w:rsidRPr="00F86448">
        <w:rPr>
          <w:rFonts w:ascii="Helvetica" w:hAnsi="Helvetica"/>
          <w:sz w:val="24"/>
          <w:szCs w:val="24"/>
        </w:rPr>
        <w:tab/>
      </w:r>
      <w:r w:rsidR="004964F4">
        <w:rPr>
          <w:rFonts w:ascii="Helvetica" w:hAnsi="Helvetica"/>
          <w:sz w:val="24"/>
          <w:szCs w:val="24"/>
        </w:rPr>
        <w:t>In 2002, mathematician and theoretical computer scientist Subhash Khot proposed the Unique Games Conjecture</w:t>
      </w:r>
      <w:r w:rsidR="001F4F3B">
        <w:rPr>
          <w:rFonts w:ascii="Helvetica" w:hAnsi="Helvetica"/>
          <w:sz w:val="24"/>
          <w:szCs w:val="24"/>
        </w:rPr>
        <w:t xml:space="preserve"> (UGC)</w:t>
      </w:r>
      <w:r w:rsidR="004964F4">
        <w:rPr>
          <w:rFonts w:ascii="Helvetica" w:hAnsi="Helvetica"/>
          <w:sz w:val="24"/>
          <w:szCs w:val="24"/>
        </w:rPr>
        <w:t xml:space="preserve"> [1] which has been a point of contention amongst theoretical computer scientists as they try to prove or disprove its validity. The Unique Games Conjecture is so </w:t>
      </w:r>
      <w:r w:rsidR="00582477">
        <w:rPr>
          <w:rFonts w:ascii="Helvetica" w:hAnsi="Helvetica"/>
          <w:sz w:val="24"/>
          <w:szCs w:val="24"/>
        </w:rPr>
        <w:t>theoretically</w:t>
      </w:r>
      <w:r w:rsidR="00F96D01">
        <w:rPr>
          <w:rFonts w:ascii="Helvetica" w:hAnsi="Helvetica"/>
          <w:sz w:val="24"/>
          <w:szCs w:val="24"/>
        </w:rPr>
        <w:t xml:space="preserve"> </w:t>
      </w:r>
      <w:r w:rsidR="004964F4">
        <w:rPr>
          <w:rFonts w:ascii="Helvetica" w:hAnsi="Helvetica"/>
          <w:sz w:val="24"/>
          <w:szCs w:val="24"/>
        </w:rPr>
        <w:t>interesting</w:t>
      </w:r>
      <w:r w:rsidR="00F96D01">
        <w:rPr>
          <w:rFonts w:ascii="Helvetica" w:hAnsi="Helvetica"/>
          <w:sz w:val="24"/>
          <w:szCs w:val="24"/>
        </w:rPr>
        <w:t xml:space="preserve"> and so, in this thesis, we</w:t>
      </w:r>
      <w:r w:rsidR="004964F4">
        <w:rPr>
          <w:rFonts w:ascii="Helvetica" w:hAnsi="Helvetica"/>
          <w:sz w:val="24"/>
          <w:szCs w:val="24"/>
        </w:rPr>
        <w:t xml:space="preserve"> are going to explore</w:t>
      </w:r>
      <w:r w:rsidR="00A57B10">
        <w:rPr>
          <w:rFonts w:ascii="Helvetica" w:hAnsi="Helvetica"/>
          <w:sz w:val="24"/>
          <w:szCs w:val="24"/>
        </w:rPr>
        <w:t xml:space="preserve"> </w:t>
      </w:r>
      <w:r w:rsidR="008D15D5">
        <w:rPr>
          <w:rFonts w:ascii="Helvetica" w:hAnsi="Helvetica"/>
          <w:sz w:val="24"/>
          <w:szCs w:val="24"/>
        </w:rPr>
        <w:t>its</w:t>
      </w:r>
      <w:r w:rsidR="00F96D01">
        <w:rPr>
          <w:rFonts w:ascii="Helvetica" w:hAnsi="Helvetica"/>
          <w:sz w:val="24"/>
          <w:szCs w:val="24"/>
        </w:rPr>
        <w:t xml:space="preserve"> practice</w:t>
      </w:r>
      <w:r w:rsidR="00582477">
        <w:rPr>
          <w:rFonts w:ascii="Helvetica" w:hAnsi="Helvetica"/>
          <w:sz w:val="24"/>
          <w:szCs w:val="24"/>
        </w:rPr>
        <w:t xml:space="preserve"> </w:t>
      </w:r>
      <w:r w:rsidR="00A57B10">
        <w:rPr>
          <w:rFonts w:ascii="Helvetica" w:hAnsi="Helvetica"/>
          <w:sz w:val="24"/>
          <w:szCs w:val="24"/>
        </w:rPr>
        <w:t>using a set of problems called Constraint Satisfaction Problems (CSPs).</w:t>
      </w:r>
      <w:r w:rsidR="004964F4">
        <w:rPr>
          <w:rFonts w:ascii="Helvetica" w:hAnsi="Helvetica"/>
          <w:sz w:val="24"/>
          <w:szCs w:val="24"/>
        </w:rPr>
        <w:t xml:space="preserve"> C</w:t>
      </w:r>
      <w:r w:rsidR="00A57B10">
        <w:rPr>
          <w:rFonts w:ascii="Helvetica" w:hAnsi="Helvetica"/>
          <w:sz w:val="24"/>
          <w:szCs w:val="24"/>
        </w:rPr>
        <w:t>SPs</w:t>
      </w:r>
      <w:r w:rsidR="00DD00C7" w:rsidRPr="00F86448">
        <w:rPr>
          <w:rFonts w:ascii="Helvetica" w:hAnsi="Helvetica"/>
          <w:sz w:val="24"/>
          <w:szCs w:val="24"/>
        </w:rPr>
        <w:t xml:space="preserve"> are problems that </w:t>
      </w:r>
      <w:r w:rsidR="001520EB" w:rsidRPr="00F86448">
        <w:rPr>
          <w:rFonts w:ascii="Helvetica" w:hAnsi="Helvetica"/>
          <w:sz w:val="24"/>
          <w:szCs w:val="24"/>
        </w:rPr>
        <w:t>we</w:t>
      </w:r>
      <w:r w:rsidR="00DD00C7" w:rsidRPr="00F86448">
        <w:rPr>
          <w:rFonts w:ascii="Helvetica" w:hAnsi="Helvetica"/>
          <w:sz w:val="24"/>
          <w:szCs w:val="24"/>
        </w:rPr>
        <w:t xml:space="preserve"> interact with almost every day. </w:t>
      </w:r>
      <w:r w:rsidR="00A57B10">
        <w:rPr>
          <w:rFonts w:ascii="Helvetica" w:hAnsi="Helvetica"/>
          <w:sz w:val="24"/>
          <w:szCs w:val="24"/>
        </w:rPr>
        <w:t>CSPs</w:t>
      </w:r>
      <w:r w:rsidR="00F96D01">
        <w:rPr>
          <w:rFonts w:ascii="Helvetica" w:hAnsi="Helvetica"/>
          <w:sz w:val="24"/>
          <w:szCs w:val="24"/>
        </w:rPr>
        <w:t xml:space="preserve"> have been studied</w:t>
      </w:r>
      <w:r w:rsidR="00DD00C7" w:rsidRPr="00F86448">
        <w:rPr>
          <w:rFonts w:ascii="Helvetica" w:hAnsi="Helvetica"/>
          <w:sz w:val="24"/>
          <w:szCs w:val="24"/>
        </w:rPr>
        <w:t xml:space="preserve"> </w:t>
      </w:r>
      <w:r w:rsidR="00F96D01">
        <w:rPr>
          <w:rFonts w:ascii="Helvetica" w:hAnsi="Helvetica"/>
          <w:sz w:val="24"/>
          <w:szCs w:val="24"/>
        </w:rPr>
        <w:t>under</w:t>
      </w:r>
      <w:r w:rsidR="00DD00C7" w:rsidRPr="00F86448">
        <w:rPr>
          <w:rFonts w:ascii="Helvetica" w:hAnsi="Helvetica"/>
          <w:sz w:val="24"/>
          <w:szCs w:val="24"/>
        </w:rPr>
        <w:t xml:space="preserve"> </w:t>
      </w:r>
      <w:r w:rsidR="00F96D01" w:rsidRPr="00F86448">
        <w:rPr>
          <w:rFonts w:ascii="Helvetica" w:hAnsi="Helvetica"/>
          <w:sz w:val="24"/>
          <w:szCs w:val="24"/>
        </w:rPr>
        <w:t>optimiz</w:t>
      </w:r>
      <w:r w:rsidR="00F96D01">
        <w:rPr>
          <w:rFonts w:ascii="Helvetica" w:hAnsi="Helvetica"/>
          <w:sz w:val="24"/>
          <w:szCs w:val="24"/>
        </w:rPr>
        <w:t>ation for a long time, and in 1950s-60s, CSPs found academic focus as their solutions usually can either save time and money.</w:t>
      </w:r>
      <w:r w:rsidR="00F96D01" w:rsidRPr="00F86448">
        <w:rPr>
          <w:rFonts w:ascii="Helvetica" w:hAnsi="Helvetica"/>
          <w:sz w:val="24"/>
          <w:szCs w:val="24"/>
        </w:rPr>
        <w:t xml:space="preserve"> </w:t>
      </w:r>
      <w:r w:rsidR="00F96D01">
        <w:rPr>
          <w:rFonts w:ascii="Helvetica" w:hAnsi="Helvetica"/>
          <w:sz w:val="24"/>
          <w:szCs w:val="24"/>
        </w:rPr>
        <w:t xml:space="preserve">Most of them were classified as NP-complete in </w:t>
      </w:r>
      <w:r w:rsidR="00582477">
        <w:rPr>
          <w:rFonts w:ascii="Helvetica" w:hAnsi="Helvetica"/>
          <w:sz w:val="24"/>
          <w:szCs w:val="24"/>
        </w:rPr>
        <w:t xml:space="preserve">the </w:t>
      </w:r>
      <w:r w:rsidR="00F96D01">
        <w:rPr>
          <w:rFonts w:ascii="Helvetica" w:hAnsi="Helvetica"/>
          <w:sz w:val="24"/>
          <w:szCs w:val="24"/>
        </w:rPr>
        <w:t>seventies, and since then computationally tractable solution</w:t>
      </w:r>
      <w:r w:rsidR="00582477">
        <w:rPr>
          <w:rFonts w:ascii="Helvetica" w:hAnsi="Helvetica"/>
          <w:sz w:val="24"/>
          <w:szCs w:val="24"/>
        </w:rPr>
        <w:t>s</w:t>
      </w:r>
      <w:r w:rsidR="00F96D01">
        <w:rPr>
          <w:rFonts w:ascii="Helvetica" w:hAnsi="Helvetica"/>
          <w:sz w:val="24"/>
          <w:szCs w:val="24"/>
        </w:rPr>
        <w:t xml:space="preserve"> have been a focus which now has landed with possibly solving these using </w:t>
      </w:r>
      <w:r w:rsidR="00582477">
        <w:rPr>
          <w:rFonts w:ascii="Helvetica" w:hAnsi="Helvetica"/>
          <w:sz w:val="24"/>
          <w:szCs w:val="24"/>
        </w:rPr>
        <w:t xml:space="preserve">machine </w:t>
      </w:r>
      <w:r w:rsidR="00F96D01">
        <w:rPr>
          <w:rFonts w:ascii="Helvetica" w:hAnsi="Helvetica"/>
          <w:sz w:val="24"/>
          <w:szCs w:val="24"/>
        </w:rPr>
        <w:t>learning algorithm</w:t>
      </w:r>
      <w:r w:rsidR="00582477">
        <w:rPr>
          <w:rFonts w:ascii="Helvetica" w:hAnsi="Helvetica"/>
          <w:sz w:val="24"/>
          <w:szCs w:val="24"/>
        </w:rPr>
        <w:t>s</w:t>
      </w:r>
      <w:r w:rsidR="00F96D01">
        <w:rPr>
          <w:rFonts w:ascii="Helvetica" w:hAnsi="Helvetica"/>
          <w:sz w:val="24"/>
          <w:szCs w:val="24"/>
        </w:rPr>
        <w:t>.  CSPs</w:t>
      </w:r>
      <w:r w:rsidR="001520EB" w:rsidRPr="00F86448">
        <w:rPr>
          <w:rFonts w:ascii="Helvetica" w:hAnsi="Helvetica"/>
          <w:sz w:val="24"/>
          <w:szCs w:val="24"/>
        </w:rPr>
        <w:t xml:space="preserve"> are </w:t>
      </w:r>
      <w:r w:rsidR="00DD00C7" w:rsidRPr="00F86448">
        <w:rPr>
          <w:rFonts w:ascii="Helvetica" w:hAnsi="Helvetica"/>
          <w:sz w:val="24"/>
          <w:szCs w:val="24"/>
        </w:rPr>
        <w:t xml:space="preserve">relevant </w:t>
      </w:r>
      <w:r w:rsidR="001520EB" w:rsidRPr="00F86448">
        <w:rPr>
          <w:rFonts w:ascii="Helvetica" w:hAnsi="Helvetica"/>
          <w:sz w:val="24"/>
          <w:szCs w:val="24"/>
        </w:rPr>
        <w:t>and can directly impact and improve daily situations.</w:t>
      </w:r>
      <w:r w:rsidR="00A57B10">
        <w:rPr>
          <w:rFonts w:ascii="Helvetica" w:hAnsi="Helvetica"/>
          <w:sz w:val="24"/>
          <w:szCs w:val="24"/>
        </w:rPr>
        <w:t xml:space="preserve"> </w:t>
      </w:r>
      <w:r w:rsidR="00F96D01">
        <w:rPr>
          <w:rFonts w:ascii="Helvetica" w:hAnsi="Helvetica"/>
          <w:sz w:val="24"/>
          <w:szCs w:val="24"/>
        </w:rPr>
        <w:t>Our focus in this thesis is to</w:t>
      </w:r>
      <w:r w:rsidR="00A57B10">
        <w:rPr>
          <w:rFonts w:ascii="Helvetica" w:hAnsi="Helvetica"/>
          <w:sz w:val="24"/>
          <w:szCs w:val="24"/>
        </w:rPr>
        <w:t xml:space="preserve"> gain a better understanding of Khot’s Conjecture.</w:t>
      </w:r>
    </w:p>
    <w:p w14:paraId="5E5F1FEE" w14:textId="321B02D5" w:rsidR="00D340FB" w:rsidRPr="00F86448" w:rsidRDefault="00D340FB">
      <w:pPr>
        <w:pStyle w:val="Body"/>
        <w:spacing w:line="480" w:lineRule="auto"/>
        <w:rPr>
          <w:rFonts w:ascii="Helvetica" w:hAnsi="Helvetica"/>
          <w:sz w:val="24"/>
          <w:szCs w:val="24"/>
        </w:rPr>
      </w:pPr>
      <w:r>
        <w:rPr>
          <w:rFonts w:ascii="Helvetica" w:hAnsi="Helvetica"/>
          <w:sz w:val="24"/>
          <w:szCs w:val="24"/>
        </w:rPr>
        <w:tab/>
      </w:r>
    </w:p>
    <w:p w14:paraId="6A48D7A6" w14:textId="0785FD3C" w:rsidR="00A57B10" w:rsidRDefault="00A57B10">
      <w:pPr>
        <w:rPr>
          <w:rFonts w:eastAsia="LM Roman 12" w:cs="LM Roman 12"/>
          <w:color w:val="000000"/>
          <w:u w:color="000000"/>
        </w:rPr>
      </w:pPr>
      <w:r>
        <w:br w:type="page"/>
      </w:r>
    </w:p>
    <w:sdt>
      <w:sdtPr>
        <w:rPr>
          <w:rFonts w:eastAsia="Arial Unicode MS" w:cs="Times New Roman"/>
          <w:b w:val="0"/>
          <w:bCs w:val="0"/>
          <w:color w:val="auto"/>
          <w:sz w:val="24"/>
          <w:szCs w:val="24"/>
          <w:bdr w:val="nil"/>
        </w:rPr>
        <w:id w:val="1273128020"/>
        <w:docPartObj>
          <w:docPartGallery w:val="Table of Contents"/>
          <w:docPartUnique/>
        </w:docPartObj>
      </w:sdtPr>
      <w:sdtEndPr>
        <w:rPr>
          <w:noProof/>
        </w:rPr>
      </w:sdtEndPr>
      <w:sdtContent>
        <w:p w14:paraId="2E4990A4" w14:textId="7F8ED794" w:rsidR="00BA562B" w:rsidRPr="00F86448" w:rsidRDefault="00BA562B">
          <w:pPr>
            <w:pStyle w:val="TOCHeading"/>
            <w:rPr>
              <w:color w:val="auto"/>
            </w:rPr>
          </w:pPr>
          <w:r w:rsidRPr="00F86448">
            <w:rPr>
              <w:color w:val="auto"/>
            </w:rPr>
            <w:t>Table of Contents</w:t>
          </w:r>
        </w:p>
        <w:p w14:paraId="51AB8059" w14:textId="66A56A9C" w:rsidR="00F33A6A" w:rsidRDefault="00BA562B">
          <w:pPr>
            <w:pStyle w:val="TOC1"/>
            <w:rPr>
              <w:rFonts w:asciiTheme="minorHAnsi" w:eastAsiaTheme="minorEastAsia" w:hAnsiTheme="minorHAnsi" w:cstheme="minorBidi"/>
              <w:noProof/>
              <w:sz w:val="22"/>
              <w:szCs w:val="22"/>
              <w:bdr w:val="none" w:sz="0" w:space="0" w:color="auto"/>
            </w:rPr>
          </w:pPr>
          <w:r w:rsidRPr="00F86448">
            <w:rPr>
              <w:rFonts w:asciiTheme="minorHAnsi" w:hAnsiTheme="minorHAnsi" w:hint="eastAsia"/>
            </w:rPr>
            <w:fldChar w:fldCharType="begin"/>
          </w:r>
          <w:r w:rsidRPr="00F86448">
            <w:rPr>
              <w:rFonts w:asciiTheme="minorHAnsi" w:hAnsiTheme="minorHAnsi" w:hint="eastAsia"/>
            </w:rPr>
            <w:instrText xml:space="preserve"> TOC \o "1-4" \h \z \u </w:instrText>
          </w:r>
          <w:r w:rsidRPr="00F86448">
            <w:rPr>
              <w:rFonts w:asciiTheme="minorHAnsi" w:hAnsiTheme="minorHAnsi" w:hint="eastAsia"/>
            </w:rPr>
            <w:fldChar w:fldCharType="separate"/>
          </w:r>
          <w:hyperlink w:anchor="_Toc59203456" w:history="1">
            <w:r w:rsidR="00F33A6A" w:rsidRPr="0016024A">
              <w:rPr>
                <w:rStyle w:val="Hyperlink"/>
                <w:noProof/>
              </w:rPr>
              <w:t>CHAPTER 1</w:t>
            </w:r>
            <w:r w:rsidR="00F33A6A">
              <w:rPr>
                <w:noProof/>
                <w:webHidden/>
              </w:rPr>
              <w:tab/>
            </w:r>
            <w:r w:rsidR="00F33A6A">
              <w:rPr>
                <w:noProof/>
                <w:webHidden/>
              </w:rPr>
              <w:fldChar w:fldCharType="begin"/>
            </w:r>
            <w:r w:rsidR="00F33A6A">
              <w:rPr>
                <w:noProof/>
                <w:webHidden/>
              </w:rPr>
              <w:instrText xml:space="preserve"> PAGEREF _Toc59203456 \h </w:instrText>
            </w:r>
            <w:r w:rsidR="00F33A6A">
              <w:rPr>
                <w:noProof/>
                <w:webHidden/>
              </w:rPr>
            </w:r>
            <w:r w:rsidR="00F33A6A">
              <w:rPr>
                <w:noProof/>
                <w:webHidden/>
              </w:rPr>
              <w:fldChar w:fldCharType="separate"/>
            </w:r>
            <w:r w:rsidR="00F33A6A">
              <w:rPr>
                <w:noProof/>
                <w:webHidden/>
              </w:rPr>
              <w:t>1</w:t>
            </w:r>
            <w:r w:rsidR="00F33A6A">
              <w:rPr>
                <w:noProof/>
                <w:webHidden/>
              </w:rPr>
              <w:fldChar w:fldCharType="end"/>
            </w:r>
          </w:hyperlink>
        </w:p>
        <w:p w14:paraId="3B67B98A" w14:textId="0294C432" w:rsidR="00F33A6A" w:rsidRDefault="00F33A6A">
          <w:pPr>
            <w:pStyle w:val="TOC2"/>
            <w:rPr>
              <w:rFonts w:asciiTheme="minorHAnsi" w:eastAsiaTheme="minorEastAsia" w:hAnsiTheme="minorHAnsi" w:cstheme="minorBidi"/>
              <w:noProof/>
              <w:sz w:val="22"/>
              <w:bdr w:val="none" w:sz="0" w:space="0" w:color="auto"/>
            </w:rPr>
          </w:pPr>
          <w:hyperlink w:anchor="_Toc59203457" w:history="1">
            <w:r w:rsidRPr="0016024A">
              <w:rPr>
                <w:rStyle w:val="Hyperlink"/>
                <w:noProof/>
              </w:rPr>
              <w:t>INTRODUCTION</w:t>
            </w:r>
            <w:r>
              <w:rPr>
                <w:noProof/>
                <w:webHidden/>
              </w:rPr>
              <w:tab/>
            </w:r>
            <w:r>
              <w:rPr>
                <w:noProof/>
                <w:webHidden/>
              </w:rPr>
              <w:fldChar w:fldCharType="begin"/>
            </w:r>
            <w:r>
              <w:rPr>
                <w:noProof/>
                <w:webHidden/>
              </w:rPr>
              <w:instrText xml:space="preserve"> PAGEREF _Toc59203457 \h </w:instrText>
            </w:r>
            <w:r>
              <w:rPr>
                <w:noProof/>
                <w:webHidden/>
              </w:rPr>
            </w:r>
            <w:r>
              <w:rPr>
                <w:noProof/>
                <w:webHidden/>
              </w:rPr>
              <w:fldChar w:fldCharType="separate"/>
            </w:r>
            <w:r>
              <w:rPr>
                <w:noProof/>
                <w:webHidden/>
              </w:rPr>
              <w:t>1</w:t>
            </w:r>
            <w:r>
              <w:rPr>
                <w:noProof/>
                <w:webHidden/>
              </w:rPr>
              <w:fldChar w:fldCharType="end"/>
            </w:r>
          </w:hyperlink>
        </w:p>
        <w:p w14:paraId="1545A97E" w14:textId="6F653153" w:rsidR="00F33A6A" w:rsidRDefault="00F33A6A">
          <w:pPr>
            <w:pStyle w:val="TOC3"/>
            <w:tabs>
              <w:tab w:val="right" w:leader="dot" w:pos="8630"/>
            </w:tabs>
            <w:rPr>
              <w:rFonts w:asciiTheme="minorHAnsi" w:eastAsiaTheme="minorEastAsia" w:hAnsiTheme="minorHAnsi" w:cstheme="minorBidi"/>
              <w:noProof/>
              <w:sz w:val="22"/>
              <w:bdr w:val="none" w:sz="0" w:space="0" w:color="auto"/>
            </w:rPr>
          </w:pPr>
          <w:hyperlink w:anchor="_Toc59203458" w:history="1">
            <w:r w:rsidRPr="0016024A">
              <w:rPr>
                <w:rStyle w:val="Hyperlink"/>
                <w:noProof/>
              </w:rPr>
              <w:t>Khot’s Unique Games Conjecture</w:t>
            </w:r>
            <w:r>
              <w:rPr>
                <w:noProof/>
                <w:webHidden/>
              </w:rPr>
              <w:tab/>
            </w:r>
            <w:r>
              <w:rPr>
                <w:noProof/>
                <w:webHidden/>
              </w:rPr>
              <w:fldChar w:fldCharType="begin"/>
            </w:r>
            <w:r>
              <w:rPr>
                <w:noProof/>
                <w:webHidden/>
              </w:rPr>
              <w:instrText xml:space="preserve"> PAGEREF _Toc59203458 \h </w:instrText>
            </w:r>
            <w:r>
              <w:rPr>
                <w:noProof/>
                <w:webHidden/>
              </w:rPr>
            </w:r>
            <w:r>
              <w:rPr>
                <w:noProof/>
                <w:webHidden/>
              </w:rPr>
              <w:fldChar w:fldCharType="separate"/>
            </w:r>
            <w:r>
              <w:rPr>
                <w:noProof/>
                <w:webHidden/>
              </w:rPr>
              <w:t>2</w:t>
            </w:r>
            <w:r>
              <w:rPr>
                <w:noProof/>
                <w:webHidden/>
              </w:rPr>
              <w:fldChar w:fldCharType="end"/>
            </w:r>
          </w:hyperlink>
        </w:p>
        <w:p w14:paraId="2C840FC1" w14:textId="1A5D332B" w:rsidR="00F33A6A" w:rsidRDefault="00F33A6A">
          <w:pPr>
            <w:pStyle w:val="TOC3"/>
            <w:tabs>
              <w:tab w:val="right" w:leader="dot" w:pos="8630"/>
            </w:tabs>
            <w:rPr>
              <w:rFonts w:asciiTheme="minorHAnsi" w:eastAsiaTheme="minorEastAsia" w:hAnsiTheme="minorHAnsi" w:cstheme="minorBidi"/>
              <w:noProof/>
              <w:sz w:val="22"/>
              <w:bdr w:val="none" w:sz="0" w:space="0" w:color="auto"/>
            </w:rPr>
          </w:pPr>
          <w:hyperlink w:anchor="_Toc59203459" w:history="1">
            <w:r w:rsidRPr="0016024A">
              <w:rPr>
                <w:rStyle w:val="Hyperlink"/>
                <w:noProof/>
              </w:rPr>
              <w:t>Constraint Satisfaction Problems</w:t>
            </w:r>
            <w:r>
              <w:rPr>
                <w:noProof/>
                <w:webHidden/>
              </w:rPr>
              <w:tab/>
            </w:r>
            <w:r>
              <w:rPr>
                <w:noProof/>
                <w:webHidden/>
              </w:rPr>
              <w:fldChar w:fldCharType="begin"/>
            </w:r>
            <w:r>
              <w:rPr>
                <w:noProof/>
                <w:webHidden/>
              </w:rPr>
              <w:instrText xml:space="preserve"> PAGEREF _Toc59203459 \h </w:instrText>
            </w:r>
            <w:r>
              <w:rPr>
                <w:noProof/>
                <w:webHidden/>
              </w:rPr>
            </w:r>
            <w:r>
              <w:rPr>
                <w:noProof/>
                <w:webHidden/>
              </w:rPr>
              <w:fldChar w:fldCharType="separate"/>
            </w:r>
            <w:r>
              <w:rPr>
                <w:noProof/>
                <w:webHidden/>
              </w:rPr>
              <w:t>3</w:t>
            </w:r>
            <w:r>
              <w:rPr>
                <w:noProof/>
                <w:webHidden/>
              </w:rPr>
              <w:fldChar w:fldCharType="end"/>
            </w:r>
          </w:hyperlink>
        </w:p>
        <w:p w14:paraId="615D35CE" w14:textId="2D598A18" w:rsidR="00F33A6A" w:rsidRDefault="00F33A6A">
          <w:pPr>
            <w:pStyle w:val="TOC3"/>
            <w:tabs>
              <w:tab w:val="right" w:leader="dot" w:pos="8630"/>
            </w:tabs>
            <w:rPr>
              <w:rFonts w:asciiTheme="minorHAnsi" w:eastAsiaTheme="minorEastAsia" w:hAnsiTheme="minorHAnsi" w:cstheme="minorBidi"/>
              <w:noProof/>
              <w:sz w:val="22"/>
              <w:bdr w:val="none" w:sz="0" w:space="0" w:color="auto"/>
            </w:rPr>
          </w:pPr>
          <w:hyperlink w:anchor="_Toc59203460" w:history="1">
            <w:r w:rsidRPr="0016024A">
              <w:rPr>
                <w:rStyle w:val="Hyperlink"/>
                <w:noProof/>
              </w:rPr>
              <w:t>Purpose of this Research</w:t>
            </w:r>
            <w:r>
              <w:rPr>
                <w:noProof/>
                <w:webHidden/>
              </w:rPr>
              <w:tab/>
            </w:r>
            <w:r>
              <w:rPr>
                <w:noProof/>
                <w:webHidden/>
              </w:rPr>
              <w:fldChar w:fldCharType="begin"/>
            </w:r>
            <w:r>
              <w:rPr>
                <w:noProof/>
                <w:webHidden/>
              </w:rPr>
              <w:instrText xml:space="preserve"> PAGEREF _Toc59203460 \h </w:instrText>
            </w:r>
            <w:r>
              <w:rPr>
                <w:noProof/>
                <w:webHidden/>
              </w:rPr>
            </w:r>
            <w:r>
              <w:rPr>
                <w:noProof/>
                <w:webHidden/>
              </w:rPr>
              <w:fldChar w:fldCharType="separate"/>
            </w:r>
            <w:r>
              <w:rPr>
                <w:noProof/>
                <w:webHidden/>
              </w:rPr>
              <w:t>4</w:t>
            </w:r>
            <w:r>
              <w:rPr>
                <w:noProof/>
                <w:webHidden/>
              </w:rPr>
              <w:fldChar w:fldCharType="end"/>
            </w:r>
          </w:hyperlink>
        </w:p>
        <w:p w14:paraId="4FE5FFBE" w14:textId="607094B2" w:rsidR="00F33A6A" w:rsidRDefault="00F33A6A">
          <w:pPr>
            <w:pStyle w:val="TOC3"/>
            <w:tabs>
              <w:tab w:val="right" w:leader="dot" w:pos="8630"/>
            </w:tabs>
            <w:rPr>
              <w:rFonts w:asciiTheme="minorHAnsi" w:eastAsiaTheme="minorEastAsia" w:hAnsiTheme="minorHAnsi" w:cstheme="minorBidi"/>
              <w:noProof/>
              <w:sz w:val="22"/>
              <w:bdr w:val="none" w:sz="0" w:space="0" w:color="auto"/>
            </w:rPr>
          </w:pPr>
          <w:hyperlink w:anchor="_Toc59203461" w:history="1">
            <w:r w:rsidRPr="0016024A">
              <w:rPr>
                <w:rStyle w:val="Hyperlink"/>
                <w:noProof/>
              </w:rPr>
              <w:t>The Focus Problems</w:t>
            </w:r>
            <w:r>
              <w:rPr>
                <w:noProof/>
                <w:webHidden/>
              </w:rPr>
              <w:tab/>
            </w:r>
            <w:r>
              <w:rPr>
                <w:noProof/>
                <w:webHidden/>
              </w:rPr>
              <w:fldChar w:fldCharType="begin"/>
            </w:r>
            <w:r>
              <w:rPr>
                <w:noProof/>
                <w:webHidden/>
              </w:rPr>
              <w:instrText xml:space="preserve"> PAGEREF _Toc59203461 \h </w:instrText>
            </w:r>
            <w:r>
              <w:rPr>
                <w:noProof/>
                <w:webHidden/>
              </w:rPr>
            </w:r>
            <w:r>
              <w:rPr>
                <w:noProof/>
                <w:webHidden/>
              </w:rPr>
              <w:fldChar w:fldCharType="separate"/>
            </w:r>
            <w:r>
              <w:rPr>
                <w:noProof/>
                <w:webHidden/>
              </w:rPr>
              <w:t>5</w:t>
            </w:r>
            <w:r>
              <w:rPr>
                <w:noProof/>
                <w:webHidden/>
              </w:rPr>
              <w:fldChar w:fldCharType="end"/>
            </w:r>
          </w:hyperlink>
        </w:p>
        <w:p w14:paraId="4591090B" w14:textId="1FC7935C" w:rsidR="00F33A6A" w:rsidRDefault="00F33A6A">
          <w:pPr>
            <w:pStyle w:val="TOC4"/>
            <w:tabs>
              <w:tab w:val="right" w:leader="dot" w:pos="8630"/>
            </w:tabs>
            <w:rPr>
              <w:rFonts w:asciiTheme="minorHAnsi" w:eastAsiaTheme="minorEastAsia" w:hAnsiTheme="minorHAnsi" w:cstheme="minorBidi"/>
              <w:noProof/>
              <w:sz w:val="22"/>
              <w:szCs w:val="22"/>
              <w:bdr w:val="none" w:sz="0" w:space="0" w:color="auto"/>
            </w:rPr>
          </w:pPr>
          <w:hyperlink w:anchor="_Toc59203462" w:history="1">
            <w:r w:rsidRPr="0016024A">
              <w:rPr>
                <w:rStyle w:val="Hyperlink"/>
                <w:noProof/>
              </w:rPr>
              <w:t>0-1 Knapsack Problem</w:t>
            </w:r>
            <w:r>
              <w:rPr>
                <w:noProof/>
                <w:webHidden/>
              </w:rPr>
              <w:tab/>
            </w:r>
            <w:r>
              <w:rPr>
                <w:noProof/>
                <w:webHidden/>
              </w:rPr>
              <w:fldChar w:fldCharType="begin"/>
            </w:r>
            <w:r>
              <w:rPr>
                <w:noProof/>
                <w:webHidden/>
              </w:rPr>
              <w:instrText xml:space="preserve"> PAGEREF _Toc59203462 \h </w:instrText>
            </w:r>
            <w:r>
              <w:rPr>
                <w:noProof/>
                <w:webHidden/>
              </w:rPr>
            </w:r>
            <w:r>
              <w:rPr>
                <w:noProof/>
                <w:webHidden/>
              </w:rPr>
              <w:fldChar w:fldCharType="separate"/>
            </w:r>
            <w:r>
              <w:rPr>
                <w:noProof/>
                <w:webHidden/>
              </w:rPr>
              <w:t>5</w:t>
            </w:r>
            <w:r>
              <w:rPr>
                <w:noProof/>
                <w:webHidden/>
              </w:rPr>
              <w:fldChar w:fldCharType="end"/>
            </w:r>
          </w:hyperlink>
        </w:p>
        <w:p w14:paraId="6814CFD9" w14:textId="2995D803" w:rsidR="00F33A6A" w:rsidRDefault="00F33A6A">
          <w:pPr>
            <w:pStyle w:val="TOC4"/>
            <w:tabs>
              <w:tab w:val="right" w:leader="dot" w:pos="8630"/>
            </w:tabs>
            <w:rPr>
              <w:rFonts w:asciiTheme="minorHAnsi" w:eastAsiaTheme="minorEastAsia" w:hAnsiTheme="minorHAnsi" w:cstheme="minorBidi"/>
              <w:noProof/>
              <w:sz w:val="22"/>
              <w:szCs w:val="22"/>
              <w:bdr w:val="none" w:sz="0" w:space="0" w:color="auto"/>
            </w:rPr>
          </w:pPr>
          <w:hyperlink w:anchor="_Toc59203463" w:history="1">
            <w:r w:rsidRPr="0016024A">
              <w:rPr>
                <w:rStyle w:val="Hyperlink"/>
                <w:noProof/>
              </w:rPr>
              <w:t>Graph Coloring Problem</w:t>
            </w:r>
            <w:r>
              <w:rPr>
                <w:noProof/>
                <w:webHidden/>
              </w:rPr>
              <w:tab/>
            </w:r>
            <w:r>
              <w:rPr>
                <w:noProof/>
                <w:webHidden/>
              </w:rPr>
              <w:fldChar w:fldCharType="begin"/>
            </w:r>
            <w:r>
              <w:rPr>
                <w:noProof/>
                <w:webHidden/>
              </w:rPr>
              <w:instrText xml:space="preserve"> PAGEREF _Toc59203463 \h </w:instrText>
            </w:r>
            <w:r>
              <w:rPr>
                <w:noProof/>
                <w:webHidden/>
              </w:rPr>
            </w:r>
            <w:r>
              <w:rPr>
                <w:noProof/>
                <w:webHidden/>
              </w:rPr>
              <w:fldChar w:fldCharType="separate"/>
            </w:r>
            <w:r>
              <w:rPr>
                <w:noProof/>
                <w:webHidden/>
              </w:rPr>
              <w:t>6</w:t>
            </w:r>
            <w:r>
              <w:rPr>
                <w:noProof/>
                <w:webHidden/>
              </w:rPr>
              <w:fldChar w:fldCharType="end"/>
            </w:r>
          </w:hyperlink>
        </w:p>
        <w:p w14:paraId="0176A468" w14:textId="511739F9" w:rsidR="00F33A6A" w:rsidRDefault="00F33A6A">
          <w:pPr>
            <w:pStyle w:val="TOC4"/>
            <w:tabs>
              <w:tab w:val="right" w:leader="dot" w:pos="8630"/>
            </w:tabs>
            <w:rPr>
              <w:rFonts w:asciiTheme="minorHAnsi" w:eastAsiaTheme="minorEastAsia" w:hAnsiTheme="minorHAnsi" w:cstheme="minorBidi"/>
              <w:noProof/>
              <w:sz w:val="22"/>
              <w:szCs w:val="22"/>
              <w:bdr w:val="none" w:sz="0" w:space="0" w:color="auto"/>
            </w:rPr>
          </w:pPr>
          <w:hyperlink w:anchor="_Toc59203464" w:history="1">
            <w:r w:rsidRPr="0016024A">
              <w:rPr>
                <w:rStyle w:val="Hyperlink"/>
                <w:noProof/>
              </w:rPr>
              <w:t>The Random Game</w:t>
            </w:r>
            <w:r>
              <w:rPr>
                <w:noProof/>
                <w:webHidden/>
              </w:rPr>
              <w:tab/>
            </w:r>
            <w:r>
              <w:rPr>
                <w:noProof/>
                <w:webHidden/>
              </w:rPr>
              <w:fldChar w:fldCharType="begin"/>
            </w:r>
            <w:r>
              <w:rPr>
                <w:noProof/>
                <w:webHidden/>
              </w:rPr>
              <w:instrText xml:space="preserve"> PAGEREF _Toc59203464 \h </w:instrText>
            </w:r>
            <w:r>
              <w:rPr>
                <w:noProof/>
                <w:webHidden/>
              </w:rPr>
            </w:r>
            <w:r>
              <w:rPr>
                <w:noProof/>
                <w:webHidden/>
              </w:rPr>
              <w:fldChar w:fldCharType="separate"/>
            </w:r>
            <w:r>
              <w:rPr>
                <w:noProof/>
                <w:webHidden/>
              </w:rPr>
              <w:t>8</w:t>
            </w:r>
            <w:r>
              <w:rPr>
                <w:noProof/>
                <w:webHidden/>
              </w:rPr>
              <w:fldChar w:fldCharType="end"/>
            </w:r>
          </w:hyperlink>
        </w:p>
        <w:p w14:paraId="3F8DE4D3" w14:textId="2453EDD5" w:rsidR="00F33A6A" w:rsidRDefault="00F33A6A">
          <w:pPr>
            <w:pStyle w:val="TOC1"/>
            <w:rPr>
              <w:rFonts w:asciiTheme="minorHAnsi" w:eastAsiaTheme="minorEastAsia" w:hAnsiTheme="minorHAnsi" w:cstheme="minorBidi"/>
              <w:noProof/>
              <w:sz w:val="22"/>
              <w:szCs w:val="22"/>
              <w:bdr w:val="none" w:sz="0" w:space="0" w:color="auto"/>
            </w:rPr>
          </w:pPr>
          <w:hyperlink w:anchor="_Toc59203465" w:history="1">
            <w:r w:rsidRPr="0016024A">
              <w:rPr>
                <w:rStyle w:val="Hyperlink"/>
                <w:noProof/>
              </w:rPr>
              <w:t>CHAPTER 2</w:t>
            </w:r>
            <w:r>
              <w:rPr>
                <w:noProof/>
                <w:webHidden/>
              </w:rPr>
              <w:tab/>
            </w:r>
            <w:r>
              <w:rPr>
                <w:noProof/>
                <w:webHidden/>
              </w:rPr>
              <w:fldChar w:fldCharType="begin"/>
            </w:r>
            <w:r>
              <w:rPr>
                <w:noProof/>
                <w:webHidden/>
              </w:rPr>
              <w:instrText xml:space="preserve"> PAGEREF _Toc59203465 \h </w:instrText>
            </w:r>
            <w:r>
              <w:rPr>
                <w:noProof/>
                <w:webHidden/>
              </w:rPr>
            </w:r>
            <w:r>
              <w:rPr>
                <w:noProof/>
                <w:webHidden/>
              </w:rPr>
              <w:fldChar w:fldCharType="separate"/>
            </w:r>
            <w:r>
              <w:rPr>
                <w:noProof/>
                <w:webHidden/>
              </w:rPr>
              <w:t>11</w:t>
            </w:r>
            <w:r>
              <w:rPr>
                <w:noProof/>
                <w:webHidden/>
              </w:rPr>
              <w:fldChar w:fldCharType="end"/>
            </w:r>
          </w:hyperlink>
        </w:p>
        <w:p w14:paraId="41905196" w14:textId="558D357E" w:rsidR="00F33A6A" w:rsidRDefault="00F33A6A">
          <w:pPr>
            <w:pStyle w:val="TOC2"/>
            <w:rPr>
              <w:rFonts w:asciiTheme="minorHAnsi" w:eastAsiaTheme="minorEastAsia" w:hAnsiTheme="minorHAnsi" w:cstheme="minorBidi"/>
              <w:noProof/>
              <w:sz w:val="22"/>
              <w:bdr w:val="none" w:sz="0" w:space="0" w:color="auto"/>
            </w:rPr>
          </w:pPr>
          <w:hyperlink w:anchor="_Toc59203466" w:history="1">
            <w:r w:rsidRPr="0016024A">
              <w:rPr>
                <w:rStyle w:val="Hyperlink"/>
                <w:noProof/>
              </w:rPr>
              <w:t>REVIEW OF THE RELEVENT TERMS</w:t>
            </w:r>
            <w:r>
              <w:rPr>
                <w:noProof/>
                <w:webHidden/>
              </w:rPr>
              <w:tab/>
            </w:r>
            <w:r>
              <w:rPr>
                <w:noProof/>
                <w:webHidden/>
              </w:rPr>
              <w:fldChar w:fldCharType="begin"/>
            </w:r>
            <w:r>
              <w:rPr>
                <w:noProof/>
                <w:webHidden/>
              </w:rPr>
              <w:instrText xml:space="preserve"> PAGEREF _Toc59203466 \h </w:instrText>
            </w:r>
            <w:r>
              <w:rPr>
                <w:noProof/>
                <w:webHidden/>
              </w:rPr>
            </w:r>
            <w:r>
              <w:rPr>
                <w:noProof/>
                <w:webHidden/>
              </w:rPr>
              <w:fldChar w:fldCharType="separate"/>
            </w:r>
            <w:r>
              <w:rPr>
                <w:noProof/>
                <w:webHidden/>
              </w:rPr>
              <w:t>11</w:t>
            </w:r>
            <w:r>
              <w:rPr>
                <w:noProof/>
                <w:webHidden/>
              </w:rPr>
              <w:fldChar w:fldCharType="end"/>
            </w:r>
          </w:hyperlink>
        </w:p>
        <w:p w14:paraId="5896D21D" w14:textId="5F1CFF28" w:rsidR="00F33A6A" w:rsidRDefault="00F33A6A">
          <w:pPr>
            <w:pStyle w:val="TOC3"/>
            <w:tabs>
              <w:tab w:val="right" w:leader="dot" w:pos="8630"/>
            </w:tabs>
            <w:rPr>
              <w:rFonts w:asciiTheme="minorHAnsi" w:eastAsiaTheme="minorEastAsia" w:hAnsiTheme="minorHAnsi" w:cstheme="minorBidi"/>
              <w:noProof/>
              <w:sz w:val="22"/>
              <w:bdr w:val="none" w:sz="0" w:space="0" w:color="auto"/>
            </w:rPr>
          </w:pPr>
          <w:hyperlink w:anchor="_Toc59203467" w:history="1">
            <w:r w:rsidRPr="0016024A">
              <w:rPr>
                <w:rStyle w:val="Hyperlink"/>
                <w:noProof/>
              </w:rPr>
              <w:t>Heuristics</w:t>
            </w:r>
            <w:r>
              <w:rPr>
                <w:noProof/>
                <w:webHidden/>
              </w:rPr>
              <w:tab/>
            </w:r>
            <w:r>
              <w:rPr>
                <w:noProof/>
                <w:webHidden/>
              </w:rPr>
              <w:fldChar w:fldCharType="begin"/>
            </w:r>
            <w:r>
              <w:rPr>
                <w:noProof/>
                <w:webHidden/>
              </w:rPr>
              <w:instrText xml:space="preserve"> PAGEREF _Toc59203467 \h </w:instrText>
            </w:r>
            <w:r>
              <w:rPr>
                <w:noProof/>
                <w:webHidden/>
              </w:rPr>
            </w:r>
            <w:r>
              <w:rPr>
                <w:noProof/>
                <w:webHidden/>
              </w:rPr>
              <w:fldChar w:fldCharType="separate"/>
            </w:r>
            <w:r>
              <w:rPr>
                <w:noProof/>
                <w:webHidden/>
              </w:rPr>
              <w:t>11</w:t>
            </w:r>
            <w:r>
              <w:rPr>
                <w:noProof/>
                <w:webHidden/>
              </w:rPr>
              <w:fldChar w:fldCharType="end"/>
            </w:r>
          </w:hyperlink>
        </w:p>
        <w:p w14:paraId="2D078E95" w14:textId="0FEA1058" w:rsidR="00F33A6A" w:rsidRDefault="00F33A6A">
          <w:pPr>
            <w:pStyle w:val="TOC1"/>
            <w:rPr>
              <w:rFonts w:asciiTheme="minorHAnsi" w:eastAsiaTheme="minorEastAsia" w:hAnsiTheme="minorHAnsi" w:cstheme="minorBidi"/>
              <w:noProof/>
              <w:sz w:val="22"/>
              <w:szCs w:val="22"/>
              <w:bdr w:val="none" w:sz="0" w:space="0" w:color="auto"/>
            </w:rPr>
          </w:pPr>
          <w:hyperlink w:anchor="_Toc59203468" w:history="1">
            <w:r w:rsidRPr="0016024A">
              <w:rPr>
                <w:rStyle w:val="Hyperlink"/>
                <w:noProof/>
              </w:rPr>
              <w:t>CHAPTER 3</w:t>
            </w:r>
            <w:r>
              <w:rPr>
                <w:noProof/>
                <w:webHidden/>
              </w:rPr>
              <w:tab/>
            </w:r>
            <w:r>
              <w:rPr>
                <w:noProof/>
                <w:webHidden/>
              </w:rPr>
              <w:fldChar w:fldCharType="begin"/>
            </w:r>
            <w:r>
              <w:rPr>
                <w:noProof/>
                <w:webHidden/>
              </w:rPr>
              <w:instrText xml:space="preserve"> PAGEREF _Toc59203468 \h </w:instrText>
            </w:r>
            <w:r>
              <w:rPr>
                <w:noProof/>
                <w:webHidden/>
              </w:rPr>
            </w:r>
            <w:r>
              <w:rPr>
                <w:noProof/>
                <w:webHidden/>
              </w:rPr>
              <w:fldChar w:fldCharType="separate"/>
            </w:r>
            <w:r>
              <w:rPr>
                <w:noProof/>
                <w:webHidden/>
              </w:rPr>
              <w:t>13</w:t>
            </w:r>
            <w:r>
              <w:rPr>
                <w:noProof/>
                <w:webHidden/>
              </w:rPr>
              <w:fldChar w:fldCharType="end"/>
            </w:r>
          </w:hyperlink>
        </w:p>
        <w:p w14:paraId="15F5C120" w14:textId="433574C0" w:rsidR="00F33A6A" w:rsidRDefault="00F33A6A">
          <w:pPr>
            <w:pStyle w:val="TOC2"/>
            <w:rPr>
              <w:rFonts w:asciiTheme="minorHAnsi" w:eastAsiaTheme="minorEastAsia" w:hAnsiTheme="minorHAnsi" w:cstheme="minorBidi"/>
              <w:noProof/>
              <w:sz w:val="22"/>
              <w:bdr w:val="none" w:sz="0" w:space="0" w:color="auto"/>
            </w:rPr>
          </w:pPr>
          <w:hyperlink w:anchor="_Toc59203469" w:history="1">
            <w:r w:rsidRPr="0016024A">
              <w:rPr>
                <w:rStyle w:val="Hyperlink"/>
                <w:noProof/>
              </w:rPr>
              <w:t>PROJECT IMPLEMENTATION</w:t>
            </w:r>
            <w:r>
              <w:rPr>
                <w:noProof/>
                <w:webHidden/>
              </w:rPr>
              <w:tab/>
            </w:r>
            <w:r>
              <w:rPr>
                <w:noProof/>
                <w:webHidden/>
              </w:rPr>
              <w:fldChar w:fldCharType="begin"/>
            </w:r>
            <w:r>
              <w:rPr>
                <w:noProof/>
                <w:webHidden/>
              </w:rPr>
              <w:instrText xml:space="preserve"> PAGEREF _Toc59203469 \h </w:instrText>
            </w:r>
            <w:r>
              <w:rPr>
                <w:noProof/>
                <w:webHidden/>
              </w:rPr>
            </w:r>
            <w:r>
              <w:rPr>
                <w:noProof/>
                <w:webHidden/>
              </w:rPr>
              <w:fldChar w:fldCharType="separate"/>
            </w:r>
            <w:r>
              <w:rPr>
                <w:noProof/>
                <w:webHidden/>
              </w:rPr>
              <w:t>13</w:t>
            </w:r>
            <w:r>
              <w:rPr>
                <w:noProof/>
                <w:webHidden/>
              </w:rPr>
              <w:fldChar w:fldCharType="end"/>
            </w:r>
          </w:hyperlink>
        </w:p>
        <w:p w14:paraId="0FFE97AF" w14:textId="605F5484" w:rsidR="00F33A6A" w:rsidRDefault="00F33A6A">
          <w:pPr>
            <w:pStyle w:val="TOC3"/>
            <w:tabs>
              <w:tab w:val="right" w:leader="dot" w:pos="8630"/>
            </w:tabs>
            <w:rPr>
              <w:rFonts w:asciiTheme="minorHAnsi" w:eastAsiaTheme="minorEastAsia" w:hAnsiTheme="minorHAnsi" w:cstheme="minorBidi"/>
              <w:noProof/>
              <w:sz w:val="22"/>
              <w:bdr w:val="none" w:sz="0" w:space="0" w:color="auto"/>
            </w:rPr>
          </w:pPr>
          <w:hyperlink w:anchor="_Toc59203470" w:history="1">
            <w:r w:rsidRPr="0016024A">
              <w:rPr>
                <w:rStyle w:val="Hyperlink"/>
                <w:noProof/>
              </w:rPr>
              <w:t>Framework</w:t>
            </w:r>
            <w:r>
              <w:rPr>
                <w:noProof/>
                <w:webHidden/>
              </w:rPr>
              <w:tab/>
            </w:r>
            <w:r>
              <w:rPr>
                <w:noProof/>
                <w:webHidden/>
              </w:rPr>
              <w:fldChar w:fldCharType="begin"/>
            </w:r>
            <w:r>
              <w:rPr>
                <w:noProof/>
                <w:webHidden/>
              </w:rPr>
              <w:instrText xml:space="preserve"> PAGEREF _Toc59203470 \h </w:instrText>
            </w:r>
            <w:r>
              <w:rPr>
                <w:noProof/>
                <w:webHidden/>
              </w:rPr>
            </w:r>
            <w:r>
              <w:rPr>
                <w:noProof/>
                <w:webHidden/>
              </w:rPr>
              <w:fldChar w:fldCharType="separate"/>
            </w:r>
            <w:r>
              <w:rPr>
                <w:noProof/>
                <w:webHidden/>
              </w:rPr>
              <w:t>13</w:t>
            </w:r>
            <w:r>
              <w:rPr>
                <w:noProof/>
                <w:webHidden/>
              </w:rPr>
              <w:fldChar w:fldCharType="end"/>
            </w:r>
          </w:hyperlink>
        </w:p>
        <w:p w14:paraId="350DCAC0" w14:textId="0386DAAB" w:rsidR="00F33A6A" w:rsidRDefault="00F33A6A">
          <w:pPr>
            <w:pStyle w:val="TOC3"/>
            <w:tabs>
              <w:tab w:val="right" w:leader="dot" w:pos="8630"/>
            </w:tabs>
            <w:rPr>
              <w:rFonts w:asciiTheme="minorHAnsi" w:eastAsiaTheme="minorEastAsia" w:hAnsiTheme="minorHAnsi" w:cstheme="minorBidi"/>
              <w:noProof/>
              <w:sz w:val="22"/>
              <w:bdr w:val="none" w:sz="0" w:space="0" w:color="auto"/>
            </w:rPr>
          </w:pPr>
          <w:hyperlink w:anchor="_Toc59203471" w:history="1">
            <w:r w:rsidRPr="0016024A">
              <w:rPr>
                <w:rStyle w:val="Hyperlink"/>
                <w:noProof/>
              </w:rPr>
              <w:t>Genetic Algorithm</w:t>
            </w:r>
            <w:r>
              <w:rPr>
                <w:noProof/>
                <w:webHidden/>
              </w:rPr>
              <w:tab/>
            </w:r>
            <w:r>
              <w:rPr>
                <w:noProof/>
                <w:webHidden/>
              </w:rPr>
              <w:fldChar w:fldCharType="begin"/>
            </w:r>
            <w:r>
              <w:rPr>
                <w:noProof/>
                <w:webHidden/>
              </w:rPr>
              <w:instrText xml:space="preserve"> PAGEREF _Toc59203471 \h </w:instrText>
            </w:r>
            <w:r>
              <w:rPr>
                <w:noProof/>
                <w:webHidden/>
              </w:rPr>
            </w:r>
            <w:r>
              <w:rPr>
                <w:noProof/>
                <w:webHidden/>
              </w:rPr>
              <w:fldChar w:fldCharType="separate"/>
            </w:r>
            <w:r>
              <w:rPr>
                <w:noProof/>
                <w:webHidden/>
              </w:rPr>
              <w:t>14</w:t>
            </w:r>
            <w:r>
              <w:rPr>
                <w:noProof/>
                <w:webHidden/>
              </w:rPr>
              <w:fldChar w:fldCharType="end"/>
            </w:r>
          </w:hyperlink>
        </w:p>
        <w:p w14:paraId="6D27E7BD" w14:textId="59B375B7" w:rsidR="00F33A6A" w:rsidRDefault="00F33A6A">
          <w:pPr>
            <w:pStyle w:val="TOC4"/>
            <w:tabs>
              <w:tab w:val="right" w:leader="dot" w:pos="8630"/>
            </w:tabs>
            <w:rPr>
              <w:rFonts w:asciiTheme="minorHAnsi" w:eastAsiaTheme="minorEastAsia" w:hAnsiTheme="minorHAnsi" w:cstheme="minorBidi"/>
              <w:noProof/>
              <w:sz w:val="22"/>
              <w:szCs w:val="22"/>
              <w:bdr w:val="none" w:sz="0" w:space="0" w:color="auto"/>
            </w:rPr>
          </w:pPr>
          <w:hyperlink w:anchor="_Toc59203472" w:history="1">
            <w:r w:rsidRPr="0016024A">
              <w:rPr>
                <w:rStyle w:val="Hyperlink"/>
                <w:noProof/>
              </w:rPr>
              <w:t>Chromosome</w:t>
            </w:r>
            <w:r>
              <w:rPr>
                <w:noProof/>
                <w:webHidden/>
              </w:rPr>
              <w:tab/>
            </w:r>
            <w:r>
              <w:rPr>
                <w:noProof/>
                <w:webHidden/>
              </w:rPr>
              <w:fldChar w:fldCharType="begin"/>
            </w:r>
            <w:r>
              <w:rPr>
                <w:noProof/>
                <w:webHidden/>
              </w:rPr>
              <w:instrText xml:space="preserve"> PAGEREF _Toc59203472 \h </w:instrText>
            </w:r>
            <w:r>
              <w:rPr>
                <w:noProof/>
                <w:webHidden/>
              </w:rPr>
            </w:r>
            <w:r>
              <w:rPr>
                <w:noProof/>
                <w:webHidden/>
              </w:rPr>
              <w:fldChar w:fldCharType="separate"/>
            </w:r>
            <w:r>
              <w:rPr>
                <w:noProof/>
                <w:webHidden/>
              </w:rPr>
              <w:t>16</w:t>
            </w:r>
            <w:r>
              <w:rPr>
                <w:noProof/>
                <w:webHidden/>
              </w:rPr>
              <w:fldChar w:fldCharType="end"/>
            </w:r>
          </w:hyperlink>
        </w:p>
        <w:p w14:paraId="2EF21C25" w14:textId="5B9BCDCF" w:rsidR="00F33A6A" w:rsidRDefault="00F33A6A">
          <w:pPr>
            <w:pStyle w:val="TOC4"/>
            <w:tabs>
              <w:tab w:val="right" w:leader="dot" w:pos="8630"/>
            </w:tabs>
            <w:rPr>
              <w:rFonts w:asciiTheme="minorHAnsi" w:eastAsiaTheme="minorEastAsia" w:hAnsiTheme="minorHAnsi" w:cstheme="minorBidi"/>
              <w:noProof/>
              <w:sz w:val="22"/>
              <w:szCs w:val="22"/>
              <w:bdr w:val="none" w:sz="0" w:space="0" w:color="auto"/>
            </w:rPr>
          </w:pPr>
          <w:hyperlink w:anchor="_Toc59203473" w:history="1">
            <w:r w:rsidRPr="0016024A">
              <w:rPr>
                <w:rStyle w:val="Hyperlink"/>
                <w:noProof/>
              </w:rPr>
              <w:t>Population</w:t>
            </w:r>
            <w:r>
              <w:rPr>
                <w:noProof/>
                <w:webHidden/>
              </w:rPr>
              <w:tab/>
            </w:r>
            <w:r>
              <w:rPr>
                <w:noProof/>
                <w:webHidden/>
              </w:rPr>
              <w:fldChar w:fldCharType="begin"/>
            </w:r>
            <w:r>
              <w:rPr>
                <w:noProof/>
                <w:webHidden/>
              </w:rPr>
              <w:instrText xml:space="preserve"> PAGEREF _Toc59203473 \h </w:instrText>
            </w:r>
            <w:r>
              <w:rPr>
                <w:noProof/>
                <w:webHidden/>
              </w:rPr>
            </w:r>
            <w:r>
              <w:rPr>
                <w:noProof/>
                <w:webHidden/>
              </w:rPr>
              <w:fldChar w:fldCharType="separate"/>
            </w:r>
            <w:r>
              <w:rPr>
                <w:noProof/>
                <w:webHidden/>
              </w:rPr>
              <w:t>16</w:t>
            </w:r>
            <w:r>
              <w:rPr>
                <w:noProof/>
                <w:webHidden/>
              </w:rPr>
              <w:fldChar w:fldCharType="end"/>
            </w:r>
          </w:hyperlink>
        </w:p>
        <w:p w14:paraId="192E933B" w14:textId="73B0FEAA" w:rsidR="00F33A6A" w:rsidRDefault="00F33A6A">
          <w:pPr>
            <w:pStyle w:val="TOC3"/>
            <w:tabs>
              <w:tab w:val="right" w:leader="dot" w:pos="8630"/>
            </w:tabs>
            <w:rPr>
              <w:rFonts w:asciiTheme="minorHAnsi" w:eastAsiaTheme="minorEastAsia" w:hAnsiTheme="minorHAnsi" w:cstheme="minorBidi"/>
              <w:noProof/>
              <w:sz w:val="22"/>
              <w:bdr w:val="none" w:sz="0" w:space="0" w:color="auto"/>
            </w:rPr>
          </w:pPr>
          <w:hyperlink w:anchor="_Toc59203474" w:history="1">
            <w:r w:rsidRPr="0016024A">
              <w:rPr>
                <w:rStyle w:val="Hyperlink"/>
                <w:noProof/>
              </w:rPr>
              <w:t>Implementation Details</w:t>
            </w:r>
            <w:r>
              <w:rPr>
                <w:noProof/>
                <w:webHidden/>
              </w:rPr>
              <w:tab/>
            </w:r>
            <w:r>
              <w:rPr>
                <w:noProof/>
                <w:webHidden/>
              </w:rPr>
              <w:fldChar w:fldCharType="begin"/>
            </w:r>
            <w:r>
              <w:rPr>
                <w:noProof/>
                <w:webHidden/>
              </w:rPr>
              <w:instrText xml:space="preserve"> PAGEREF _Toc59203474 \h </w:instrText>
            </w:r>
            <w:r>
              <w:rPr>
                <w:noProof/>
                <w:webHidden/>
              </w:rPr>
            </w:r>
            <w:r>
              <w:rPr>
                <w:noProof/>
                <w:webHidden/>
              </w:rPr>
              <w:fldChar w:fldCharType="separate"/>
            </w:r>
            <w:r>
              <w:rPr>
                <w:noProof/>
                <w:webHidden/>
              </w:rPr>
              <w:t>17</w:t>
            </w:r>
            <w:r>
              <w:rPr>
                <w:noProof/>
                <w:webHidden/>
              </w:rPr>
              <w:fldChar w:fldCharType="end"/>
            </w:r>
          </w:hyperlink>
        </w:p>
        <w:p w14:paraId="2AD30578" w14:textId="703F0A61" w:rsidR="00F33A6A" w:rsidRDefault="00F33A6A">
          <w:pPr>
            <w:pStyle w:val="TOC4"/>
            <w:tabs>
              <w:tab w:val="left" w:pos="1440"/>
              <w:tab w:val="right" w:leader="dot" w:pos="8630"/>
            </w:tabs>
            <w:rPr>
              <w:rFonts w:asciiTheme="minorHAnsi" w:eastAsiaTheme="minorEastAsia" w:hAnsiTheme="minorHAnsi" w:cstheme="minorBidi"/>
              <w:noProof/>
              <w:sz w:val="22"/>
              <w:szCs w:val="22"/>
              <w:bdr w:val="none" w:sz="0" w:space="0" w:color="auto"/>
            </w:rPr>
          </w:pPr>
          <w:hyperlink w:anchor="_Toc59203475" w:history="1">
            <w:r w:rsidRPr="0016024A">
              <w:rPr>
                <w:rStyle w:val="Hyperlink"/>
                <w:noProof/>
              </w:rPr>
              <w:t>0-1</w:t>
            </w:r>
            <w:r>
              <w:rPr>
                <w:rFonts w:asciiTheme="minorHAnsi" w:eastAsiaTheme="minorEastAsia" w:hAnsiTheme="minorHAnsi" w:cstheme="minorBidi"/>
                <w:noProof/>
                <w:sz w:val="22"/>
                <w:szCs w:val="22"/>
                <w:bdr w:val="none" w:sz="0" w:space="0" w:color="auto"/>
              </w:rPr>
              <w:tab/>
            </w:r>
            <w:r w:rsidRPr="0016024A">
              <w:rPr>
                <w:rStyle w:val="Hyperlink"/>
                <w:noProof/>
              </w:rPr>
              <w:t>Knapsack Problem</w:t>
            </w:r>
            <w:r>
              <w:rPr>
                <w:noProof/>
                <w:webHidden/>
              </w:rPr>
              <w:tab/>
            </w:r>
            <w:r>
              <w:rPr>
                <w:noProof/>
                <w:webHidden/>
              </w:rPr>
              <w:fldChar w:fldCharType="begin"/>
            </w:r>
            <w:r>
              <w:rPr>
                <w:noProof/>
                <w:webHidden/>
              </w:rPr>
              <w:instrText xml:space="preserve"> PAGEREF _Toc59203475 \h </w:instrText>
            </w:r>
            <w:r>
              <w:rPr>
                <w:noProof/>
                <w:webHidden/>
              </w:rPr>
            </w:r>
            <w:r>
              <w:rPr>
                <w:noProof/>
                <w:webHidden/>
              </w:rPr>
              <w:fldChar w:fldCharType="separate"/>
            </w:r>
            <w:r>
              <w:rPr>
                <w:noProof/>
                <w:webHidden/>
              </w:rPr>
              <w:t>17</w:t>
            </w:r>
            <w:r>
              <w:rPr>
                <w:noProof/>
                <w:webHidden/>
              </w:rPr>
              <w:fldChar w:fldCharType="end"/>
            </w:r>
          </w:hyperlink>
        </w:p>
        <w:p w14:paraId="7C85878F" w14:textId="509AE665" w:rsidR="00F33A6A" w:rsidRDefault="00F33A6A">
          <w:pPr>
            <w:pStyle w:val="TOC4"/>
            <w:tabs>
              <w:tab w:val="right" w:leader="dot" w:pos="8630"/>
            </w:tabs>
            <w:rPr>
              <w:rFonts w:asciiTheme="minorHAnsi" w:eastAsiaTheme="minorEastAsia" w:hAnsiTheme="minorHAnsi" w:cstheme="minorBidi"/>
              <w:noProof/>
              <w:sz w:val="22"/>
              <w:szCs w:val="22"/>
              <w:bdr w:val="none" w:sz="0" w:space="0" w:color="auto"/>
            </w:rPr>
          </w:pPr>
          <w:hyperlink w:anchor="_Toc59203476" w:history="1">
            <w:r w:rsidRPr="0016024A">
              <w:rPr>
                <w:rStyle w:val="Hyperlink"/>
                <w:noProof/>
              </w:rPr>
              <w:t>Graph Coloring Problem</w:t>
            </w:r>
            <w:r>
              <w:rPr>
                <w:noProof/>
                <w:webHidden/>
              </w:rPr>
              <w:tab/>
            </w:r>
            <w:r>
              <w:rPr>
                <w:noProof/>
                <w:webHidden/>
              </w:rPr>
              <w:fldChar w:fldCharType="begin"/>
            </w:r>
            <w:r>
              <w:rPr>
                <w:noProof/>
                <w:webHidden/>
              </w:rPr>
              <w:instrText xml:space="preserve"> PAGEREF _Toc59203476 \h </w:instrText>
            </w:r>
            <w:r>
              <w:rPr>
                <w:noProof/>
                <w:webHidden/>
              </w:rPr>
            </w:r>
            <w:r>
              <w:rPr>
                <w:noProof/>
                <w:webHidden/>
              </w:rPr>
              <w:fldChar w:fldCharType="separate"/>
            </w:r>
            <w:r>
              <w:rPr>
                <w:noProof/>
                <w:webHidden/>
              </w:rPr>
              <w:t>19</w:t>
            </w:r>
            <w:r>
              <w:rPr>
                <w:noProof/>
                <w:webHidden/>
              </w:rPr>
              <w:fldChar w:fldCharType="end"/>
            </w:r>
          </w:hyperlink>
        </w:p>
        <w:p w14:paraId="29AE7748" w14:textId="382495A2" w:rsidR="00F33A6A" w:rsidRDefault="00F33A6A">
          <w:pPr>
            <w:pStyle w:val="TOC4"/>
            <w:tabs>
              <w:tab w:val="right" w:leader="dot" w:pos="8630"/>
            </w:tabs>
            <w:rPr>
              <w:rFonts w:asciiTheme="minorHAnsi" w:eastAsiaTheme="minorEastAsia" w:hAnsiTheme="minorHAnsi" w:cstheme="minorBidi"/>
              <w:noProof/>
              <w:sz w:val="22"/>
              <w:szCs w:val="22"/>
              <w:bdr w:val="none" w:sz="0" w:space="0" w:color="auto"/>
            </w:rPr>
          </w:pPr>
          <w:hyperlink w:anchor="_Toc59203477" w:history="1">
            <w:r w:rsidRPr="0016024A">
              <w:rPr>
                <w:rStyle w:val="Hyperlink"/>
                <w:noProof/>
              </w:rPr>
              <w:t>The Random Game</w:t>
            </w:r>
            <w:r>
              <w:rPr>
                <w:noProof/>
                <w:webHidden/>
              </w:rPr>
              <w:tab/>
            </w:r>
            <w:r>
              <w:rPr>
                <w:noProof/>
                <w:webHidden/>
              </w:rPr>
              <w:fldChar w:fldCharType="begin"/>
            </w:r>
            <w:r>
              <w:rPr>
                <w:noProof/>
                <w:webHidden/>
              </w:rPr>
              <w:instrText xml:space="preserve"> PAGEREF _Toc59203477 \h </w:instrText>
            </w:r>
            <w:r>
              <w:rPr>
                <w:noProof/>
                <w:webHidden/>
              </w:rPr>
            </w:r>
            <w:r>
              <w:rPr>
                <w:noProof/>
                <w:webHidden/>
              </w:rPr>
              <w:fldChar w:fldCharType="separate"/>
            </w:r>
            <w:r>
              <w:rPr>
                <w:noProof/>
                <w:webHidden/>
              </w:rPr>
              <w:t>25</w:t>
            </w:r>
            <w:r>
              <w:rPr>
                <w:noProof/>
                <w:webHidden/>
              </w:rPr>
              <w:fldChar w:fldCharType="end"/>
            </w:r>
          </w:hyperlink>
        </w:p>
        <w:p w14:paraId="2522C23A" w14:textId="646EEA94" w:rsidR="00F33A6A" w:rsidRDefault="00F33A6A">
          <w:pPr>
            <w:pStyle w:val="TOC1"/>
            <w:rPr>
              <w:rFonts w:asciiTheme="minorHAnsi" w:eastAsiaTheme="minorEastAsia" w:hAnsiTheme="minorHAnsi" w:cstheme="minorBidi"/>
              <w:noProof/>
              <w:sz w:val="22"/>
              <w:szCs w:val="22"/>
              <w:bdr w:val="none" w:sz="0" w:space="0" w:color="auto"/>
            </w:rPr>
          </w:pPr>
          <w:hyperlink w:anchor="_Toc59203478" w:history="1">
            <w:r w:rsidRPr="0016024A">
              <w:rPr>
                <w:rStyle w:val="Hyperlink"/>
                <w:noProof/>
              </w:rPr>
              <w:t>CHAPTER 4</w:t>
            </w:r>
            <w:r>
              <w:rPr>
                <w:noProof/>
                <w:webHidden/>
              </w:rPr>
              <w:tab/>
            </w:r>
            <w:r>
              <w:rPr>
                <w:noProof/>
                <w:webHidden/>
              </w:rPr>
              <w:fldChar w:fldCharType="begin"/>
            </w:r>
            <w:r>
              <w:rPr>
                <w:noProof/>
                <w:webHidden/>
              </w:rPr>
              <w:instrText xml:space="preserve"> PAGEREF _Toc59203478 \h </w:instrText>
            </w:r>
            <w:r>
              <w:rPr>
                <w:noProof/>
                <w:webHidden/>
              </w:rPr>
            </w:r>
            <w:r>
              <w:rPr>
                <w:noProof/>
                <w:webHidden/>
              </w:rPr>
              <w:fldChar w:fldCharType="separate"/>
            </w:r>
            <w:r>
              <w:rPr>
                <w:noProof/>
                <w:webHidden/>
              </w:rPr>
              <w:t>29</w:t>
            </w:r>
            <w:r>
              <w:rPr>
                <w:noProof/>
                <w:webHidden/>
              </w:rPr>
              <w:fldChar w:fldCharType="end"/>
            </w:r>
          </w:hyperlink>
        </w:p>
        <w:p w14:paraId="4181DFF8" w14:textId="0C428BF6" w:rsidR="00F33A6A" w:rsidRDefault="00F33A6A">
          <w:pPr>
            <w:pStyle w:val="TOC2"/>
            <w:rPr>
              <w:rFonts w:asciiTheme="minorHAnsi" w:eastAsiaTheme="minorEastAsia" w:hAnsiTheme="minorHAnsi" w:cstheme="minorBidi"/>
              <w:noProof/>
              <w:sz w:val="22"/>
              <w:bdr w:val="none" w:sz="0" w:space="0" w:color="auto"/>
            </w:rPr>
          </w:pPr>
          <w:hyperlink w:anchor="_Toc59203479" w:history="1">
            <w:r w:rsidRPr="0016024A">
              <w:rPr>
                <w:rStyle w:val="Hyperlink"/>
                <w:noProof/>
              </w:rPr>
              <w:t>DATA &amp; RESULTS</w:t>
            </w:r>
            <w:r>
              <w:rPr>
                <w:noProof/>
                <w:webHidden/>
              </w:rPr>
              <w:tab/>
            </w:r>
            <w:r>
              <w:rPr>
                <w:noProof/>
                <w:webHidden/>
              </w:rPr>
              <w:fldChar w:fldCharType="begin"/>
            </w:r>
            <w:r>
              <w:rPr>
                <w:noProof/>
                <w:webHidden/>
              </w:rPr>
              <w:instrText xml:space="preserve"> PAGEREF _Toc59203479 \h </w:instrText>
            </w:r>
            <w:r>
              <w:rPr>
                <w:noProof/>
                <w:webHidden/>
              </w:rPr>
            </w:r>
            <w:r>
              <w:rPr>
                <w:noProof/>
                <w:webHidden/>
              </w:rPr>
              <w:fldChar w:fldCharType="separate"/>
            </w:r>
            <w:r>
              <w:rPr>
                <w:noProof/>
                <w:webHidden/>
              </w:rPr>
              <w:t>29</w:t>
            </w:r>
            <w:r>
              <w:rPr>
                <w:noProof/>
                <w:webHidden/>
              </w:rPr>
              <w:fldChar w:fldCharType="end"/>
            </w:r>
          </w:hyperlink>
        </w:p>
        <w:p w14:paraId="2E7A1013" w14:textId="55E7A925" w:rsidR="00F33A6A" w:rsidRDefault="00F33A6A">
          <w:pPr>
            <w:pStyle w:val="TOC3"/>
            <w:tabs>
              <w:tab w:val="left" w:pos="1200"/>
              <w:tab w:val="right" w:leader="dot" w:pos="8630"/>
            </w:tabs>
            <w:rPr>
              <w:rFonts w:asciiTheme="minorHAnsi" w:eastAsiaTheme="minorEastAsia" w:hAnsiTheme="minorHAnsi" w:cstheme="minorBidi"/>
              <w:noProof/>
              <w:sz w:val="22"/>
              <w:bdr w:val="none" w:sz="0" w:space="0" w:color="auto"/>
            </w:rPr>
          </w:pPr>
          <w:hyperlink w:anchor="_Toc59203480" w:history="1">
            <w:r w:rsidRPr="0016024A">
              <w:rPr>
                <w:rStyle w:val="Hyperlink"/>
                <w:noProof/>
              </w:rPr>
              <w:t>0-1</w:t>
            </w:r>
            <w:r>
              <w:rPr>
                <w:rFonts w:asciiTheme="minorHAnsi" w:eastAsiaTheme="minorEastAsia" w:hAnsiTheme="minorHAnsi" w:cstheme="minorBidi"/>
                <w:noProof/>
                <w:sz w:val="22"/>
                <w:bdr w:val="none" w:sz="0" w:space="0" w:color="auto"/>
              </w:rPr>
              <w:tab/>
            </w:r>
            <w:r w:rsidRPr="0016024A">
              <w:rPr>
                <w:rStyle w:val="Hyperlink"/>
                <w:noProof/>
              </w:rPr>
              <w:t>Knapsack Problem</w:t>
            </w:r>
            <w:r>
              <w:rPr>
                <w:noProof/>
                <w:webHidden/>
              </w:rPr>
              <w:tab/>
            </w:r>
            <w:r>
              <w:rPr>
                <w:noProof/>
                <w:webHidden/>
              </w:rPr>
              <w:fldChar w:fldCharType="begin"/>
            </w:r>
            <w:r>
              <w:rPr>
                <w:noProof/>
                <w:webHidden/>
              </w:rPr>
              <w:instrText xml:space="preserve"> PAGEREF _Toc59203480 \h </w:instrText>
            </w:r>
            <w:r>
              <w:rPr>
                <w:noProof/>
                <w:webHidden/>
              </w:rPr>
            </w:r>
            <w:r>
              <w:rPr>
                <w:noProof/>
                <w:webHidden/>
              </w:rPr>
              <w:fldChar w:fldCharType="separate"/>
            </w:r>
            <w:r>
              <w:rPr>
                <w:noProof/>
                <w:webHidden/>
              </w:rPr>
              <w:t>29</w:t>
            </w:r>
            <w:r>
              <w:rPr>
                <w:noProof/>
                <w:webHidden/>
              </w:rPr>
              <w:fldChar w:fldCharType="end"/>
            </w:r>
          </w:hyperlink>
        </w:p>
        <w:p w14:paraId="1BC780B9" w14:textId="71172B68" w:rsidR="00F33A6A" w:rsidRDefault="00F33A6A">
          <w:pPr>
            <w:pStyle w:val="TOC3"/>
            <w:tabs>
              <w:tab w:val="right" w:leader="dot" w:pos="8630"/>
            </w:tabs>
            <w:rPr>
              <w:rFonts w:asciiTheme="minorHAnsi" w:eastAsiaTheme="minorEastAsia" w:hAnsiTheme="minorHAnsi" w:cstheme="minorBidi"/>
              <w:noProof/>
              <w:sz w:val="22"/>
              <w:bdr w:val="none" w:sz="0" w:space="0" w:color="auto"/>
            </w:rPr>
          </w:pPr>
          <w:hyperlink w:anchor="_Toc59203481" w:history="1">
            <w:r w:rsidRPr="0016024A">
              <w:rPr>
                <w:rStyle w:val="Hyperlink"/>
                <w:noProof/>
              </w:rPr>
              <w:t>Graph Coloring Problem</w:t>
            </w:r>
            <w:r>
              <w:rPr>
                <w:noProof/>
                <w:webHidden/>
              </w:rPr>
              <w:tab/>
            </w:r>
            <w:r>
              <w:rPr>
                <w:noProof/>
                <w:webHidden/>
              </w:rPr>
              <w:fldChar w:fldCharType="begin"/>
            </w:r>
            <w:r>
              <w:rPr>
                <w:noProof/>
                <w:webHidden/>
              </w:rPr>
              <w:instrText xml:space="preserve"> PAGEREF _Toc59203481 \h </w:instrText>
            </w:r>
            <w:r>
              <w:rPr>
                <w:noProof/>
                <w:webHidden/>
              </w:rPr>
            </w:r>
            <w:r>
              <w:rPr>
                <w:noProof/>
                <w:webHidden/>
              </w:rPr>
              <w:fldChar w:fldCharType="separate"/>
            </w:r>
            <w:r>
              <w:rPr>
                <w:noProof/>
                <w:webHidden/>
              </w:rPr>
              <w:t>36</w:t>
            </w:r>
            <w:r>
              <w:rPr>
                <w:noProof/>
                <w:webHidden/>
              </w:rPr>
              <w:fldChar w:fldCharType="end"/>
            </w:r>
          </w:hyperlink>
        </w:p>
        <w:p w14:paraId="4FA1E830" w14:textId="68FBA89B" w:rsidR="00F33A6A" w:rsidRDefault="00F33A6A">
          <w:pPr>
            <w:pStyle w:val="TOC4"/>
            <w:tabs>
              <w:tab w:val="right" w:leader="dot" w:pos="8630"/>
            </w:tabs>
            <w:rPr>
              <w:rFonts w:asciiTheme="minorHAnsi" w:eastAsiaTheme="minorEastAsia" w:hAnsiTheme="minorHAnsi" w:cstheme="minorBidi"/>
              <w:noProof/>
              <w:sz w:val="22"/>
              <w:szCs w:val="22"/>
              <w:bdr w:val="none" w:sz="0" w:space="0" w:color="auto"/>
            </w:rPr>
          </w:pPr>
          <w:hyperlink w:anchor="_Toc59203482" w:history="1">
            <w:r w:rsidRPr="0016024A">
              <w:rPr>
                <w:rStyle w:val="Hyperlink"/>
                <w:noProof/>
              </w:rPr>
              <w:t>The Random Game: Graph coloring variation</w:t>
            </w:r>
            <w:r>
              <w:rPr>
                <w:noProof/>
                <w:webHidden/>
              </w:rPr>
              <w:tab/>
            </w:r>
            <w:r>
              <w:rPr>
                <w:noProof/>
                <w:webHidden/>
              </w:rPr>
              <w:fldChar w:fldCharType="begin"/>
            </w:r>
            <w:r>
              <w:rPr>
                <w:noProof/>
                <w:webHidden/>
              </w:rPr>
              <w:instrText xml:space="preserve"> PAGEREF _Toc59203482 \h </w:instrText>
            </w:r>
            <w:r>
              <w:rPr>
                <w:noProof/>
                <w:webHidden/>
              </w:rPr>
            </w:r>
            <w:r>
              <w:rPr>
                <w:noProof/>
                <w:webHidden/>
              </w:rPr>
              <w:fldChar w:fldCharType="separate"/>
            </w:r>
            <w:r>
              <w:rPr>
                <w:noProof/>
                <w:webHidden/>
              </w:rPr>
              <w:t>37</w:t>
            </w:r>
            <w:r>
              <w:rPr>
                <w:noProof/>
                <w:webHidden/>
              </w:rPr>
              <w:fldChar w:fldCharType="end"/>
            </w:r>
          </w:hyperlink>
        </w:p>
        <w:p w14:paraId="11554F02" w14:textId="39E6A5A7" w:rsidR="00F33A6A" w:rsidRDefault="00F33A6A">
          <w:pPr>
            <w:pStyle w:val="TOC2"/>
            <w:rPr>
              <w:rFonts w:asciiTheme="minorHAnsi" w:eastAsiaTheme="minorEastAsia" w:hAnsiTheme="minorHAnsi" w:cstheme="minorBidi"/>
              <w:noProof/>
              <w:sz w:val="22"/>
              <w:bdr w:val="none" w:sz="0" w:space="0" w:color="auto"/>
            </w:rPr>
          </w:pPr>
          <w:hyperlink w:anchor="_Toc59203483" w:history="1">
            <w:r w:rsidRPr="0016024A">
              <w:rPr>
                <w:rStyle w:val="Hyperlink"/>
                <w:noProof/>
              </w:rPr>
              <w:t>CONCLUSION</w:t>
            </w:r>
            <w:r>
              <w:rPr>
                <w:noProof/>
                <w:webHidden/>
              </w:rPr>
              <w:tab/>
            </w:r>
            <w:r>
              <w:rPr>
                <w:noProof/>
                <w:webHidden/>
              </w:rPr>
              <w:fldChar w:fldCharType="begin"/>
            </w:r>
            <w:r>
              <w:rPr>
                <w:noProof/>
                <w:webHidden/>
              </w:rPr>
              <w:instrText xml:space="preserve"> PAGEREF _Toc59203483 \h </w:instrText>
            </w:r>
            <w:r>
              <w:rPr>
                <w:noProof/>
                <w:webHidden/>
              </w:rPr>
            </w:r>
            <w:r>
              <w:rPr>
                <w:noProof/>
                <w:webHidden/>
              </w:rPr>
              <w:fldChar w:fldCharType="separate"/>
            </w:r>
            <w:r>
              <w:rPr>
                <w:noProof/>
                <w:webHidden/>
              </w:rPr>
              <w:t>43</w:t>
            </w:r>
            <w:r>
              <w:rPr>
                <w:noProof/>
                <w:webHidden/>
              </w:rPr>
              <w:fldChar w:fldCharType="end"/>
            </w:r>
          </w:hyperlink>
        </w:p>
        <w:p w14:paraId="10C4C3D7" w14:textId="6DFE7EB4" w:rsidR="00F33A6A" w:rsidRDefault="00F33A6A">
          <w:pPr>
            <w:pStyle w:val="TOC1"/>
            <w:rPr>
              <w:rFonts w:asciiTheme="minorHAnsi" w:eastAsiaTheme="minorEastAsia" w:hAnsiTheme="minorHAnsi" w:cstheme="minorBidi"/>
              <w:noProof/>
              <w:sz w:val="22"/>
              <w:szCs w:val="22"/>
              <w:bdr w:val="none" w:sz="0" w:space="0" w:color="auto"/>
            </w:rPr>
          </w:pPr>
          <w:hyperlink w:anchor="_Toc59203484" w:history="1">
            <w:r w:rsidRPr="0016024A">
              <w:rPr>
                <w:rStyle w:val="Hyperlink"/>
                <w:noProof/>
              </w:rPr>
              <w:t>BIBLIOGRAPHY/REFERENCES</w:t>
            </w:r>
            <w:r>
              <w:rPr>
                <w:noProof/>
                <w:webHidden/>
              </w:rPr>
              <w:tab/>
            </w:r>
            <w:r>
              <w:rPr>
                <w:noProof/>
                <w:webHidden/>
              </w:rPr>
              <w:fldChar w:fldCharType="begin"/>
            </w:r>
            <w:r>
              <w:rPr>
                <w:noProof/>
                <w:webHidden/>
              </w:rPr>
              <w:instrText xml:space="preserve"> PAGEREF _Toc59203484 \h </w:instrText>
            </w:r>
            <w:r>
              <w:rPr>
                <w:noProof/>
                <w:webHidden/>
              </w:rPr>
            </w:r>
            <w:r>
              <w:rPr>
                <w:noProof/>
                <w:webHidden/>
              </w:rPr>
              <w:fldChar w:fldCharType="separate"/>
            </w:r>
            <w:r>
              <w:rPr>
                <w:noProof/>
                <w:webHidden/>
              </w:rPr>
              <w:t>43</w:t>
            </w:r>
            <w:r>
              <w:rPr>
                <w:noProof/>
                <w:webHidden/>
              </w:rPr>
              <w:fldChar w:fldCharType="end"/>
            </w:r>
          </w:hyperlink>
        </w:p>
        <w:p w14:paraId="573EA00B" w14:textId="6799C6DA" w:rsidR="00BA562B" w:rsidRPr="00F86448" w:rsidRDefault="00BA562B">
          <w:r w:rsidRPr="00F86448">
            <w:rPr>
              <w:rFonts w:asciiTheme="minorHAnsi" w:hAnsiTheme="minorHAnsi" w:hint="eastAsia"/>
            </w:rPr>
            <w:fldChar w:fldCharType="end"/>
          </w:r>
        </w:p>
      </w:sdtContent>
    </w:sdt>
    <w:p w14:paraId="23D77A56" w14:textId="77777777" w:rsidR="000C3A73" w:rsidRPr="00F86448" w:rsidRDefault="000C3A73">
      <w:pPr>
        <w:pStyle w:val="Body"/>
        <w:jc w:val="center"/>
        <w:rPr>
          <w:rFonts w:ascii="Helvetica" w:hAnsi="Helvetica"/>
        </w:rPr>
      </w:pPr>
    </w:p>
    <w:p w14:paraId="0A70FA44" w14:textId="77777777" w:rsidR="003D7917" w:rsidRPr="00F86448" w:rsidRDefault="003D7917" w:rsidP="000C4EB0">
      <w:pPr>
        <w:pStyle w:val="Body"/>
        <w:tabs>
          <w:tab w:val="left" w:leader="dot" w:pos="8352"/>
        </w:tabs>
        <w:rPr>
          <w:rFonts w:ascii="Helvetica" w:hAnsi="Helvetica"/>
          <w:sz w:val="24"/>
          <w:szCs w:val="24"/>
        </w:rPr>
        <w:sectPr w:rsidR="003D7917" w:rsidRPr="00F86448" w:rsidSect="00485258">
          <w:headerReference w:type="default" r:id="rId8"/>
          <w:footerReference w:type="default" r:id="rId9"/>
          <w:footerReference w:type="first" r:id="rId10"/>
          <w:pgSz w:w="12240" w:h="15840"/>
          <w:pgMar w:top="1440" w:right="1440" w:bottom="1440" w:left="2160" w:header="720" w:footer="720" w:gutter="0"/>
          <w:pgNumType w:fmt="lowerRoman" w:start="1"/>
          <w:cols w:space="720"/>
          <w:titlePg/>
        </w:sectPr>
      </w:pPr>
    </w:p>
    <w:p w14:paraId="2B3DBECC" w14:textId="77777777" w:rsidR="00F93A2C" w:rsidRPr="00F86448" w:rsidRDefault="00B55843" w:rsidP="006B475C">
      <w:pPr>
        <w:pStyle w:val="Heading1"/>
      </w:pPr>
      <w:bookmarkStart w:id="0" w:name="_Toc59203456"/>
      <w:r w:rsidRPr="00F86448">
        <w:lastRenderedPageBreak/>
        <w:t>CHAPTER 1</w:t>
      </w:r>
      <w:bookmarkEnd w:id="0"/>
    </w:p>
    <w:p w14:paraId="2FE7C1D1" w14:textId="3FFBE00E" w:rsidR="00F93A2C" w:rsidRDefault="00B55843" w:rsidP="008C24F1">
      <w:pPr>
        <w:pStyle w:val="Heading2"/>
      </w:pPr>
      <w:bookmarkStart w:id="1" w:name="_Toc59203457"/>
      <w:r w:rsidRPr="00F86448">
        <w:t>INTRODUCTION</w:t>
      </w:r>
      <w:bookmarkEnd w:id="1"/>
    </w:p>
    <w:p w14:paraId="3CCF4FB4" w14:textId="77777777" w:rsidR="008C24F1" w:rsidRPr="008C24F1" w:rsidRDefault="008C24F1" w:rsidP="008C24F1"/>
    <w:p w14:paraId="54AA9774" w14:textId="48567D4C" w:rsidR="00F96D01" w:rsidRPr="00F86448" w:rsidRDefault="00F96D01" w:rsidP="00F96D01">
      <w:pPr>
        <w:pStyle w:val="Body"/>
        <w:spacing w:line="480" w:lineRule="auto"/>
        <w:ind w:firstLine="720"/>
        <w:rPr>
          <w:rFonts w:ascii="Helvetica" w:hAnsi="Helvetica"/>
          <w:sz w:val="24"/>
          <w:szCs w:val="24"/>
        </w:rPr>
      </w:pPr>
      <w:r w:rsidRPr="00F86448">
        <w:rPr>
          <w:rFonts w:ascii="Helvetica" w:hAnsi="Helvetica"/>
          <w:sz w:val="24"/>
          <w:szCs w:val="24"/>
        </w:rPr>
        <w:t xml:space="preserve">Everybody loves Amazon, the modern age option to shop in the comfort of home and have the items shipped directly to your doorstep. However, many of us might not understand the complexity behind managing such a massive operation. The traveling salesperson problem is a common lesson </w:t>
      </w:r>
      <w:r>
        <w:rPr>
          <w:rFonts w:ascii="Helvetica" w:hAnsi="Helvetica"/>
          <w:sz w:val="24"/>
          <w:szCs w:val="24"/>
        </w:rPr>
        <w:t>to learn</w:t>
      </w:r>
      <w:r w:rsidRPr="00F86448">
        <w:rPr>
          <w:rFonts w:ascii="Helvetica" w:hAnsi="Helvetica"/>
          <w:sz w:val="24"/>
          <w:szCs w:val="24"/>
        </w:rPr>
        <w:t xml:space="preserve"> Analysis/NP-Completenes</w:t>
      </w:r>
      <w:r>
        <w:rPr>
          <w:rFonts w:ascii="Helvetica" w:hAnsi="Helvetica"/>
          <w:sz w:val="24"/>
          <w:szCs w:val="24"/>
        </w:rPr>
        <w:t>s</w:t>
      </w:r>
      <w:r w:rsidRPr="00F86448">
        <w:rPr>
          <w:rFonts w:ascii="Helvetica" w:hAnsi="Helvetica"/>
          <w:sz w:val="24"/>
          <w:szCs w:val="24"/>
        </w:rPr>
        <w:t xml:space="preserve"> yet </w:t>
      </w:r>
      <w:r w:rsidR="00682E2E">
        <w:rPr>
          <w:rFonts w:ascii="Helvetica" w:hAnsi="Helvetica"/>
          <w:sz w:val="24"/>
          <w:szCs w:val="24"/>
        </w:rPr>
        <w:t xml:space="preserve">may </w:t>
      </w:r>
      <w:r w:rsidRPr="00F86448">
        <w:rPr>
          <w:rFonts w:ascii="Helvetica" w:hAnsi="Helvetica"/>
          <w:sz w:val="24"/>
          <w:szCs w:val="24"/>
        </w:rPr>
        <w:t xml:space="preserve">dwarf in comparison to what Amazon and other distributors must deal with. In the United States alone, Amazon delivers millions of packages per day throughout thousands of cities. Each delivery driver works a scheduled shift anywhere from roughly four to ten hours a day, with many cities managing multiple drivers. Every single route needs to be planned as optimally as it can to have the availability of two-day shipping. The scheduler also needs to consider shipping between warehouses that are on the opposite ends of the country. Without researchers designing effective algorithms to increase the efficiency of this massive problem, we would not have the luxury of having our online purchases appearing on our doorstep in just a few days of the order. </w:t>
      </w:r>
    </w:p>
    <w:p w14:paraId="2F81157B" w14:textId="03DEF7BB" w:rsidR="00F96D01" w:rsidRDefault="00F96D01" w:rsidP="00F96D01">
      <w:pPr>
        <w:pStyle w:val="Body"/>
        <w:spacing w:line="480" w:lineRule="auto"/>
        <w:ind w:firstLine="720"/>
        <w:rPr>
          <w:rFonts w:ascii="Helvetica" w:hAnsi="Helvetica"/>
          <w:sz w:val="24"/>
          <w:szCs w:val="24"/>
        </w:rPr>
      </w:pPr>
      <w:r w:rsidRPr="00F86448">
        <w:rPr>
          <w:rFonts w:ascii="Helvetica" w:hAnsi="Helvetica"/>
          <w:sz w:val="24"/>
          <w:szCs w:val="24"/>
        </w:rPr>
        <w:t xml:space="preserve">Due to the potential NP-Hardness of many constraint satisfaction problems </w:t>
      </w:r>
      <w:r w:rsidR="00682E2E">
        <w:rPr>
          <w:rFonts w:ascii="Helvetica" w:hAnsi="Helvetica"/>
          <w:sz w:val="24"/>
          <w:szCs w:val="24"/>
        </w:rPr>
        <w:t>(CSPs)</w:t>
      </w:r>
      <w:r w:rsidRPr="00F86448">
        <w:rPr>
          <w:rFonts w:ascii="Helvetica" w:hAnsi="Helvetica"/>
          <w:sz w:val="24"/>
          <w:szCs w:val="24"/>
        </w:rPr>
        <w:t xml:space="preserve">, they have been </w:t>
      </w:r>
      <w:r w:rsidR="00682E2E">
        <w:rPr>
          <w:rFonts w:ascii="Helvetica" w:hAnsi="Helvetica"/>
          <w:sz w:val="24"/>
          <w:szCs w:val="24"/>
        </w:rPr>
        <w:t xml:space="preserve">a </w:t>
      </w:r>
      <w:r w:rsidRPr="00F86448">
        <w:rPr>
          <w:rFonts w:ascii="Helvetica" w:hAnsi="Helvetica"/>
          <w:sz w:val="24"/>
          <w:szCs w:val="24"/>
        </w:rPr>
        <w:t>subject of profound study in both artificial intelligence and operations research. Often, new NP-Hard problems contain or can be derived from existing NP-Complete and NP-Hard problems to provide a research area for more specified problems that severely impact the real world. A solution to these problems can be found by using branch-and-bound</w:t>
      </w:r>
      <w:r>
        <w:rPr>
          <w:rFonts w:ascii="Helvetica" w:hAnsi="Helvetica"/>
          <w:sz w:val="24"/>
          <w:szCs w:val="24"/>
        </w:rPr>
        <w:t xml:space="preserve"> (</w:t>
      </w:r>
      <w:proofErr w:type="spellStart"/>
      <w:r>
        <w:rPr>
          <w:rFonts w:ascii="Helvetica" w:hAnsi="Helvetica"/>
          <w:sz w:val="24"/>
          <w:szCs w:val="24"/>
        </w:rPr>
        <w:t>BnB</w:t>
      </w:r>
      <w:proofErr w:type="spellEnd"/>
      <w:r>
        <w:rPr>
          <w:rFonts w:ascii="Helvetica" w:hAnsi="Helvetica"/>
          <w:sz w:val="24"/>
          <w:szCs w:val="24"/>
        </w:rPr>
        <w:t>)</w:t>
      </w:r>
      <w:r w:rsidRPr="00F86448">
        <w:rPr>
          <w:rFonts w:ascii="Helvetica" w:hAnsi="Helvetica"/>
          <w:sz w:val="24"/>
          <w:szCs w:val="24"/>
        </w:rPr>
        <w:t xml:space="preserve"> algorithms. </w:t>
      </w:r>
      <w:proofErr w:type="spellStart"/>
      <w:r>
        <w:rPr>
          <w:rFonts w:ascii="Helvetica" w:hAnsi="Helvetica"/>
          <w:sz w:val="24"/>
          <w:szCs w:val="24"/>
        </w:rPr>
        <w:t>BnB</w:t>
      </w:r>
      <w:proofErr w:type="spellEnd"/>
      <w:r w:rsidRPr="00F86448">
        <w:rPr>
          <w:rFonts w:ascii="Helvetica" w:hAnsi="Helvetica"/>
          <w:sz w:val="24"/>
          <w:szCs w:val="24"/>
        </w:rPr>
        <w:t xml:space="preserve"> algorithms are a very common tool when solving NP-Hard </w:t>
      </w:r>
      <w:r w:rsidRPr="00F86448">
        <w:rPr>
          <w:rFonts w:ascii="Helvetica" w:hAnsi="Helvetica"/>
          <w:sz w:val="24"/>
          <w:szCs w:val="24"/>
        </w:rPr>
        <w:lastRenderedPageBreak/>
        <w:t xml:space="preserve">problems due to their nature to </w:t>
      </w:r>
      <w:r w:rsidR="00682E2E">
        <w:rPr>
          <w:rFonts w:ascii="Helvetica" w:hAnsi="Helvetica"/>
          <w:sz w:val="24"/>
          <w:szCs w:val="24"/>
        </w:rPr>
        <w:t>manage</w:t>
      </w:r>
      <w:r w:rsidRPr="00F86448">
        <w:rPr>
          <w:rFonts w:ascii="Helvetica" w:hAnsi="Helvetica"/>
          <w:sz w:val="24"/>
          <w:szCs w:val="24"/>
        </w:rPr>
        <w:t xml:space="preserve"> an exhaustive search</w:t>
      </w:r>
      <w:r w:rsidR="00582477">
        <w:rPr>
          <w:rFonts w:ascii="Helvetica" w:hAnsi="Helvetica"/>
          <w:sz w:val="24"/>
          <w:szCs w:val="24"/>
        </w:rPr>
        <w:t xml:space="preserve"> effectively</w:t>
      </w:r>
      <w:r w:rsidRPr="00F86448">
        <w:rPr>
          <w:rFonts w:ascii="Helvetica" w:hAnsi="Helvetica"/>
          <w:sz w:val="24"/>
          <w:szCs w:val="24"/>
        </w:rPr>
        <w:t xml:space="preserve"> which will provide every possible answer</w:t>
      </w:r>
      <w:r w:rsidR="00682E2E">
        <w:rPr>
          <w:rFonts w:ascii="Helvetica" w:hAnsi="Helvetica"/>
          <w:sz w:val="24"/>
          <w:szCs w:val="24"/>
        </w:rPr>
        <w:t>, and not tracking solution which are sub-optimal</w:t>
      </w:r>
      <w:r w:rsidRPr="00F86448">
        <w:rPr>
          <w:rFonts w:ascii="Helvetica" w:hAnsi="Helvetica"/>
          <w:sz w:val="24"/>
          <w:szCs w:val="24"/>
        </w:rPr>
        <w:t xml:space="preserve">. </w:t>
      </w:r>
      <w:r w:rsidR="00682E2E">
        <w:rPr>
          <w:rFonts w:ascii="Helvetica" w:hAnsi="Helvetica"/>
          <w:sz w:val="24"/>
          <w:szCs w:val="24"/>
        </w:rPr>
        <w:t>E</w:t>
      </w:r>
      <w:r w:rsidRPr="00F86448">
        <w:rPr>
          <w:rFonts w:ascii="Helvetica" w:hAnsi="Helvetica"/>
          <w:sz w:val="24"/>
          <w:szCs w:val="24"/>
        </w:rPr>
        <w:t xml:space="preserve">xhaustive </w:t>
      </w:r>
      <w:proofErr w:type="spellStart"/>
      <w:r>
        <w:rPr>
          <w:rFonts w:ascii="Helvetica" w:hAnsi="Helvetica"/>
          <w:sz w:val="24"/>
          <w:szCs w:val="24"/>
        </w:rPr>
        <w:t>BnB</w:t>
      </w:r>
      <w:proofErr w:type="spellEnd"/>
      <w:r w:rsidRPr="00F86448">
        <w:rPr>
          <w:rFonts w:ascii="Helvetica" w:hAnsi="Helvetica"/>
          <w:sz w:val="24"/>
          <w:szCs w:val="24"/>
        </w:rPr>
        <w:t xml:space="preserve"> algorithms are </w:t>
      </w:r>
      <w:r w:rsidR="00682E2E">
        <w:rPr>
          <w:rFonts w:ascii="Helvetica" w:hAnsi="Helvetica"/>
          <w:sz w:val="24"/>
          <w:szCs w:val="24"/>
        </w:rPr>
        <w:t>NP-Complete or NP-Hard</w:t>
      </w:r>
      <w:r w:rsidRPr="00F86448">
        <w:rPr>
          <w:rFonts w:ascii="Helvetica" w:hAnsi="Helvetica"/>
          <w:sz w:val="24"/>
          <w:szCs w:val="24"/>
        </w:rPr>
        <w:t xml:space="preserve">, </w:t>
      </w:r>
      <w:r w:rsidR="00682E2E">
        <w:rPr>
          <w:rFonts w:ascii="Helvetica" w:hAnsi="Helvetica"/>
          <w:sz w:val="24"/>
          <w:szCs w:val="24"/>
        </w:rPr>
        <w:t>so</w:t>
      </w:r>
      <w:r w:rsidRPr="00F86448">
        <w:rPr>
          <w:rFonts w:ascii="Helvetica" w:hAnsi="Helvetica"/>
          <w:sz w:val="24"/>
          <w:szCs w:val="24"/>
        </w:rPr>
        <w:t xml:space="preserve"> they can be heavily optimized by implementing a heuristic which determines if a branch cannot be a potential solution, in which case the branch is pruned.</w:t>
      </w:r>
      <w:r>
        <w:rPr>
          <w:rFonts w:ascii="Helvetica" w:hAnsi="Helvetica"/>
          <w:sz w:val="24"/>
          <w:szCs w:val="24"/>
        </w:rPr>
        <w:t xml:space="preserve"> A </w:t>
      </w:r>
      <w:proofErr w:type="spellStart"/>
      <w:r>
        <w:rPr>
          <w:rFonts w:ascii="Helvetica" w:hAnsi="Helvetica"/>
          <w:sz w:val="24"/>
          <w:szCs w:val="24"/>
        </w:rPr>
        <w:t>BnB</w:t>
      </w:r>
      <w:proofErr w:type="spellEnd"/>
      <w:r>
        <w:rPr>
          <w:rFonts w:ascii="Helvetica" w:hAnsi="Helvetica"/>
          <w:sz w:val="24"/>
          <w:szCs w:val="24"/>
        </w:rPr>
        <w:t xml:space="preserve"> algorithm that prunes branches like this is commonly referred to as a branch-and-cut (</w:t>
      </w:r>
      <w:proofErr w:type="spellStart"/>
      <w:r>
        <w:rPr>
          <w:rFonts w:ascii="Helvetica" w:hAnsi="Helvetica"/>
          <w:sz w:val="24"/>
          <w:szCs w:val="24"/>
        </w:rPr>
        <w:t>BnC</w:t>
      </w:r>
      <w:proofErr w:type="spellEnd"/>
      <w:r>
        <w:rPr>
          <w:rFonts w:ascii="Helvetica" w:hAnsi="Helvetica"/>
          <w:sz w:val="24"/>
          <w:szCs w:val="24"/>
        </w:rPr>
        <w:t>) algorithm.</w:t>
      </w:r>
      <w:r w:rsidRPr="00F86448">
        <w:rPr>
          <w:rFonts w:ascii="Helvetica" w:hAnsi="Helvetica"/>
          <w:sz w:val="24"/>
          <w:szCs w:val="24"/>
        </w:rPr>
        <w:t xml:space="preserve"> These heuristics are generally obtained by studying the given problem and using insight, logic, and reason to determine the most optimal values and weights.</w:t>
      </w:r>
    </w:p>
    <w:p w14:paraId="0621EF72" w14:textId="720845FD" w:rsidR="00F96D01" w:rsidRDefault="00682E2E" w:rsidP="00F96D01">
      <w:pPr>
        <w:pStyle w:val="Body"/>
        <w:spacing w:line="480" w:lineRule="auto"/>
        <w:ind w:firstLine="720"/>
        <w:rPr>
          <w:rFonts w:ascii="Helvetica" w:hAnsi="Helvetica"/>
          <w:sz w:val="24"/>
          <w:szCs w:val="24"/>
        </w:rPr>
      </w:pPr>
      <w:r>
        <w:rPr>
          <w:rFonts w:ascii="Helvetica" w:hAnsi="Helvetica"/>
          <w:sz w:val="24"/>
          <w:szCs w:val="24"/>
        </w:rPr>
        <w:t>Khot’s Unique Games Conjecture (</w:t>
      </w:r>
      <w:r w:rsidR="00F96D01">
        <w:rPr>
          <w:rFonts w:ascii="Helvetica" w:hAnsi="Helvetica"/>
          <w:sz w:val="24"/>
          <w:szCs w:val="24"/>
        </w:rPr>
        <w:t>UGC</w:t>
      </w:r>
      <w:r>
        <w:rPr>
          <w:rFonts w:ascii="Helvetica" w:hAnsi="Helvetica"/>
          <w:sz w:val="24"/>
          <w:szCs w:val="24"/>
        </w:rPr>
        <w:t>)</w:t>
      </w:r>
      <w:r w:rsidR="00F96D01">
        <w:rPr>
          <w:rFonts w:ascii="Helvetica" w:hAnsi="Helvetica"/>
          <w:sz w:val="24"/>
          <w:szCs w:val="24"/>
        </w:rPr>
        <w:t xml:space="preserve"> states that it may not be possible to find an efficient solution to some problems regardless of how accurate your heuristics are, or how good your algorithm is.</w:t>
      </w:r>
      <w:r w:rsidR="00F96D01" w:rsidRPr="00F86448">
        <w:rPr>
          <w:rFonts w:ascii="Helvetica" w:hAnsi="Helvetica"/>
          <w:sz w:val="24"/>
          <w:szCs w:val="24"/>
        </w:rPr>
        <w:t xml:space="preserve"> </w:t>
      </w:r>
      <w:r w:rsidR="00F96D01">
        <w:rPr>
          <w:rFonts w:ascii="Helvetica" w:hAnsi="Helvetica"/>
          <w:sz w:val="24"/>
          <w:szCs w:val="24"/>
        </w:rPr>
        <w:t xml:space="preserve">The UGC also states that it might not even be possible to find an efficient approximation to some of these problems. </w:t>
      </w:r>
      <w:r>
        <w:rPr>
          <w:rFonts w:ascii="Helvetica" w:hAnsi="Helvetica"/>
          <w:sz w:val="24"/>
          <w:szCs w:val="24"/>
        </w:rPr>
        <w:t>In this thesis, w</w:t>
      </w:r>
      <w:r w:rsidR="00F96D01">
        <w:rPr>
          <w:rFonts w:ascii="Helvetica" w:hAnsi="Helvetica"/>
          <w:sz w:val="24"/>
          <w:szCs w:val="24"/>
        </w:rPr>
        <w:t>e want to explore why this may be the case and why the UGC has remained unverified for so long.</w:t>
      </w:r>
      <w:r>
        <w:rPr>
          <w:rFonts w:ascii="Helvetica" w:hAnsi="Helvetica"/>
          <w:sz w:val="24"/>
          <w:szCs w:val="24"/>
        </w:rPr>
        <w:t xml:space="preserve">  </w:t>
      </w:r>
    </w:p>
    <w:p w14:paraId="54710973" w14:textId="77777777" w:rsidR="008321E6" w:rsidRPr="00F86448" w:rsidRDefault="008321E6" w:rsidP="008321E6">
      <w:pPr>
        <w:pStyle w:val="Heading3"/>
      </w:pPr>
      <w:bookmarkStart w:id="2" w:name="_Toc59203458"/>
      <w:r>
        <w:t>Khot’s Unique Games Conjecture</w:t>
      </w:r>
      <w:bookmarkEnd w:id="2"/>
    </w:p>
    <w:p w14:paraId="7E95D09D" w14:textId="65AEECA4" w:rsidR="008321E6" w:rsidRDefault="008321E6" w:rsidP="008321E6">
      <w:pPr>
        <w:pStyle w:val="NoSpacing"/>
      </w:pPr>
      <w:r>
        <w:tab/>
        <w:t xml:space="preserve">Khot’s Conjecture proposes that it is NP-hard to even approximate the value of the Unique Game [1]. The value of a Unique Game is the </w:t>
      </w:r>
      <w:r w:rsidR="00134B62">
        <w:t xml:space="preserve">largest </w:t>
      </w:r>
      <w:r w:rsidR="00C21C0A">
        <w:t>fraction of constraints that can be satisfied by any state of the problem; such that a given problem that is satisfiable has a value of 1 and a fully unsatisfiable problem has a value of 0.</w:t>
      </w:r>
      <w:r w:rsidR="00A549DB">
        <w:t xml:space="preserve"> In Khot’s original paper, he refers to the unique 2-prover 1-round game which is an instance of a Unique Game if for every question and every answer by the first player, there is exactly one answer from the second player </w:t>
      </w:r>
      <w:r w:rsidR="00A549DB">
        <w:lastRenderedPageBreak/>
        <w:t xml:space="preserve">that results in a win for the players, and vice versa. The value of the game is the maximum winning probability for all the players over all strategies. </w:t>
      </w:r>
      <w:r w:rsidR="00CB3488">
        <w:t>What makes Khot’s Conjecture so interesting is that solving for the value of a satisfiable problem is relatively simple. Once you find a satisfied state of the problem, the answer is 1 and you are done. Some problems have efficient approximation algorithms that will converge on a solution state very quickly, however, trying to find the value of an un-satisfiable problem is much more complicated because some algorithms will diverge into an exhaustive search if no solution is found.</w:t>
      </w:r>
    </w:p>
    <w:p w14:paraId="02B93C9A" w14:textId="3D7CA86E" w:rsidR="00C42683" w:rsidRDefault="00C42683" w:rsidP="008D15D5">
      <w:pPr>
        <w:pStyle w:val="NoSpacing"/>
        <w:ind w:firstLine="720"/>
        <w:rPr>
          <w:lang w:bidi="en-US"/>
        </w:rPr>
      </w:pPr>
      <w:r w:rsidRPr="00C42683">
        <w:t xml:space="preserve">Khot’s Uniqueness Games Conjecture </w:t>
      </w:r>
      <w:r>
        <w:t xml:space="preserve">(UGC) </w:t>
      </w:r>
      <w:r w:rsidRPr="00C42683">
        <w:t xml:space="preserve">provides us an opportunity to fundamentally focus on Graph Coloring problem throughout our proposed research work.  </w:t>
      </w:r>
      <w:r>
        <w:rPr>
          <w:lang w:bidi="en-US"/>
        </w:rPr>
        <w:t>W</w:t>
      </w:r>
      <w:r w:rsidRPr="00C42683">
        <w:rPr>
          <w:lang w:bidi="en-US"/>
        </w:rPr>
        <w:t xml:space="preserve">e are </w:t>
      </w:r>
      <w:r>
        <w:rPr>
          <w:lang w:bidi="en-US"/>
        </w:rPr>
        <w:t>also</w:t>
      </w:r>
      <w:r w:rsidRPr="00C42683">
        <w:rPr>
          <w:lang w:bidi="en-US"/>
        </w:rPr>
        <w:t xml:space="preserve"> interested in </w:t>
      </w:r>
      <w:r>
        <w:rPr>
          <w:lang w:bidi="en-US"/>
        </w:rPr>
        <w:t>Khot’s UGC</w:t>
      </w:r>
      <w:r w:rsidRPr="00C42683">
        <w:rPr>
          <w:lang w:bidi="en-US"/>
        </w:rPr>
        <w:t xml:space="preserve">  implications on </w:t>
      </w:r>
      <w:r>
        <w:rPr>
          <w:lang w:bidi="en-US"/>
        </w:rPr>
        <w:t>practice of developing approximate algorithms such as Constrain Satisfaction Problems.</w:t>
      </w:r>
    </w:p>
    <w:p w14:paraId="0D458B40" w14:textId="1BBB6170" w:rsidR="008C24F1" w:rsidRDefault="008C24F1" w:rsidP="008C24F1">
      <w:pPr>
        <w:pStyle w:val="Heading3"/>
      </w:pPr>
      <w:bookmarkStart w:id="3" w:name="_Toc59203459"/>
      <w:r>
        <w:t>Constraint Satisfaction Problems</w:t>
      </w:r>
      <w:bookmarkEnd w:id="3"/>
    </w:p>
    <w:p w14:paraId="69034BAF" w14:textId="139B39BB" w:rsidR="00F93A2C" w:rsidRDefault="008321E6" w:rsidP="008C24F1">
      <w:pPr>
        <w:pStyle w:val="NoSpacing"/>
        <w:ind w:firstLine="720"/>
      </w:pPr>
      <w:r>
        <w:t>CSPs</w:t>
      </w:r>
      <w:r w:rsidR="00385DDB" w:rsidRPr="00F86448">
        <w:t xml:space="preserve"> consist of a set of objects V, each with their own variables, and a set of constraints E on the variables of the objects. To solve a </w:t>
      </w:r>
      <w:r>
        <w:t>CSP</w:t>
      </w:r>
      <w:r w:rsidR="00385DDB" w:rsidRPr="00F86448">
        <w:t xml:space="preserve"> a state V must be found that satisfies every e ε E. </w:t>
      </w:r>
      <w:r>
        <w:t>CSPs</w:t>
      </w:r>
      <w:r w:rsidRPr="00F86448">
        <w:t xml:space="preserve"> </w:t>
      </w:r>
      <w:r w:rsidR="00385DDB" w:rsidRPr="00F86448">
        <w:t xml:space="preserve">often require a combination of heuristics and search algorithms to solve due to their </w:t>
      </w:r>
      <w:r w:rsidR="00D9689D" w:rsidRPr="00F86448">
        <w:t>exponential complexity of NP-Completeness</w:t>
      </w:r>
      <w:r w:rsidR="00D9689D" w:rsidRPr="00F86448">
        <w:rPr>
          <w:rStyle w:val="FootnoteReference"/>
        </w:rPr>
        <w:footnoteReference w:id="1"/>
      </w:r>
      <w:r w:rsidR="00D9689D" w:rsidRPr="00F86448">
        <w:t>.</w:t>
      </w:r>
      <w:r w:rsidR="00385DDB" w:rsidRPr="00F86448">
        <w:t xml:space="preserve"> </w:t>
      </w:r>
      <w:proofErr w:type="spellStart"/>
      <w:r>
        <w:t>BnB</w:t>
      </w:r>
      <w:proofErr w:type="spellEnd"/>
      <w:r w:rsidR="00385DDB" w:rsidRPr="00F86448">
        <w:t xml:space="preserve"> algorithms are commonly used for solving NP-</w:t>
      </w:r>
      <w:r w:rsidR="00D9689D" w:rsidRPr="00F86448">
        <w:t>Complete</w:t>
      </w:r>
      <w:r w:rsidR="00385DDB" w:rsidRPr="00F86448">
        <w:t xml:space="preserve"> problems due to its nature of </w:t>
      </w:r>
      <w:r w:rsidR="00D9689D" w:rsidRPr="00F86448">
        <w:t>searching</w:t>
      </w:r>
      <w:r w:rsidR="00385DDB" w:rsidRPr="00F86448">
        <w:t xml:space="preserve"> a state space. A </w:t>
      </w:r>
      <w:proofErr w:type="spellStart"/>
      <w:r>
        <w:t>BnB</w:t>
      </w:r>
      <w:proofErr w:type="spellEnd"/>
      <w:r w:rsidR="00385DDB" w:rsidRPr="00F86448">
        <w:t xml:space="preserve"> algorithm uses heuristics to optimize the upper and lower bounds, reducing the total amount of </w:t>
      </w:r>
      <w:r w:rsidR="00385DDB" w:rsidRPr="00F86448">
        <w:lastRenderedPageBreak/>
        <w:t xml:space="preserve">space searched to optimize efficiency. However, heuristic variables are a challenge due to the complexity of the problems which prevents us from being able to easily determine the optimal values. </w:t>
      </w:r>
      <w:r w:rsidR="00BC5673">
        <w:t>We</w:t>
      </w:r>
      <w:r w:rsidR="00385DDB" w:rsidRPr="00F86448">
        <w:t xml:space="preserve"> will be implementing a genetic algorithm that will search for optimal heuristic values to speed up our </w:t>
      </w:r>
      <w:proofErr w:type="spellStart"/>
      <w:r>
        <w:t>BnB</w:t>
      </w:r>
      <w:proofErr w:type="spellEnd"/>
      <w:r w:rsidR="00385DDB" w:rsidRPr="00F86448">
        <w:t xml:space="preserve"> algorithms.</w:t>
      </w:r>
    </w:p>
    <w:p w14:paraId="21178481" w14:textId="504AEF1D" w:rsidR="00F93A2C" w:rsidRPr="00F86448" w:rsidRDefault="00B55843" w:rsidP="006B475C">
      <w:pPr>
        <w:pStyle w:val="Heading3"/>
      </w:pPr>
      <w:bookmarkStart w:id="4" w:name="_Toc59203460"/>
      <w:r w:rsidRPr="00F86448">
        <w:t xml:space="preserve">Purpose of this </w:t>
      </w:r>
      <w:r w:rsidR="00F82F8B" w:rsidRPr="00F86448">
        <w:t>Research</w:t>
      </w:r>
      <w:bookmarkEnd w:id="4"/>
    </w:p>
    <w:p w14:paraId="33391793" w14:textId="275404F3" w:rsidR="00B66D59" w:rsidRPr="00F86448" w:rsidRDefault="00B55843" w:rsidP="007F7F58">
      <w:pPr>
        <w:pStyle w:val="NoSpacing"/>
      </w:pPr>
      <w:r w:rsidRPr="00F86448">
        <w:tab/>
        <w:t xml:space="preserve"> </w:t>
      </w:r>
      <w:r w:rsidR="003E2601">
        <w:t xml:space="preserve">Reasonable (approximate) solutions for a </w:t>
      </w:r>
      <w:r w:rsidR="007534E5" w:rsidRPr="00F86448">
        <w:t>CSP</w:t>
      </w:r>
      <w:r w:rsidR="00385DDB" w:rsidRPr="00F86448">
        <w:t xml:space="preserve"> </w:t>
      </w:r>
      <w:r w:rsidR="003E2601">
        <w:t xml:space="preserve">can be useful for </w:t>
      </w:r>
      <w:r w:rsidR="00385DDB" w:rsidRPr="00F86448">
        <w:t xml:space="preserve">many projects and goals that countless people run into on a day-to-day basis. This research will look at a different way to solve these problems by </w:t>
      </w:r>
      <w:r w:rsidR="002A3AC3">
        <w:t xml:space="preserve">providing a way to search the </w:t>
      </w:r>
      <w:r w:rsidR="00385DDB" w:rsidRPr="00F86448">
        <w:t>solution</w:t>
      </w:r>
      <w:r w:rsidR="002A3AC3">
        <w:t xml:space="preserve"> space</w:t>
      </w:r>
      <w:r w:rsidR="00385DDB" w:rsidRPr="00F86448">
        <w:t>.</w:t>
      </w:r>
      <w:r w:rsidR="00B66D59" w:rsidRPr="00F86448">
        <w:t xml:space="preserve"> </w:t>
      </w:r>
    </w:p>
    <w:p w14:paraId="1E42FF57" w14:textId="24E526ED" w:rsidR="00F93A2C" w:rsidRPr="00F86448" w:rsidRDefault="00B66D59" w:rsidP="00B66D59">
      <w:pPr>
        <w:pStyle w:val="NoSpacing"/>
        <w:ind w:firstLine="720"/>
      </w:pPr>
      <w:r w:rsidRPr="00F86448">
        <w:t xml:space="preserve">In the past, software engineers and software developers relied on Moore’s Law to increase the range of possibilities </w:t>
      </w:r>
      <w:r w:rsidR="002A3AC3">
        <w:t>with</w:t>
      </w:r>
      <w:r w:rsidR="002A3AC3" w:rsidRPr="00F86448">
        <w:t xml:space="preserve"> </w:t>
      </w:r>
      <w:r w:rsidR="002A3AC3">
        <w:t>faster hardware</w:t>
      </w:r>
      <w:r w:rsidRPr="00F86448">
        <w:t>. However, M</w:t>
      </w:r>
      <w:r w:rsidR="00D47557" w:rsidRPr="00F86448">
        <w:t>oore’s Law is coming to an end</w:t>
      </w:r>
      <w:r w:rsidR="00D47557" w:rsidRPr="00F86448">
        <w:rPr>
          <w:rStyle w:val="FootnoteReference"/>
        </w:rPr>
        <w:footnoteReference w:id="2"/>
      </w:r>
      <w:r w:rsidR="00D47557" w:rsidRPr="00F86448">
        <w:t xml:space="preserve">, </w:t>
      </w:r>
      <w:r w:rsidRPr="00F86448">
        <w:t xml:space="preserve">and </w:t>
      </w:r>
      <w:r w:rsidR="002A3AC3">
        <w:t>hardware improvements</w:t>
      </w:r>
      <w:r w:rsidRPr="00F86448">
        <w:t xml:space="preserve"> may not see the same level of speedup as we have the past half-century. Due to this, the responsibility of writing fast and effective algorithms falls directly on the software engineers and software developers themselves.</w:t>
      </w:r>
      <w:r w:rsidR="008C24F1">
        <w:t xml:space="preserve"> By looking into Khot’s </w:t>
      </w:r>
      <w:r w:rsidR="002A3AC3">
        <w:t>UGC</w:t>
      </w:r>
      <w:r w:rsidR="008C24F1">
        <w:t>, we hope to better understand why solving these problems is incredibly difficult.</w:t>
      </w:r>
    </w:p>
    <w:p w14:paraId="582632F5" w14:textId="7649E338" w:rsidR="000C031E" w:rsidRPr="00F86448" w:rsidRDefault="002A3AC3" w:rsidP="00E87BDE">
      <w:pPr>
        <w:pStyle w:val="NoSpacing"/>
        <w:ind w:firstLine="720"/>
      </w:pPr>
      <w:r>
        <w:t xml:space="preserve">A </w:t>
      </w:r>
      <w:r w:rsidR="00B66D59" w:rsidRPr="00F86448">
        <w:t xml:space="preserve">genetic algorithm </w:t>
      </w:r>
      <w:r>
        <w:t>has been used to find a</w:t>
      </w:r>
      <w:r w:rsidRPr="00F86448">
        <w:t xml:space="preserve"> </w:t>
      </w:r>
      <w:r>
        <w:t>sub-</w:t>
      </w:r>
      <w:r w:rsidR="00B66D59" w:rsidRPr="00F86448">
        <w:t xml:space="preserve">optimal </w:t>
      </w:r>
      <w:r>
        <w:t xml:space="preserve">or </w:t>
      </w:r>
      <w:r w:rsidR="00F848DE">
        <w:t>optimal</w:t>
      </w:r>
      <w:r>
        <w:t xml:space="preserve"> solution to a </w:t>
      </w:r>
      <w:proofErr w:type="gramStart"/>
      <w:r>
        <w:t>CSP, and</w:t>
      </w:r>
      <w:proofErr w:type="gramEnd"/>
      <w:r w:rsidR="00B66D59" w:rsidRPr="00F86448">
        <w:t xml:space="preserve"> open a pathway for many other NP-Hard</w:t>
      </w:r>
      <w:r w:rsidR="00D9689D" w:rsidRPr="00F86448">
        <w:rPr>
          <w:rStyle w:val="FootnoteReference"/>
        </w:rPr>
        <w:footnoteReference w:id="3"/>
      </w:r>
      <w:r w:rsidR="00B66D59" w:rsidRPr="00F86448">
        <w:t xml:space="preserve"> problems to be </w:t>
      </w:r>
      <w:r w:rsidR="00632DEE">
        <w:lastRenderedPageBreak/>
        <w:t>s</w:t>
      </w:r>
      <w:r w:rsidR="00B66D59" w:rsidRPr="00F86448">
        <w:t xml:space="preserve">tudied </w:t>
      </w:r>
      <w:r>
        <w:t>with a way to algorithmically generate states to test for optimality</w:t>
      </w:r>
      <w:r w:rsidR="00B66D59" w:rsidRPr="00F86448">
        <w:t>.</w:t>
      </w:r>
      <w:r w:rsidR="008C24F1">
        <w:t xml:space="preserve"> </w:t>
      </w:r>
      <w:r>
        <w:t>We provide</w:t>
      </w:r>
      <w:r w:rsidR="008C24F1">
        <w:t xml:space="preserve"> more insight into Khot’s Conjecture </w:t>
      </w:r>
      <w:r>
        <w:t>in this way</w:t>
      </w:r>
      <w:r w:rsidR="008C24F1">
        <w:t>.</w:t>
      </w:r>
    </w:p>
    <w:p w14:paraId="0B4A621C" w14:textId="3F5C970E" w:rsidR="00F93A2C" w:rsidRPr="00F86448" w:rsidRDefault="00B55843" w:rsidP="006B475C">
      <w:pPr>
        <w:pStyle w:val="Heading3"/>
        <w:rPr>
          <w:rFonts w:eastAsia="Helvetica" w:cs="Helvetica"/>
        </w:rPr>
      </w:pPr>
      <w:bookmarkStart w:id="5" w:name="_Toc59203461"/>
      <w:r w:rsidRPr="00F86448">
        <w:t>Th</w:t>
      </w:r>
      <w:r w:rsidR="007F7F58" w:rsidRPr="00F86448">
        <w:t>e Focus Problems</w:t>
      </w:r>
      <w:bookmarkEnd w:id="5"/>
    </w:p>
    <w:p w14:paraId="1868EE63" w14:textId="0D87B5A9" w:rsidR="00587D6A" w:rsidRPr="00F86448" w:rsidRDefault="00B66D59">
      <w:pPr>
        <w:pStyle w:val="Body"/>
        <w:spacing w:line="480" w:lineRule="auto"/>
        <w:rPr>
          <w:rFonts w:ascii="Helvetica" w:eastAsia="Helvetica" w:hAnsi="Helvetica" w:cs="Helvetica"/>
          <w:sz w:val="24"/>
          <w:szCs w:val="24"/>
        </w:rPr>
      </w:pPr>
      <w:r w:rsidRPr="00F86448">
        <w:rPr>
          <w:rFonts w:ascii="Helvetica" w:eastAsia="Helvetica" w:hAnsi="Helvetica" w:cs="Helvetica"/>
          <w:sz w:val="24"/>
          <w:szCs w:val="24"/>
        </w:rPr>
        <w:tab/>
        <w:t xml:space="preserve">There </w:t>
      </w:r>
      <w:r w:rsidR="00F848DE">
        <w:rPr>
          <w:rFonts w:ascii="Helvetica" w:eastAsia="Helvetica" w:hAnsi="Helvetica" w:cs="Helvetica"/>
          <w:sz w:val="24"/>
          <w:szCs w:val="24"/>
        </w:rPr>
        <w:t>is</w:t>
      </w:r>
      <w:r w:rsidRPr="00F86448">
        <w:rPr>
          <w:rFonts w:ascii="Helvetica" w:eastAsia="Helvetica" w:hAnsi="Helvetica" w:cs="Helvetica"/>
          <w:sz w:val="24"/>
          <w:szCs w:val="24"/>
        </w:rPr>
        <w:t xml:space="preserve"> an insurmountable amount of </w:t>
      </w:r>
      <w:r w:rsidR="00E87BDE">
        <w:rPr>
          <w:rFonts w:ascii="Helvetica" w:eastAsia="Helvetica" w:hAnsi="Helvetica" w:cs="Helvetica"/>
          <w:sz w:val="24"/>
          <w:szCs w:val="24"/>
        </w:rPr>
        <w:t xml:space="preserve">CSPs </w:t>
      </w:r>
      <w:r w:rsidRPr="00F86448">
        <w:rPr>
          <w:rFonts w:ascii="Helvetica" w:eastAsia="Helvetica" w:hAnsi="Helvetica" w:cs="Helvetica"/>
          <w:sz w:val="24"/>
          <w:szCs w:val="24"/>
        </w:rPr>
        <w:t xml:space="preserve">and even more sub-problems that have derived from them. Due to this, it is impossible to apply this research to every single </w:t>
      </w:r>
      <w:r w:rsidR="00E87BDE">
        <w:rPr>
          <w:rFonts w:ascii="Helvetica" w:eastAsia="Helvetica" w:hAnsi="Helvetica" w:cs="Helvetica"/>
          <w:sz w:val="24"/>
          <w:szCs w:val="24"/>
        </w:rPr>
        <w:t>CSP</w:t>
      </w:r>
      <w:r w:rsidRPr="00F86448">
        <w:rPr>
          <w:rFonts w:ascii="Helvetica" w:eastAsia="Helvetica" w:hAnsi="Helvetica" w:cs="Helvetica"/>
          <w:sz w:val="24"/>
          <w:szCs w:val="24"/>
        </w:rPr>
        <w:t xml:space="preserve"> so we have pulled a subset of </w:t>
      </w:r>
      <w:r w:rsidR="00F111F6">
        <w:rPr>
          <w:rFonts w:ascii="Helvetica" w:eastAsia="Helvetica" w:hAnsi="Helvetica" w:cs="Helvetica"/>
          <w:sz w:val="24"/>
          <w:szCs w:val="24"/>
        </w:rPr>
        <w:t>three</w:t>
      </w:r>
      <w:r w:rsidRPr="00F86448">
        <w:rPr>
          <w:rFonts w:ascii="Helvetica" w:eastAsia="Helvetica" w:hAnsi="Helvetica" w:cs="Helvetica"/>
          <w:sz w:val="24"/>
          <w:szCs w:val="24"/>
        </w:rPr>
        <w:t xml:space="preserve"> problems that can be used as an entry point, and give us a good breadth of data that should be representative of constraint satisfaction problems as a whole. </w:t>
      </w:r>
    </w:p>
    <w:p w14:paraId="22D87223" w14:textId="6F98C2C1" w:rsidR="006B475C" w:rsidRPr="00F86448" w:rsidRDefault="007F7F58" w:rsidP="007F7F58">
      <w:pPr>
        <w:pStyle w:val="Heading4"/>
      </w:pPr>
      <w:bookmarkStart w:id="6" w:name="_Toc59203462"/>
      <w:r w:rsidRPr="00F86448">
        <w:t>0-1 Knapsack Problem</w:t>
      </w:r>
      <w:bookmarkEnd w:id="6"/>
    </w:p>
    <w:p w14:paraId="58CE32DB" w14:textId="12731D2B" w:rsidR="004C56EA" w:rsidRDefault="00355BB2" w:rsidP="004C56EA">
      <w:pPr>
        <w:pStyle w:val="Body"/>
        <w:spacing w:line="480" w:lineRule="auto"/>
        <w:ind w:firstLine="720"/>
        <w:rPr>
          <w:rFonts w:ascii="Helvetica" w:hAnsi="Helvetica"/>
          <w:sz w:val="24"/>
          <w:szCs w:val="24"/>
        </w:rPr>
      </w:pPr>
      <w:r w:rsidRPr="00F86448">
        <w:rPr>
          <w:rFonts w:ascii="Helvetica" w:hAnsi="Helvetica"/>
          <w:sz w:val="24"/>
          <w:szCs w:val="24"/>
        </w:rPr>
        <w:t xml:space="preserve">The 0-1 knapsack problem is defined by having a knapsack with a given weight limit W. Given a collection of items N each with a value v and weight w, the goal of this problem is to select items to put in the knapsack that results in </w:t>
      </w:r>
      <w:r w:rsidR="004C56EA" w:rsidRPr="00F86448">
        <w:rPr>
          <w:rFonts w:ascii="Helvetica" w:hAnsi="Helvetica"/>
          <w:sz w:val="24"/>
          <w:szCs w:val="24"/>
        </w:rPr>
        <w:t>the highest possible total value. While the 0-1 knapsack problem is the most common, there are many derivations of the knapsack problem such as the unbounded knapsack problem, multi-objective knapsack problem, multi-dimensional knapsack problem, and the multiple knapsack problem.</w:t>
      </w:r>
    </w:p>
    <w:tbl>
      <w:tblPr>
        <w:tblStyle w:val="TableGrid"/>
        <w:tblW w:w="8640" w:type="dxa"/>
        <w:jc w:val="center"/>
        <w:tblLook w:val="04A0" w:firstRow="1" w:lastRow="0" w:firstColumn="1" w:lastColumn="0" w:noHBand="0" w:noVBand="1"/>
      </w:tblPr>
      <w:tblGrid>
        <w:gridCol w:w="1440"/>
        <w:gridCol w:w="1440"/>
        <w:gridCol w:w="1440"/>
        <w:gridCol w:w="1440"/>
        <w:gridCol w:w="1440"/>
        <w:gridCol w:w="1440"/>
      </w:tblGrid>
      <w:tr w:rsidR="00193223" w14:paraId="3047D825" w14:textId="77777777" w:rsidTr="00193223">
        <w:trPr>
          <w:cantSplit/>
          <w:trHeight w:val="20"/>
          <w:jc w:val="center"/>
        </w:trPr>
        <w:tc>
          <w:tcPr>
            <w:tcW w:w="1440" w:type="dxa"/>
            <w:vAlign w:val="center"/>
          </w:tcPr>
          <w:p w14:paraId="6C9F381B" w14:textId="72F0E7B3" w:rsidR="00193223" w:rsidRPr="00193223" w:rsidRDefault="00193223" w:rsidP="00193223">
            <w:pPr>
              <w:pStyle w:val="Body"/>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rFonts w:ascii="Helvetica" w:hAnsi="Helvetica"/>
                <w:sz w:val="24"/>
                <w:szCs w:val="24"/>
              </w:rPr>
            </w:pPr>
            <w:r>
              <w:rPr>
                <w:rFonts w:ascii="Helvetica" w:hAnsi="Helvetica"/>
                <w:sz w:val="24"/>
                <w:szCs w:val="24"/>
              </w:rPr>
              <w:t>Item</w:t>
            </w:r>
          </w:p>
        </w:tc>
        <w:tc>
          <w:tcPr>
            <w:tcW w:w="1440" w:type="dxa"/>
            <w:vAlign w:val="center"/>
          </w:tcPr>
          <w:p w14:paraId="333847FD" w14:textId="2BED2773" w:rsidR="00193223" w:rsidRPr="00193223" w:rsidRDefault="00193223" w:rsidP="00193223">
            <w:pPr>
              <w:pStyle w:val="Body"/>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rFonts w:ascii="Helvetica" w:hAnsi="Helvetica"/>
                <w:sz w:val="24"/>
                <w:szCs w:val="24"/>
              </w:rPr>
            </w:pPr>
            <w:r w:rsidRPr="00193223">
              <w:rPr>
                <w:rFonts w:ascii="Helvetica" w:hAnsi="Helvetica"/>
                <w:sz w:val="24"/>
                <w:szCs w:val="24"/>
              </w:rPr>
              <w:t>0</w:t>
            </w:r>
          </w:p>
        </w:tc>
        <w:tc>
          <w:tcPr>
            <w:tcW w:w="1440" w:type="dxa"/>
            <w:vAlign w:val="center"/>
          </w:tcPr>
          <w:p w14:paraId="112E8935" w14:textId="440F3347" w:rsidR="00193223" w:rsidRPr="00193223" w:rsidRDefault="00193223" w:rsidP="00193223">
            <w:pPr>
              <w:pStyle w:val="Body"/>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rFonts w:ascii="Helvetica" w:hAnsi="Helvetica"/>
                <w:sz w:val="24"/>
                <w:szCs w:val="24"/>
              </w:rPr>
            </w:pPr>
            <w:r w:rsidRPr="00193223">
              <w:rPr>
                <w:rFonts w:ascii="Helvetica" w:hAnsi="Helvetica"/>
                <w:sz w:val="24"/>
                <w:szCs w:val="24"/>
              </w:rPr>
              <w:t>1</w:t>
            </w:r>
          </w:p>
        </w:tc>
        <w:tc>
          <w:tcPr>
            <w:tcW w:w="1440" w:type="dxa"/>
            <w:vAlign w:val="center"/>
          </w:tcPr>
          <w:p w14:paraId="415276FE" w14:textId="741F2A97" w:rsidR="00193223" w:rsidRPr="00193223" w:rsidRDefault="00193223" w:rsidP="00193223">
            <w:pPr>
              <w:pStyle w:val="Body"/>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rFonts w:ascii="Helvetica" w:hAnsi="Helvetica"/>
                <w:sz w:val="24"/>
                <w:szCs w:val="24"/>
              </w:rPr>
            </w:pPr>
            <w:r w:rsidRPr="00193223">
              <w:rPr>
                <w:rFonts w:ascii="Helvetica" w:hAnsi="Helvetica"/>
                <w:sz w:val="24"/>
                <w:szCs w:val="24"/>
              </w:rPr>
              <w:t>2</w:t>
            </w:r>
          </w:p>
        </w:tc>
        <w:tc>
          <w:tcPr>
            <w:tcW w:w="1440" w:type="dxa"/>
            <w:vAlign w:val="center"/>
          </w:tcPr>
          <w:p w14:paraId="13ABC5B8" w14:textId="6AB1E202" w:rsidR="00193223" w:rsidRPr="00193223" w:rsidRDefault="00193223" w:rsidP="00193223">
            <w:pPr>
              <w:pStyle w:val="Body"/>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rFonts w:ascii="Helvetica" w:hAnsi="Helvetica"/>
                <w:sz w:val="24"/>
                <w:szCs w:val="24"/>
              </w:rPr>
            </w:pPr>
            <w:r w:rsidRPr="00193223">
              <w:rPr>
                <w:rFonts w:ascii="Helvetica" w:hAnsi="Helvetica"/>
                <w:sz w:val="24"/>
                <w:szCs w:val="24"/>
              </w:rPr>
              <w:t>3</w:t>
            </w:r>
          </w:p>
        </w:tc>
        <w:tc>
          <w:tcPr>
            <w:tcW w:w="1440" w:type="dxa"/>
            <w:vAlign w:val="center"/>
          </w:tcPr>
          <w:p w14:paraId="3FCCD659" w14:textId="45384A02" w:rsidR="00193223" w:rsidRPr="00193223" w:rsidRDefault="00193223" w:rsidP="00193223">
            <w:pPr>
              <w:pStyle w:val="Body"/>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rFonts w:ascii="Helvetica" w:hAnsi="Helvetica"/>
                <w:sz w:val="24"/>
                <w:szCs w:val="24"/>
              </w:rPr>
            </w:pPr>
            <w:r w:rsidRPr="00193223">
              <w:rPr>
                <w:rFonts w:ascii="Helvetica" w:hAnsi="Helvetica"/>
                <w:sz w:val="24"/>
                <w:szCs w:val="24"/>
              </w:rPr>
              <w:t>4</w:t>
            </w:r>
          </w:p>
        </w:tc>
      </w:tr>
      <w:tr w:rsidR="00193223" w14:paraId="7055B39F" w14:textId="77777777" w:rsidTr="00193223">
        <w:trPr>
          <w:cantSplit/>
          <w:trHeight w:val="20"/>
          <w:jc w:val="center"/>
        </w:trPr>
        <w:tc>
          <w:tcPr>
            <w:tcW w:w="1440" w:type="dxa"/>
            <w:vAlign w:val="center"/>
          </w:tcPr>
          <w:p w14:paraId="4F3BC5AD" w14:textId="5325D57C" w:rsidR="00193223" w:rsidRPr="00193223" w:rsidRDefault="00193223" w:rsidP="00193223">
            <w:pPr>
              <w:pStyle w:val="Body"/>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rFonts w:ascii="Helvetica" w:hAnsi="Helvetica"/>
                <w:sz w:val="24"/>
                <w:szCs w:val="24"/>
              </w:rPr>
            </w:pPr>
            <w:r w:rsidRPr="00193223">
              <w:rPr>
                <w:rFonts w:ascii="Helvetica" w:hAnsi="Helvetica"/>
                <w:sz w:val="24"/>
                <w:szCs w:val="24"/>
              </w:rPr>
              <w:t>Weight (w)</w:t>
            </w:r>
          </w:p>
        </w:tc>
        <w:tc>
          <w:tcPr>
            <w:tcW w:w="1440" w:type="dxa"/>
            <w:vAlign w:val="center"/>
          </w:tcPr>
          <w:p w14:paraId="431B6D91" w14:textId="6D7BE2D7" w:rsidR="00193223" w:rsidRPr="00193223" w:rsidRDefault="00193223" w:rsidP="00193223">
            <w:pPr>
              <w:pStyle w:val="Body"/>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rFonts w:ascii="Helvetica" w:hAnsi="Helvetica"/>
                <w:sz w:val="24"/>
                <w:szCs w:val="24"/>
              </w:rPr>
            </w:pPr>
            <w:r w:rsidRPr="00193223">
              <w:rPr>
                <w:rFonts w:ascii="Helvetica" w:hAnsi="Helvetica"/>
                <w:sz w:val="24"/>
                <w:szCs w:val="24"/>
              </w:rPr>
              <w:t>1</w:t>
            </w:r>
          </w:p>
        </w:tc>
        <w:tc>
          <w:tcPr>
            <w:tcW w:w="1440" w:type="dxa"/>
            <w:vAlign w:val="center"/>
          </w:tcPr>
          <w:p w14:paraId="0E4726D9" w14:textId="44BA486B" w:rsidR="00193223" w:rsidRPr="00193223" w:rsidRDefault="00193223" w:rsidP="00193223">
            <w:pPr>
              <w:pStyle w:val="Body"/>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rFonts w:ascii="Helvetica" w:hAnsi="Helvetica"/>
                <w:sz w:val="24"/>
                <w:szCs w:val="24"/>
              </w:rPr>
            </w:pPr>
            <w:r w:rsidRPr="00193223">
              <w:rPr>
                <w:rFonts w:ascii="Helvetica" w:hAnsi="Helvetica"/>
                <w:sz w:val="24"/>
                <w:szCs w:val="24"/>
              </w:rPr>
              <w:t>4</w:t>
            </w:r>
          </w:p>
        </w:tc>
        <w:tc>
          <w:tcPr>
            <w:tcW w:w="1440" w:type="dxa"/>
            <w:vAlign w:val="center"/>
          </w:tcPr>
          <w:p w14:paraId="5AAA1E22" w14:textId="39790385" w:rsidR="00193223" w:rsidRPr="00193223" w:rsidRDefault="00193223" w:rsidP="00193223">
            <w:pPr>
              <w:pStyle w:val="Body"/>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rFonts w:ascii="Helvetica" w:hAnsi="Helvetica"/>
                <w:sz w:val="24"/>
                <w:szCs w:val="24"/>
              </w:rPr>
            </w:pPr>
            <w:r w:rsidRPr="00193223">
              <w:rPr>
                <w:rFonts w:ascii="Helvetica" w:hAnsi="Helvetica"/>
                <w:sz w:val="24"/>
                <w:szCs w:val="24"/>
              </w:rPr>
              <w:t>1</w:t>
            </w:r>
          </w:p>
        </w:tc>
        <w:tc>
          <w:tcPr>
            <w:tcW w:w="1440" w:type="dxa"/>
            <w:vAlign w:val="center"/>
          </w:tcPr>
          <w:p w14:paraId="4B52ED3F" w14:textId="04289E46" w:rsidR="00193223" w:rsidRPr="00193223" w:rsidRDefault="00193223" w:rsidP="00193223">
            <w:pPr>
              <w:pStyle w:val="Body"/>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rFonts w:ascii="Helvetica" w:hAnsi="Helvetica"/>
                <w:sz w:val="24"/>
                <w:szCs w:val="24"/>
              </w:rPr>
            </w:pPr>
            <w:r w:rsidRPr="00193223">
              <w:rPr>
                <w:rFonts w:ascii="Helvetica" w:hAnsi="Helvetica"/>
                <w:sz w:val="24"/>
                <w:szCs w:val="24"/>
              </w:rPr>
              <w:t>12</w:t>
            </w:r>
          </w:p>
        </w:tc>
        <w:tc>
          <w:tcPr>
            <w:tcW w:w="1440" w:type="dxa"/>
            <w:vAlign w:val="center"/>
          </w:tcPr>
          <w:p w14:paraId="47645D22" w14:textId="254C8DC4" w:rsidR="00193223" w:rsidRPr="00193223" w:rsidRDefault="00193223" w:rsidP="00193223">
            <w:pPr>
              <w:pStyle w:val="Body"/>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rFonts w:ascii="Helvetica" w:hAnsi="Helvetica"/>
                <w:sz w:val="24"/>
                <w:szCs w:val="24"/>
              </w:rPr>
            </w:pPr>
            <w:r w:rsidRPr="00193223">
              <w:rPr>
                <w:rFonts w:ascii="Helvetica" w:hAnsi="Helvetica"/>
                <w:sz w:val="24"/>
                <w:szCs w:val="24"/>
              </w:rPr>
              <w:t>2</w:t>
            </w:r>
          </w:p>
        </w:tc>
      </w:tr>
      <w:tr w:rsidR="00193223" w14:paraId="2273B12D" w14:textId="77777777" w:rsidTr="00193223">
        <w:trPr>
          <w:cantSplit/>
          <w:trHeight w:val="20"/>
          <w:jc w:val="center"/>
        </w:trPr>
        <w:tc>
          <w:tcPr>
            <w:tcW w:w="1440" w:type="dxa"/>
            <w:vAlign w:val="center"/>
          </w:tcPr>
          <w:p w14:paraId="22D8C589" w14:textId="650A1A2C" w:rsidR="00193223" w:rsidRPr="00193223" w:rsidRDefault="00193223" w:rsidP="00193223">
            <w:pPr>
              <w:pStyle w:val="Body"/>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rFonts w:ascii="Helvetica" w:hAnsi="Helvetica"/>
                <w:sz w:val="24"/>
                <w:szCs w:val="24"/>
              </w:rPr>
            </w:pPr>
            <w:r w:rsidRPr="00193223">
              <w:rPr>
                <w:rFonts w:ascii="Helvetica" w:hAnsi="Helvetica"/>
                <w:sz w:val="24"/>
                <w:szCs w:val="24"/>
              </w:rPr>
              <w:t>Value (v)</w:t>
            </w:r>
          </w:p>
        </w:tc>
        <w:tc>
          <w:tcPr>
            <w:tcW w:w="1440" w:type="dxa"/>
            <w:vAlign w:val="center"/>
          </w:tcPr>
          <w:p w14:paraId="711EEC76" w14:textId="74DB7AE2" w:rsidR="00193223" w:rsidRPr="00193223" w:rsidRDefault="00193223" w:rsidP="00193223">
            <w:pPr>
              <w:pStyle w:val="Body"/>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rFonts w:ascii="Helvetica" w:hAnsi="Helvetica"/>
                <w:sz w:val="24"/>
                <w:szCs w:val="24"/>
              </w:rPr>
            </w:pPr>
            <w:r w:rsidRPr="00193223">
              <w:rPr>
                <w:rFonts w:ascii="Helvetica" w:hAnsi="Helvetica"/>
                <w:sz w:val="24"/>
                <w:szCs w:val="24"/>
              </w:rPr>
              <w:t>3</w:t>
            </w:r>
          </w:p>
        </w:tc>
        <w:tc>
          <w:tcPr>
            <w:tcW w:w="1440" w:type="dxa"/>
            <w:vAlign w:val="center"/>
          </w:tcPr>
          <w:p w14:paraId="4A6266F3" w14:textId="437BF0F8" w:rsidR="00193223" w:rsidRPr="00193223" w:rsidRDefault="00193223" w:rsidP="00193223">
            <w:pPr>
              <w:pStyle w:val="Body"/>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rFonts w:ascii="Helvetica" w:hAnsi="Helvetica"/>
                <w:sz w:val="24"/>
                <w:szCs w:val="24"/>
              </w:rPr>
            </w:pPr>
            <w:r w:rsidRPr="00193223">
              <w:rPr>
                <w:rFonts w:ascii="Helvetica" w:hAnsi="Helvetica"/>
                <w:sz w:val="24"/>
                <w:szCs w:val="24"/>
              </w:rPr>
              <w:t>7</w:t>
            </w:r>
          </w:p>
        </w:tc>
        <w:tc>
          <w:tcPr>
            <w:tcW w:w="1440" w:type="dxa"/>
            <w:vAlign w:val="center"/>
          </w:tcPr>
          <w:p w14:paraId="3C144A53" w14:textId="3D898854" w:rsidR="00193223" w:rsidRPr="00193223" w:rsidRDefault="00193223" w:rsidP="00193223">
            <w:pPr>
              <w:pStyle w:val="Body"/>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rFonts w:ascii="Helvetica" w:hAnsi="Helvetica"/>
                <w:sz w:val="24"/>
                <w:szCs w:val="24"/>
              </w:rPr>
            </w:pPr>
            <w:r w:rsidRPr="00193223">
              <w:rPr>
                <w:rFonts w:ascii="Helvetica" w:hAnsi="Helvetica"/>
                <w:sz w:val="24"/>
                <w:szCs w:val="24"/>
              </w:rPr>
              <w:t>2</w:t>
            </w:r>
          </w:p>
        </w:tc>
        <w:tc>
          <w:tcPr>
            <w:tcW w:w="1440" w:type="dxa"/>
            <w:vAlign w:val="center"/>
          </w:tcPr>
          <w:p w14:paraId="71742804" w14:textId="603FCACA" w:rsidR="00193223" w:rsidRPr="00193223" w:rsidRDefault="00193223" w:rsidP="00193223">
            <w:pPr>
              <w:pStyle w:val="Body"/>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rFonts w:ascii="Helvetica" w:hAnsi="Helvetica"/>
                <w:sz w:val="24"/>
                <w:szCs w:val="24"/>
              </w:rPr>
            </w:pPr>
            <w:r w:rsidRPr="00193223">
              <w:rPr>
                <w:rFonts w:ascii="Helvetica" w:hAnsi="Helvetica"/>
                <w:sz w:val="24"/>
                <w:szCs w:val="24"/>
              </w:rPr>
              <w:t>9</w:t>
            </w:r>
          </w:p>
        </w:tc>
        <w:tc>
          <w:tcPr>
            <w:tcW w:w="1440" w:type="dxa"/>
            <w:vAlign w:val="center"/>
          </w:tcPr>
          <w:p w14:paraId="103027CE" w14:textId="0A53A424" w:rsidR="00193223" w:rsidRPr="00193223" w:rsidRDefault="00193223" w:rsidP="00193223">
            <w:pPr>
              <w:pStyle w:val="Body"/>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rFonts w:ascii="Helvetica" w:hAnsi="Helvetica"/>
                <w:sz w:val="24"/>
                <w:szCs w:val="24"/>
              </w:rPr>
            </w:pPr>
            <w:r w:rsidRPr="00193223">
              <w:rPr>
                <w:rFonts w:ascii="Helvetica" w:hAnsi="Helvetica"/>
                <w:sz w:val="24"/>
                <w:szCs w:val="24"/>
              </w:rPr>
              <w:t>8</w:t>
            </w:r>
          </w:p>
        </w:tc>
      </w:tr>
      <w:tr w:rsidR="00193223" w14:paraId="5CEEF780" w14:textId="77777777" w:rsidTr="00193223">
        <w:trPr>
          <w:cantSplit/>
          <w:trHeight w:val="20"/>
          <w:jc w:val="center"/>
        </w:trPr>
        <w:tc>
          <w:tcPr>
            <w:tcW w:w="1440" w:type="dxa"/>
            <w:vAlign w:val="center"/>
          </w:tcPr>
          <w:p w14:paraId="4B60CCAF" w14:textId="75A84833" w:rsidR="00193223" w:rsidRPr="00193223" w:rsidRDefault="00193223" w:rsidP="00193223">
            <w:pPr>
              <w:pStyle w:val="Body"/>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rFonts w:ascii="Helvetica" w:hAnsi="Helvetica"/>
                <w:sz w:val="24"/>
                <w:szCs w:val="24"/>
              </w:rPr>
            </w:pPr>
            <w:r w:rsidRPr="00193223">
              <w:rPr>
                <w:rFonts w:ascii="Helvetica" w:hAnsi="Helvetica"/>
                <w:sz w:val="24"/>
                <w:szCs w:val="24"/>
              </w:rPr>
              <w:t>v/w</w:t>
            </w:r>
          </w:p>
        </w:tc>
        <w:tc>
          <w:tcPr>
            <w:tcW w:w="1440" w:type="dxa"/>
            <w:vAlign w:val="center"/>
          </w:tcPr>
          <w:p w14:paraId="5B993E66" w14:textId="02D443BA" w:rsidR="00193223" w:rsidRPr="00193223" w:rsidRDefault="00193223" w:rsidP="00193223">
            <w:pPr>
              <w:pStyle w:val="Body"/>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rFonts w:ascii="Helvetica" w:hAnsi="Helvetica"/>
                <w:sz w:val="24"/>
                <w:szCs w:val="24"/>
              </w:rPr>
            </w:pPr>
            <w:r w:rsidRPr="00193223">
              <w:rPr>
                <w:rFonts w:ascii="Helvetica" w:hAnsi="Helvetica"/>
                <w:sz w:val="24"/>
                <w:szCs w:val="24"/>
              </w:rPr>
              <w:t>3</w:t>
            </w:r>
          </w:p>
        </w:tc>
        <w:tc>
          <w:tcPr>
            <w:tcW w:w="1440" w:type="dxa"/>
            <w:vAlign w:val="center"/>
          </w:tcPr>
          <w:p w14:paraId="20FBAD51" w14:textId="39188301" w:rsidR="00193223" w:rsidRPr="00193223" w:rsidRDefault="00193223" w:rsidP="00193223">
            <w:pPr>
              <w:pStyle w:val="Body"/>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rFonts w:ascii="Helvetica" w:hAnsi="Helvetica"/>
                <w:sz w:val="24"/>
                <w:szCs w:val="24"/>
              </w:rPr>
            </w:pPr>
            <w:r w:rsidRPr="00193223">
              <w:rPr>
                <w:rFonts w:ascii="Helvetica" w:hAnsi="Helvetica"/>
                <w:sz w:val="24"/>
                <w:szCs w:val="24"/>
              </w:rPr>
              <w:t>1.75</w:t>
            </w:r>
          </w:p>
        </w:tc>
        <w:tc>
          <w:tcPr>
            <w:tcW w:w="1440" w:type="dxa"/>
            <w:vAlign w:val="center"/>
          </w:tcPr>
          <w:p w14:paraId="7234C33B" w14:textId="438C526B" w:rsidR="00193223" w:rsidRPr="00193223" w:rsidRDefault="00193223" w:rsidP="00193223">
            <w:pPr>
              <w:pStyle w:val="Body"/>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rFonts w:ascii="Helvetica" w:hAnsi="Helvetica"/>
                <w:sz w:val="24"/>
                <w:szCs w:val="24"/>
              </w:rPr>
            </w:pPr>
            <w:r w:rsidRPr="00193223">
              <w:rPr>
                <w:rFonts w:ascii="Helvetica" w:hAnsi="Helvetica"/>
                <w:sz w:val="24"/>
                <w:szCs w:val="24"/>
              </w:rPr>
              <w:t>2</w:t>
            </w:r>
          </w:p>
        </w:tc>
        <w:tc>
          <w:tcPr>
            <w:tcW w:w="1440" w:type="dxa"/>
            <w:vAlign w:val="center"/>
          </w:tcPr>
          <w:p w14:paraId="6D32A139" w14:textId="657EFE78" w:rsidR="00193223" w:rsidRPr="00193223" w:rsidRDefault="00193223" w:rsidP="00193223">
            <w:pPr>
              <w:pStyle w:val="Body"/>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rFonts w:ascii="Helvetica" w:hAnsi="Helvetica"/>
                <w:sz w:val="24"/>
                <w:szCs w:val="24"/>
              </w:rPr>
            </w:pPr>
            <w:r w:rsidRPr="00193223">
              <w:rPr>
                <w:rFonts w:ascii="Helvetica" w:hAnsi="Helvetica"/>
                <w:sz w:val="24"/>
                <w:szCs w:val="24"/>
              </w:rPr>
              <w:t>0.75</w:t>
            </w:r>
          </w:p>
        </w:tc>
        <w:tc>
          <w:tcPr>
            <w:tcW w:w="1440" w:type="dxa"/>
            <w:vAlign w:val="center"/>
          </w:tcPr>
          <w:p w14:paraId="4A5FEC09" w14:textId="53F54073" w:rsidR="00193223" w:rsidRPr="00193223" w:rsidRDefault="00193223" w:rsidP="00193223">
            <w:pPr>
              <w:pStyle w:val="Body"/>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rFonts w:ascii="Helvetica" w:hAnsi="Helvetica"/>
                <w:sz w:val="24"/>
                <w:szCs w:val="24"/>
              </w:rPr>
            </w:pPr>
            <w:r w:rsidRPr="00193223">
              <w:rPr>
                <w:rFonts w:ascii="Helvetica" w:hAnsi="Helvetica"/>
                <w:sz w:val="24"/>
                <w:szCs w:val="24"/>
              </w:rPr>
              <w:t>4</w:t>
            </w:r>
          </w:p>
        </w:tc>
      </w:tr>
    </w:tbl>
    <w:p w14:paraId="4A53C96E" w14:textId="390C72A8" w:rsidR="00547F74" w:rsidRPr="00F86448" w:rsidRDefault="00193223" w:rsidP="008C24F1">
      <w:pPr>
        <w:pStyle w:val="Body"/>
        <w:spacing w:line="480" w:lineRule="auto"/>
        <w:ind w:firstLine="720"/>
        <w:rPr>
          <w:rFonts w:ascii="Helvetica" w:hAnsi="Helvetica"/>
          <w:sz w:val="24"/>
          <w:szCs w:val="24"/>
        </w:rPr>
      </w:pPr>
      <w:r w:rsidRPr="00F86448">
        <w:rPr>
          <w:noProof/>
        </w:rPr>
        <w:lastRenderedPageBreak/>
        <mc:AlternateContent>
          <mc:Choice Requires="wps">
            <w:drawing>
              <wp:anchor distT="0" distB="0" distL="114300" distR="114300" simplePos="0" relativeHeight="251660288" behindDoc="1" locked="0" layoutInCell="1" allowOverlap="1" wp14:anchorId="72AA3F37" wp14:editId="667B6DAA">
                <wp:simplePos x="0" y="0"/>
                <wp:positionH relativeFrom="page">
                  <wp:align>center</wp:align>
                </wp:positionH>
                <wp:positionV relativeFrom="paragraph">
                  <wp:posOffset>292100</wp:posOffset>
                </wp:positionV>
                <wp:extent cx="5466080" cy="635"/>
                <wp:effectExtent l="0" t="0" r="1270" b="0"/>
                <wp:wrapTight wrapText="bothSides">
                  <wp:wrapPolygon edited="0">
                    <wp:start x="0" y="0"/>
                    <wp:lineTo x="0" y="20052"/>
                    <wp:lineTo x="21530" y="20052"/>
                    <wp:lineTo x="21530" y="0"/>
                    <wp:lineTo x="0" y="0"/>
                  </wp:wrapPolygon>
                </wp:wrapTight>
                <wp:docPr id="20" name="Text Box 20"/>
                <wp:cNvGraphicFramePr/>
                <a:graphic xmlns:a="http://schemas.openxmlformats.org/drawingml/2006/main">
                  <a:graphicData uri="http://schemas.microsoft.com/office/word/2010/wordprocessingShape">
                    <wps:wsp>
                      <wps:cNvSpPr txBox="1"/>
                      <wps:spPr>
                        <a:xfrm>
                          <a:off x="0" y="0"/>
                          <a:ext cx="5466080" cy="635"/>
                        </a:xfrm>
                        <a:prstGeom prst="rect">
                          <a:avLst/>
                        </a:prstGeom>
                        <a:solidFill>
                          <a:prstClr val="white"/>
                        </a:solidFill>
                        <a:ln>
                          <a:noFill/>
                        </a:ln>
                      </wps:spPr>
                      <wps:txbx>
                        <w:txbxContent>
                          <w:p w14:paraId="67A23199" w14:textId="7B567E16" w:rsidR="00632DEE" w:rsidRPr="00CB5B62" w:rsidRDefault="00632DEE" w:rsidP="00F702BF">
                            <w:pPr>
                              <w:pStyle w:val="Caption"/>
                              <w:rPr>
                                <w:rFonts w:ascii="Helvetica" w:hAnsi="Helvetica"/>
                                <w:color w:val="000000"/>
                                <w:sz w:val="24"/>
                                <w:szCs w:val="24"/>
                                <w:u w:color="000000"/>
                              </w:rPr>
                            </w:pPr>
                            <w:r>
                              <w:t xml:space="preserve">Table </w:t>
                            </w:r>
                            <w:fldSimple w:instr=" SEQ Figure \* ARABIC ">
                              <w:r>
                                <w:rPr>
                                  <w:noProof/>
                                </w:rPr>
                                <w:t>1</w:t>
                              </w:r>
                            </w:fldSimple>
                            <w:r>
                              <w:t>. Shows an example of a 0-1 knapsack problem, including v/w which is used in the approximation algorithm called the greedy knapsack algorithm.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2AA3F37" id="_x0000_t202" coordsize="21600,21600" o:spt="202" path="m,l,21600r21600,l21600,xe">
                <v:stroke joinstyle="miter"/>
                <v:path gradientshapeok="t" o:connecttype="rect"/>
              </v:shapetype>
              <v:shape id="Text Box 20" o:spid="_x0000_s1027" type="#_x0000_t202" style="position:absolute;left:0;text-align:left;margin-left:0;margin-top:23pt;width:430.4pt;height:.05pt;z-index:-251656192;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" stroked="f">
                <v:textbox style="mso-fit-shape-to-text:t" inset="0,0,0,0">
                  <w:txbxContent>
                    <w:p w14:paraId="67A23199" w14:textId="7B567E16" w:rsidR="00632DEE" w:rsidRPr="00CB5B62" w:rsidRDefault="00632DEE" w:rsidP="00F702BF">
                      <w:pPr>
                        <w:pStyle w:val="Caption"/>
                        <w:rPr>
                          <w:rFonts w:ascii="Helvetica" w:hAnsi="Helvetica"/>
                          <w:color w:val="000000"/>
                          <w:sz w:val="24"/>
                          <w:szCs w:val="24"/>
                          <w:u w:color="000000"/>
                        </w:rPr>
                      </w:pPr>
                      <w:r>
                        <w:t xml:space="preserve">Table </w:t>
                      </w:r>
                      <w:fldSimple w:instr=" SEQ Figure \* ARABIC ">
                        <w:r>
                          <w:rPr>
                            <w:noProof/>
                          </w:rPr>
                          <w:t>1</w:t>
                        </w:r>
                      </w:fldSimple>
                      <w:r>
                        <w:t>. Shows an example of a 0-1 knapsack problem, including v/w which is used in the approximation algorithm called the greedy knapsack algorithm.</w:t>
                      </w:r>
                    </w:p>
                  </w:txbxContent>
                </v:textbox>
                <w10:wrap type="tight" anchorx="page"/>
              </v:shape>
            </w:pict>
          </mc:Fallback>
        </mc:AlternateContent>
      </w:r>
    </w:p>
    <w:p w14:paraId="1728FA7C" w14:textId="09EE0068" w:rsidR="00B125C9" w:rsidRDefault="00256B34" w:rsidP="00B125C9">
      <w:pPr>
        <w:pStyle w:val="Heading4"/>
      </w:pPr>
      <w:bookmarkStart w:id="7" w:name="_Toc59203463"/>
      <w:r w:rsidRPr="00F86448">
        <w:t>Graph Coloring Problem</w:t>
      </w:r>
      <w:bookmarkEnd w:id="7"/>
    </w:p>
    <w:p w14:paraId="0C05B3FB" w14:textId="59EDE4ED" w:rsidR="00256B34" w:rsidRPr="00F86448" w:rsidRDefault="008E338A" w:rsidP="00B125C9">
      <w:pPr>
        <w:pStyle w:val="NoSpacing"/>
        <w:ind w:firstLine="720"/>
      </w:pPr>
      <w:r w:rsidRPr="00F86448">
        <w:t xml:space="preserve">The simplest form of the graph coloring problem focuses on coloring vertices of a graph in such a way that no two adjacent vertices share the same color. However, the graph coloring problem is </w:t>
      </w:r>
      <w:r w:rsidR="002A3AC3">
        <w:t xml:space="preserve">also an example of </w:t>
      </w:r>
      <w:r w:rsidRPr="00F86448">
        <w:t>dynamic constraint satisfaction problem due to the additional constraints that can be added into the problem</w:t>
      </w:r>
      <w:r w:rsidR="002A3AC3">
        <w:t>, as explained below</w:t>
      </w:r>
      <w:r w:rsidRPr="00F86448">
        <w:t xml:space="preserve">. </w:t>
      </w:r>
    </w:p>
    <w:p w14:paraId="6B042164" w14:textId="741848CF" w:rsidR="008C24F1" w:rsidRDefault="008E338A" w:rsidP="008C24F1">
      <w:pPr>
        <w:pStyle w:val="NoSpacing"/>
      </w:pPr>
      <w:r w:rsidRPr="00F86448">
        <w:tab/>
        <w:t>The graph coloring problem can be separated into three different problems: vertex coloring where no two adjacent vertices share a color, edge coloring where no two adjacent edges share a color, and face coloring where no face on a planar graph shares a boundary with another face of the same color. Not only that, but the problem can be altered to consider alternative constraints such as: blue cannot be adjacent to green, or red must only be adjacent to purple or yellow.</w:t>
      </w:r>
      <w:r w:rsidR="00FF7AE5" w:rsidRPr="00F86448">
        <w:t xml:space="preserve"> We can apply the graph coloring technique to an uncolored map to determine the smallest number of colors we need, as well as to solve a configuration of colors to color the map. Another use of the graph coloring problem, for example, would be to match </w:t>
      </w:r>
      <w:r w:rsidR="00FF7AE5" w:rsidRPr="00F86448">
        <w:rPr>
          <w:i/>
          <w:iCs/>
        </w:rPr>
        <w:t>n</w:t>
      </w:r>
      <w:r w:rsidR="00FF7AE5" w:rsidRPr="00F86448">
        <w:t xml:space="preserve"> number of candidates with </w:t>
      </w:r>
      <w:r w:rsidR="00FF7AE5" w:rsidRPr="00F86448">
        <w:rPr>
          <w:i/>
          <w:iCs/>
        </w:rPr>
        <w:t>n</w:t>
      </w:r>
      <w:r w:rsidR="00FF7AE5" w:rsidRPr="00F86448">
        <w:t xml:space="preserve"> number </w:t>
      </w:r>
      <w:r w:rsidR="00FF7AE5" w:rsidRPr="00F86448">
        <w:lastRenderedPageBreak/>
        <w:t xml:space="preserve">of jobs where each candidate has the appropriate qualifications for the </w:t>
      </w:r>
      <w:proofErr w:type="gramStart"/>
      <w:r w:rsidR="00FF7AE5" w:rsidRPr="00F86448">
        <w:t>job</w:t>
      </w:r>
      <w:proofErr w:type="gramEnd"/>
      <w:r w:rsidR="00FF7AE5" w:rsidRPr="00F86448">
        <w:t xml:space="preserve"> they </w:t>
      </w:r>
      <w:r w:rsidR="00E87BDE" w:rsidRPr="00F86448">
        <w:rPr>
          <w:noProof/>
        </w:rPr>
        <mc:AlternateContent>
          <mc:Choice Requires="wps">
            <w:drawing>
              <wp:anchor distT="0" distB="0" distL="114300" distR="114300" simplePos="0" relativeHeight="251674624" behindDoc="0" locked="0" layoutInCell="1" allowOverlap="1" wp14:anchorId="537813A4" wp14:editId="33AC68CB">
                <wp:simplePos x="0" y="0"/>
                <wp:positionH relativeFrom="margin">
                  <wp:align>center</wp:align>
                </wp:positionH>
                <wp:positionV relativeFrom="paragraph">
                  <wp:posOffset>3810635</wp:posOffset>
                </wp:positionV>
                <wp:extent cx="3170555" cy="635"/>
                <wp:effectExtent l="0" t="0" r="0" b="8255"/>
                <wp:wrapTopAndBottom/>
                <wp:docPr id="29" name="Text Box 29"/>
                <wp:cNvGraphicFramePr/>
                <a:graphic xmlns:a="http://schemas.openxmlformats.org/drawingml/2006/main">
                  <a:graphicData uri="http://schemas.microsoft.com/office/word/2010/wordprocessingShape">
                    <wps:wsp>
                      <wps:cNvSpPr txBox="1"/>
                      <wps:spPr>
                        <a:xfrm>
                          <a:off x="0" y="0"/>
                          <a:ext cx="3170555" cy="635"/>
                        </a:xfrm>
                        <a:prstGeom prst="rect">
                          <a:avLst/>
                        </a:prstGeom>
                        <a:solidFill>
                          <a:prstClr val="white"/>
                        </a:solidFill>
                        <a:ln>
                          <a:noFill/>
                        </a:ln>
                      </wps:spPr>
                      <wps:txbx>
                        <w:txbxContent>
                          <w:p w14:paraId="288BC0A6" w14:textId="2AA0BE9C" w:rsidR="00632DEE" w:rsidRPr="00123136" w:rsidRDefault="00632DEE" w:rsidP="005A6D48">
                            <w:pPr>
                              <w:pStyle w:val="Caption"/>
                              <w:rPr>
                                <w:rFonts w:ascii="Helvetica" w:eastAsia="Helvetica" w:hAnsi="Helvetica" w:cs="Helvetica"/>
                                <w:noProof/>
                                <w:color w:val="000000"/>
                                <w:sz w:val="24"/>
                                <w:szCs w:val="24"/>
                                <w:u w:color="000000"/>
                              </w:rPr>
                            </w:pPr>
                            <w:r>
                              <w:t xml:space="preserve">Figure </w:t>
                            </w:r>
                            <w:fldSimple w:instr=" SEQ Figure \* ARABIC ">
                              <w:r>
                                <w:rPr>
                                  <w:noProof/>
                                </w:rPr>
                                <w:t>5</w:t>
                              </w:r>
                            </w:fldSimple>
                            <w:r>
                              <w:t>. A solution for vertex coloring of the Petersen graph.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37813A4" id="Text Box 29" o:spid="_x0000_s1028" type="#_x0000_t202" style="position:absolute;margin-left:0;margin-top:300.05pt;width:249.65pt;height:.05pt;z-index:25167462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" stroked="f">
                <v:textbox style="mso-fit-shape-to-text:t" inset="0,0,0,0">
                  <w:txbxContent>
                    <w:p w14:paraId="288BC0A6" w14:textId="2AA0BE9C" w:rsidR="00632DEE" w:rsidRPr="00123136" w:rsidRDefault="00632DEE" w:rsidP="005A6D48">
                      <w:pPr>
                        <w:pStyle w:val="Caption"/>
                        <w:rPr>
                          <w:rFonts w:ascii="Helvetica" w:eastAsia="Helvetica" w:hAnsi="Helvetica" w:cs="Helvetica"/>
                          <w:noProof/>
                          <w:color w:val="000000"/>
                          <w:sz w:val="24"/>
                          <w:szCs w:val="24"/>
                          <w:u w:color="000000"/>
                        </w:rPr>
                      </w:pPr>
                      <w:r>
                        <w:t xml:space="preserve">Figure </w:t>
                      </w:r>
                      <w:fldSimple w:instr=" SEQ Figure \* ARABIC ">
                        <w:r>
                          <w:rPr>
                            <w:noProof/>
                          </w:rPr>
                          <w:t>5</w:t>
                        </w:r>
                      </w:fldSimple>
                      <w:r>
                        <w:t>. A solution for vertex coloring of the Petersen graph.</w:t>
                      </w:r>
                    </w:p>
                  </w:txbxContent>
                </v:textbox>
                <w10:wrap type="topAndBottom" anchorx="margin"/>
              </v:shape>
            </w:pict>
          </mc:Fallback>
        </mc:AlternateContent>
      </w:r>
      <w:r w:rsidR="00E87BDE" w:rsidRPr="00F86448">
        <w:rPr>
          <w:noProof/>
        </w:rPr>
        <w:drawing>
          <wp:anchor distT="0" distB="0" distL="114300" distR="114300" simplePos="0" relativeHeight="251672576" behindDoc="0" locked="0" layoutInCell="1" allowOverlap="1" wp14:anchorId="1C269E32" wp14:editId="21A88321">
            <wp:simplePos x="0" y="0"/>
            <wp:positionH relativeFrom="margin">
              <wp:align>center</wp:align>
            </wp:positionH>
            <wp:positionV relativeFrom="paragraph">
              <wp:posOffset>965835</wp:posOffset>
            </wp:positionV>
            <wp:extent cx="2846717" cy="2730260"/>
            <wp:effectExtent l="0" t="0" r="0" b="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846717" cy="2730260"/>
                    </a:xfrm>
                    <a:prstGeom prst="rect">
                      <a:avLst/>
                    </a:prstGeom>
                  </pic:spPr>
                </pic:pic>
              </a:graphicData>
            </a:graphic>
          </wp:anchor>
        </w:drawing>
      </w:r>
      <w:r w:rsidR="00FF7AE5" w:rsidRPr="00F86448">
        <w:t>are assigned.</w:t>
      </w:r>
    </w:p>
    <w:p w14:paraId="62AE1952" w14:textId="78C2BFAA" w:rsidR="00C42683" w:rsidRDefault="00C42683" w:rsidP="008C24F1">
      <w:pPr>
        <w:pStyle w:val="NoSpacing"/>
      </w:pPr>
      <w:r w:rsidRPr="00C42683">
        <w:t xml:space="preserve">Khot’s Uniqueness Games Conjecture [Q17] provides us </w:t>
      </w:r>
      <w:r>
        <w:t>motivation</w:t>
      </w:r>
      <w:r w:rsidRPr="00C42683">
        <w:t xml:space="preserve"> to use the instance of Graph Coloring problem.  Considering the 3-coloring problem as an example, we have possible 3</w:t>
      </w:r>
      <w:r w:rsidRPr="00C42683">
        <w:rPr>
          <w:vertAlign w:val="superscript"/>
        </w:rPr>
        <w:t>|V|</w:t>
      </w:r>
      <w:r w:rsidRPr="00C42683">
        <w:t xml:space="preserve"> combination for set V of vertices. Khot’s </w:t>
      </w:r>
      <w:r w:rsidR="00F848DE" w:rsidRPr="00C42683">
        <w:t>conjecture</w:t>
      </w:r>
      <w:r w:rsidRPr="00C42683">
        <w:t xml:space="preserve"> is related to approximate algorithms [Q19-22] but all k-coloring problem solutions are O(</w:t>
      </w:r>
      <w:proofErr w:type="spellStart"/>
      <w:r w:rsidRPr="00C42683">
        <w:t>k</w:t>
      </w:r>
      <w:r w:rsidRPr="00C42683">
        <w:rPr>
          <w:vertAlign w:val="superscript"/>
        </w:rPr>
        <w:t>|V</w:t>
      </w:r>
      <w:proofErr w:type="spellEnd"/>
      <w:r w:rsidRPr="00C42683">
        <w:rPr>
          <w:vertAlign w:val="superscript"/>
        </w:rPr>
        <w:t>|</w:t>
      </w:r>
      <w:r w:rsidRPr="00C42683">
        <w:t xml:space="preserve">).  The open question is:  Is there a polynomial time algorithm for k-Graph Coloring problem? [Q17].  Starting with some informal definitions:  A computational problem A reduces (polynomial time transformed) to a computational problem B, if there is a way to </w:t>
      </w:r>
      <w:r w:rsidRPr="00C42683">
        <w:rPr>
          <w:i/>
        </w:rPr>
        <w:t>encode</w:t>
      </w:r>
      <w:r w:rsidRPr="00C42683">
        <w:t xml:space="preserve"> an instance of problem A to an instance of problem B (under reasonable encoding scheme), so that a polynomial algorithm for B implies a polynomial time algorithm for A as well [Q17, Q23].  What Khot’s conjecture suggests is that some computational problems are so hard that apart from being impossible to solve in polynomial time unless </w:t>
      </w:r>
      <w:r w:rsidRPr="00C42683">
        <w:lastRenderedPageBreak/>
        <w:t>P=NP, it is also impossible to get a good polynomial time approximation algorithm.</w:t>
      </w:r>
      <w:r w:rsidR="00F848DE">
        <w:t xml:space="preserve"> </w:t>
      </w:r>
      <w:r w:rsidRPr="00C42683">
        <w:t xml:space="preserve">This fact provides the motivation of </w:t>
      </w:r>
      <w:r>
        <w:t>this thesis</w:t>
      </w:r>
      <w:r w:rsidRPr="00C42683">
        <w:t>: to investigate the k-coloring problem as the starting point for our research as well.  For the graph size n=100 (for now) it is assumed that k</w:t>
      </w:r>
      <w:r w:rsidRPr="00C42683">
        <w:rPr>
          <w:vertAlign w:val="superscript"/>
        </w:rPr>
        <w:t xml:space="preserve">100 </w:t>
      </w:r>
      <w:r w:rsidRPr="00C42683">
        <w:t xml:space="preserve">will be large enough that the 100-coloring problem is not solvable in polynomial time by any computational algorithm, and k &lt;50 might just be the limit for a human working without a computer in this case.  </w:t>
      </w:r>
      <w:r w:rsidRPr="00C42683">
        <w:rPr>
          <w:lang w:bidi="en-US"/>
        </w:rPr>
        <w:t>We plan to start with Khot’s conjecture that there are Graph Coloring instances of graphs, some of which can be solved and other are not solvable in polynomial time by a computer</w:t>
      </w:r>
      <w:r w:rsidR="00F848DE">
        <w:rPr>
          <w:lang w:bidi="en-US"/>
        </w:rPr>
        <w:t xml:space="preserve">. </w:t>
      </w:r>
      <w:r w:rsidRPr="00C42683">
        <w:rPr>
          <w:lang w:bidi="en-US"/>
        </w:rPr>
        <w:t xml:space="preserve">In addition, it is difficult to differentiate between the two instances algorithmically, which means computationally it is difficult (NP-complete/NP-Hard) for a machine to determine that as well.  </w:t>
      </w:r>
    </w:p>
    <w:p w14:paraId="733C3BDE" w14:textId="77777777" w:rsidR="008C24F1" w:rsidRDefault="008C24F1" w:rsidP="008C24F1">
      <w:pPr>
        <w:pStyle w:val="NoSpacing"/>
      </w:pPr>
    </w:p>
    <w:p w14:paraId="560E5900" w14:textId="3A124C41" w:rsidR="003A1684" w:rsidRDefault="003A1684" w:rsidP="003A1684">
      <w:pPr>
        <w:pStyle w:val="Heading4"/>
      </w:pPr>
      <w:bookmarkStart w:id="8" w:name="_Toc59203464"/>
      <w:r>
        <w:t>The Random Game</w:t>
      </w:r>
      <w:bookmarkEnd w:id="8"/>
    </w:p>
    <w:p w14:paraId="403B461E" w14:textId="6294ADB8" w:rsidR="003A1684" w:rsidRPr="003A1684" w:rsidRDefault="003A1684" w:rsidP="003A1684">
      <w:pPr>
        <w:pStyle w:val="NoSpacing"/>
        <w:ind w:firstLine="720"/>
      </w:pPr>
      <w:r w:rsidRPr="003A1684">
        <w:t>We developed what we call The Random Game to see The Unique Games Conjecture’s statements firsthand. We will use The Random Game to gain a better understanding of why The Unique Games Conjecture is such a significant problem and create a simplification of the conjecture that makes it more easily understood.</w:t>
      </w:r>
    </w:p>
    <w:p w14:paraId="19A95BD1" w14:textId="77777777" w:rsidR="003A1684" w:rsidRPr="003A1684" w:rsidRDefault="003A1684" w:rsidP="003A1684">
      <w:pPr>
        <w:pStyle w:val="NoSpacing"/>
        <w:ind w:firstLine="720"/>
      </w:pPr>
      <w:r w:rsidRPr="003A1684">
        <w:t>The Random Game consists of a graph G with edges E and vertices V. Each vertex in V can be assigned a color of red, green, or blue and each edge in E is assigned a random constraint from the following:</w:t>
      </w:r>
    </w:p>
    <w:p w14:paraId="11342C3B" w14:textId="77777777" w:rsidR="003A1684" w:rsidRPr="00F86448" w:rsidRDefault="003A1684" w:rsidP="003A1684">
      <w:pPr>
        <w:pStyle w:val="NoSpacing"/>
        <w:numPr>
          <w:ilvl w:val="0"/>
          <w:numId w:val="27"/>
        </w:numPr>
        <w:spacing w:line="240" w:lineRule="auto"/>
      </w:pPr>
      <w:r w:rsidRPr="00F86448">
        <w:t>Connected nodes must be different colors.</w:t>
      </w:r>
    </w:p>
    <w:p w14:paraId="19919BF8" w14:textId="77777777" w:rsidR="003A1684" w:rsidRPr="00F86448" w:rsidRDefault="003A1684" w:rsidP="003A1684">
      <w:pPr>
        <w:pStyle w:val="NoSpacing"/>
        <w:numPr>
          <w:ilvl w:val="0"/>
          <w:numId w:val="27"/>
        </w:numPr>
        <w:spacing w:line="240" w:lineRule="auto"/>
      </w:pPr>
      <w:r w:rsidRPr="00F86448">
        <w:lastRenderedPageBreak/>
        <w:t>Connected nodes must be the same color.</w:t>
      </w:r>
    </w:p>
    <w:p w14:paraId="021925FB" w14:textId="77777777" w:rsidR="003A1684" w:rsidRPr="00F86448" w:rsidRDefault="003A1684" w:rsidP="003A1684">
      <w:pPr>
        <w:pStyle w:val="NoSpacing"/>
        <w:numPr>
          <w:ilvl w:val="0"/>
          <w:numId w:val="27"/>
        </w:numPr>
        <w:spacing w:line="240" w:lineRule="auto"/>
      </w:pPr>
      <w:r w:rsidRPr="00F86448">
        <w:t>2-3 constraints saying that one node must be a certain color, and the other node must be the other. If any of these 2-3 constraints pass, this constraint passes.</w:t>
      </w:r>
    </w:p>
    <w:p w14:paraId="19D2BA18" w14:textId="021D0BB8" w:rsidR="003A1684" w:rsidRDefault="003A1684" w:rsidP="003A1684">
      <w:pPr>
        <w:pStyle w:val="NoSpacing"/>
        <w:numPr>
          <w:ilvl w:val="0"/>
          <w:numId w:val="27"/>
        </w:numPr>
        <w:spacing w:line="240" w:lineRule="auto"/>
      </w:pPr>
      <w:r w:rsidRPr="00F86448">
        <w:t>2-3 constraints saying that the connected nodes must not be two specific colors. If any of these 2-3 constraints fail, this constraint fails.</w:t>
      </w:r>
    </w:p>
    <w:p w14:paraId="4439EF21" w14:textId="77777777" w:rsidR="003A1684" w:rsidRPr="00F86448" w:rsidRDefault="003A1684" w:rsidP="003A1684">
      <w:pPr>
        <w:pStyle w:val="NoSpacing"/>
        <w:spacing w:line="240" w:lineRule="auto"/>
        <w:ind w:left="720"/>
      </w:pPr>
    </w:p>
    <w:p w14:paraId="7D97AF9C" w14:textId="67C61AEE" w:rsidR="003A1684" w:rsidRDefault="003A1684" w:rsidP="003A1684">
      <w:pPr>
        <w:pStyle w:val="NoSpacing"/>
        <w:ind w:firstLine="720"/>
      </w:pPr>
      <w:r w:rsidRPr="00F86448">
        <w:t xml:space="preserve">The goal is to color each vertex in V so that the graph satisfies all the constraints on the edges in E. We chose three colors and the constraints to simplify the problem so we could generate a large amount of results. </w:t>
      </w:r>
    </w:p>
    <w:p w14:paraId="56763B4F" w14:textId="623FC32F" w:rsidR="003A1684" w:rsidRDefault="003A1684" w:rsidP="003A1684">
      <w:pPr>
        <w:pStyle w:val="NoSpacing"/>
        <w:ind w:firstLine="720"/>
      </w:pPr>
      <w:r w:rsidRPr="00F86448">
        <w:t>There are branch-and-bound style algorithms out there that can solve this game, but it is called the random game because we want to attempt to solve it “randomly”. By this, we mean that we want to see how long it would take to solve this problem by simply randomly coloring the nodes as this would demonstrate The Unique Games Conjecture. However, The Unique Games Conjecture mentions that while it is easy to verify and solve for some instances of The Unique Game, it is NP-Hard to verify some instances that does not have a solution that satisfies the constraints on the edges in E</w:t>
      </w:r>
      <w:r w:rsidR="00C02BAB">
        <w:t xml:space="preserve"> because this would mean exhaustive search will ultimately fail as well so trying one state-space at a time remains exhaustive as verification will imply checking all possible state-spaces</w:t>
      </w:r>
      <w:r w:rsidRPr="00F86448">
        <w:t xml:space="preserve">. </w:t>
      </w:r>
      <w:r w:rsidR="00C02BAB">
        <w:t>We can also,</w:t>
      </w:r>
      <w:r w:rsidR="00C02BAB" w:rsidRPr="00F86448">
        <w:t xml:space="preserve"> </w:t>
      </w:r>
      <w:r w:rsidRPr="00F86448">
        <w:t>instead</w:t>
      </w:r>
      <w:r w:rsidR="00C02BAB">
        <w:t xml:space="preserve"> of generating state by state, possibly</w:t>
      </w:r>
      <w:r w:rsidRPr="00F86448">
        <w:t xml:space="preserve"> solve for the entirety of the possible states of V given the constraints on the edges in E. With the entire state space of V, we can determine how many states satisfy the constraints</w:t>
      </w:r>
      <w:r w:rsidR="00C02BAB">
        <w:t xml:space="preserve">. </w:t>
      </w:r>
      <w:r w:rsidR="00C02BAB" w:rsidRPr="00F86448">
        <w:t xml:space="preserve"> </w:t>
      </w:r>
      <w:r w:rsidR="00C02BAB">
        <w:t xml:space="preserve">More the number of such states more will be the probability of finding that in our </w:t>
      </w:r>
      <w:r w:rsidR="00F848DE">
        <w:t>random game</w:t>
      </w:r>
      <w:r w:rsidR="00C02BAB">
        <w:t>.</w:t>
      </w:r>
    </w:p>
    <w:p w14:paraId="10CE27A2" w14:textId="77777777" w:rsidR="003A1684" w:rsidRPr="00F86448" w:rsidRDefault="003A1684" w:rsidP="003A1684">
      <w:pPr>
        <w:pStyle w:val="NoSpacing"/>
      </w:pPr>
      <w:r w:rsidRPr="00F86448">
        <w:lastRenderedPageBreak/>
        <w:t>See below an example with the following constraints:</w:t>
      </w:r>
    </w:p>
    <w:p w14:paraId="4FD334D6" w14:textId="77777777" w:rsidR="003A1684" w:rsidRPr="00F86448" w:rsidRDefault="003A1684" w:rsidP="003A1684">
      <w:pPr>
        <w:pStyle w:val="NoSpacing"/>
        <w:numPr>
          <w:ilvl w:val="0"/>
          <w:numId w:val="28"/>
        </w:numPr>
        <w:spacing w:line="240" w:lineRule="auto"/>
      </w:pPr>
      <w:r w:rsidRPr="00F86448">
        <w:t>Edge 0 must be different colors.</w:t>
      </w:r>
    </w:p>
    <w:p w14:paraId="749EDE6A" w14:textId="77777777" w:rsidR="003A1684" w:rsidRPr="00F86448" w:rsidRDefault="003A1684" w:rsidP="003A1684">
      <w:pPr>
        <w:pStyle w:val="NoSpacing"/>
        <w:numPr>
          <w:ilvl w:val="0"/>
          <w:numId w:val="28"/>
        </w:numPr>
        <w:spacing w:line="240" w:lineRule="auto"/>
      </w:pPr>
      <w:r w:rsidRPr="00F86448">
        <w:t>Edge 1 must be either red/blue, green/green, or red/green.</w:t>
      </w:r>
    </w:p>
    <w:p w14:paraId="0DC77F33" w14:textId="77777777" w:rsidR="003A1684" w:rsidRPr="00F86448" w:rsidRDefault="003A1684" w:rsidP="003A1684">
      <w:pPr>
        <w:pStyle w:val="NoSpacing"/>
        <w:numPr>
          <w:ilvl w:val="0"/>
          <w:numId w:val="28"/>
        </w:numPr>
        <w:spacing w:line="240" w:lineRule="auto"/>
      </w:pPr>
      <w:r w:rsidRPr="00F86448">
        <w:t>Edge 2 must either be green/red or green/blue.</w:t>
      </w:r>
    </w:p>
    <w:p w14:paraId="39677037" w14:textId="6D15C77A" w:rsidR="003A1684" w:rsidRPr="00F86448" w:rsidRDefault="003A1684" w:rsidP="003A1684">
      <w:pPr>
        <w:pStyle w:val="NoSpacing"/>
        <w:numPr>
          <w:ilvl w:val="0"/>
          <w:numId w:val="28"/>
        </w:numPr>
        <w:spacing w:line="240" w:lineRule="auto"/>
      </w:pPr>
      <w:r w:rsidRPr="00F86448">
        <w:rPr>
          <w:noProof/>
        </w:rPr>
        <mc:AlternateContent>
          <mc:Choice Requires="wps">
            <w:drawing>
              <wp:anchor distT="0" distB="0" distL="114300" distR="114300" simplePos="0" relativeHeight="251705344" behindDoc="0" locked="0" layoutInCell="1" allowOverlap="1" wp14:anchorId="469E0C0D" wp14:editId="6A92639F">
                <wp:simplePos x="0" y="0"/>
                <wp:positionH relativeFrom="page">
                  <wp:align>center</wp:align>
                </wp:positionH>
                <wp:positionV relativeFrom="paragraph">
                  <wp:posOffset>2691765</wp:posOffset>
                </wp:positionV>
                <wp:extent cx="3810000" cy="635"/>
                <wp:effectExtent l="0" t="0" r="0" b="8255"/>
                <wp:wrapTopAndBottom/>
                <wp:docPr id="31" name="Text Box 31"/>
                <wp:cNvGraphicFramePr/>
                <a:graphic xmlns:a="http://schemas.openxmlformats.org/drawingml/2006/main">
                  <a:graphicData uri="http://schemas.microsoft.com/office/word/2010/wordprocessingShape">
                    <wps:wsp>
                      <wps:cNvSpPr txBox="1"/>
                      <wps:spPr>
                        <a:xfrm>
                          <a:off x="0" y="0"/>
                          <a:ext cx="3810000" cy="635"/>
                        </a:xfrm>
                        <a:prstGeom prst="rect">
                          <a:avLst/>
                        </a:prstGeom>
                        <a:solidFill>
                          <a:prstClr val="white"/>
                        </a:solidFill>
                        <a:ln>
                          <a:noFill/>
                        </a:ln>
                      </wps:spPr>
                      <wps:txbx>
                        <w:txbxContent>
                          <w:p w14:paraId="175FE664" w14:textId="799A7E1A" w:rsidR="00632DEE" w:rsidRPr="00123136" w:rsidRDefault="00632DEE" w:rsidP="003A1684">
                            <w:pPr>
                              <w:pStyle w:val="Caption"/>
                              <w:rPr>
                                <w:rFonts w:ascii="Helvetica" w:eastAsia="Helvetica" w:hAnsi="Helvetica" w:cs="Helvetica"/>
                                <w:noProof/>
                                <w:color w:val="000000"/>
                                <w:sz w:val="24"/>
                                <w:szCs w:val="24"/>
                                <w:u w:color="000000"/>
                              </w:rPr>
                            </w:pPr>
                            <w:r>
                              <w:t>Figure 7. An example of a state of V that is satisfied given the existing constraints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69E0C0D" id="Text Box 31" o:spid="_x0000_s1029" type="#_x0000_t202" style="position:absolute;left:0;text-align:left;margin-left:0;margin-top:211.95pt;width:300pt;height:.05pt;z-index:251705344;visibility:visible;mso-wrap-style:square;mso-width-percent:0;mso-wrap-distance-left:9pt;mso-wrap-distance-top:0;mso-wrap-distance-right:9pt;mso-wrap-distance-bottom:0;mso-position-horizontal:center;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" stroked="f">
                <v:textbox style="mso-fit-shape-to-text:t" inset="0,0,0,0">
                  <w:txbxContent>
                    <w:p w14:paraId="175FE664" w14:textId="799A7E1A" w:rsidR="00632DEE" w:rsidRPr="00123136" w:rsidRDefault="00632DEE" w:rsidP="003A1684">
                      <w:pPr>
                        <w:pStyle w:val="Caption"/>
                        <w:rPr>
                          <w:rFonts w:ascii="Helvetica" w:eastAsia="Helvetica" w:hAnsi="Helvetica" w:cs="Helvetica"/>
                          <w:noProof/>
                          <w:color w:val="000000"/>
                          <w:sz w:val="24"/>
                          <w:szCs w:val="24"/>
                          <w:u w:color="000000"/>
                        </w:rPr>
                      </w:pPr>
                      <w:r>
                        <w:t>Figure 7. An example of a state of V that is satisfied given the existing constraints</w:t>
                      </w:r>
                    </w:p>
                  </w:txbxContent>
                </v:textbox>
                <w10:wrap type="topAndBottom" anchorx="page"/>
              </v:shape>
            </w:pict>
          </mc:Fallback>
        </mc:AlternateContent>
      </w:r>
      <w:r w:rsidRPr="00F86448">
        <w:rPr>
          <w:noProof/>
        </w:rPr>
        <w:drawing>
          <wp:anchor distT="0" distB="0" distL="114300" distR="114300" simplePos="0" relativeHeight="251703296" behindDoc="0" locked="0" layoutInCell="1" allowOverlap="1" wp14:anchorId="62D6A6CF" wp14:editId="05D7F1BF">
            <wp:simplePos x="0" y="0"/>
            <wp:positionH relativeFrom="margin">
              <wp:align>center</wp:align>
            </wp:positionH>
            <wp:positionV relativeFrom="paragraph">
              <wp:posOffset>300990</wp:posOffset>
            </wp:positionV>
            <wp:extent cx="2419350" cy="2298027"/>
            <wp:effectExtent l="0" t="0" r="0" b="762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19350" cy="2298027"/>
                    </a:xfrm>
                    <a:prstGeom prst="rect">
                      <a:avLst/>
                    </a:prstGeom>
                  </pic:spPr>
                </pic:pic>
              </a:graphicData>
            </a:graphic>
          </wp:anchor>
        </w:drawing>
      </w:r>
      <w:r w:rsidRPr="00F86448">
        <w:t>Edge 3 must be the same color.</w:t>
      </w:r>
    </w:p>
    <w:p w14:paraId="5B614318" w14:textId="3D57DBFE" w:rsidR="003A1684" w:rsidRDefault="003A1684" w:rsidP="003A1684">
      <w:pPr>
        <w:pStyle w:val="NoSpacing"/>
        <w:ind w:firstLine="720"/>
      </w:pPr>
    </w:p>
    <w:p w14:paraId="5D93C004" w14:textId="67F148AF" w:rsidR="00C02BAB" w:rsidRDefault="003A1684" w:rsidP="00256B34">
      <w:pPr>
        <w:pStyle w:val="NoSpacing"/>
      </w:pPr>
      <w:r w:rsidRPr="00F86448">
        <w:tab/>
        <w:t>In the previous example, we can see that given the constraints on each of the edges there exists a solution that satisfies all the constraints on the edges in E.</w:t>
      </w:r>
    </w:p>
    <w:p w14:paraId="2E7E5677" w14:textId="702FC7A1" w:rsidR="00F33A6A" w:rsidRDefault="00F33A6A" w:rsidP="00256B34">
      <w:pPr>
        <w:pStyle w:val="NoSpacing"/>
      </w:pPr>
      <w:r>
        <w:br w:type="page"/>
      </w:r>
    </w:p>
    <w:p w14:paraId="740A4DDE" w14:textId="77777777" w:rsidR="00F33A6A" w:rsidRPr="00F86448" w:rsidRDefault="00F33A6A" w:rsidP="00256B34">
      <w:pPr>
        <w:pStyle w:val="NoSpacing"/>
      </w:pPr>
    </w:p>
    <w:p w14:paraId="554F4332" w14:textId="392F577E" w:rsidR="00B34755" w:rsidRPr="001617EB" w:rsidRDefault="00EE2225" w:rsidP="003A1684">
      <w:pPr>
        <w:pStyle w:val="Heading1"/>
      </w:pPr>
      <w:bookmarkStart w:id="9" w:name="_Toc59203465"/>
      <w:r w:rsidRPr="00F86448">
        <w:t>CHAPTER 2</w:t>
      </w:r>
      <w:bookmarkEnd w:id="9"/>
      <w:r w:rsidR="00CE5C33" w:rsidRPr="00F86448">
        <w:t xml:space="preserve"> </w:t>
      </w:r>
    </w:p>
    <w:p w14:paraId="5FE59CE4" w14:textId="10459301" w:rsidR="00717D9E" w:rsidRDefault="00EE2225" w:rsidP="00717D9E">
      <w:pPr>
        <w:pStyle w:val="Heading2"/>
      </w:pPr>
      <w:bookmarkStart w:id="10" w:name="_Toc59203466"/>
      <w:r w:rsidRPr="00F86448">
        <w:t xml:space="preserve">REVIEW OF THE </w:t>
      </w:r>
      <w:r w:rsidR="00C02BAB">
        <w:t>RELEVENT TERMS</w:t>
      </w:r>
      <w:bookmarkEnd w:id="10"/>
    </w:p>
    <w:p w14:paraId="0CD7803A" w14:textId="0CCA900A" w:rsidR="00717D9E" w:rsidRPr="00717D9E" w:rsidRDefault="00717D9E" w:rsidP="00717D9E"/>
    <w:p w14:paraId="3C41B82C" w14:textId="7BE01C47" w:rsidR="00CE5C33" w:rsidRPr="00F86448" w:rsidRDefault="00CE5C33" w:rsidP="00CE5C33">
      <w:pPr>
        <w:pStyle w:val="NoSpacing"/>
      </w:pPr>
      <w:r w:rsidRPr="00F86448">
        <w:tab/>
        <w:t xml:space="preserve">The following sections </w:t>
      </w:r>
      <w:r w:rsidR="00020564">
        <w:t>are definitions of some of the terms used in our work</w:t>
      </w:r>
      <w:r w:rsidR="00C02BAB">
        <w:t>: heuristics</w:t>
      </w:r>
      <w:r w:rsidR="00020564">
        <w:t xml:space="preserve"> and genetic algorithms.</w:t>
      </w:r>
    </w:p>
    <w:p w14:paraId="141425FF" w14:textId="130D76C6" w:rsidR="00EE2225" w:rsidRPr="00F86448" w:rsidRDefault="00EE2225" w:rsidP="00EE2225">
      <w:pPr>
        <w:pStyle w:val="Heading3"/>
      </w:pPr>
      <w:bookmarkStart w:id="11" w:name="_Toc59203467"/>
      <w:r w:rsidRPr="00F86448">
        <w:t>Heuristics</w:t>
      </w:r>
      <w:bookmarkEnd w:id="11"/>
    </w:p>
    <w:p w14:paraId="7F180AD1" w14:textId="4C1BCFD2" w:rsidR="00CD1A90" w:rsidRPr="00F86448" w:rsidRDefault="00CD1A90" w:rsidP="00303F26">
      <w:pPr>
        <w:pStyle w:val="NoSpacing"/>
      </w:pPr>
      <w:r w:rsidRPr="00F86448">
        <w:tab/>
      </w:r>
      <w:r w:rsidR="00F848DE">
        <w:t>A h</w:t>
      </w:r>
      <w:r w:rsidR="00F848DE" w:rsidRPr="00F86448">
        <w:t xml:space="preserve">euristic </w:t>
      </w:r>
      <w:r w:rsidR="00F848DE">
        <w:t xml:space="preserve">is </w:t>
      </w:r>
      <w:r w:rsidR="009C3AC4">
        <w:t>a</w:t>
      </w:r>
      <w:r w:rsidR="00E1774A" w:rsidRPr="00F86448">
        <w:t xml:space="preserve"> method </w:t>
      </w:r>
      <w:r w:rsidR="009C3AC4">
        <w:t>for</w:t>
      </w:r>
      <w:r w:rsidR="009C3AC4" w:rsidRPr="00F86448">
        <w:t xml:space="preserve"> </w:t>
      </w:r>
      <w:r w:rsidR="00E1774A" w:rsidRPr="00F86448">
        <w:t xml:space="preserve">obtaining </w:t>
      </w:r>
      <w:r w:rsidR="009C3AC4">
        <w:t>a</w:t>
      </w:r>
      <w:r w:rsidR="009C3AC4" w:rsidRPr="00F86448">
        <w:t xml:space="preserve"> </w:t>
      </w:r>
      <w:r w:rsidR="00E1774A" w:rsidRPr="00F86448">
        <w:t>solution. Constraint Satisfaction Problems are faced with the problem of not being able to find the most optimal solution in polynomial time</w:t>
      </w:r>
      <w:r w:rsidR="009C3AC4">
        <w:t xml:space="preserve"> so</w:t>
      </w:r>
      <w:r w:rsidR="00E1774A" w:rsidRPr="00F86448">
        <w:t xml:space="preserve"> heuristic</w:t>
      </w:r>
      <w:r w:rsidR="009C3AC4">
        <w:t xml:space="preserve"> could allow a way to find</w:t>
      </w:r>
      <w:r w:rsidR="00E1774A" w:rsidRPr="00F86448">
        <w:t xml:space="preserve"> </w:t>
      </w:r>
      <w:r w:rsidR="009C3AC4">
        <w:t>a solution in a systematic, and/or sometimes random manner and terminate after certain polynomial time or steps</w:t>
      </w:r>
      <w:r w:rsidR="00E1774A" w:rsidRPr="00F86448">
        <w:t>.</w:t>
      </w:r>
      <w:r w:rsidR="00303F26" w:rsidRPr="00F86448">
        <w:t xml:space="preserve"> Taking a step further, Burke et al.</w:t>
      </w:r>
      <w:r w:rsidR="00F848DE" w:rsidRPr="00F848DE">
        <w:rPr>
          <w:rStyle w:val="FootnoteReference"/>
        </w:rPr>
        <w:t xml:space="preserve"> </w:t>
      </w:r>
      <w:r w:rsidR="00F848DE" w:rsidRPr="00F86448">
        <w:rPr>
          <w:rStyle w:val="FootnoteReference"/>
        </w:rPr>
        <w:footnoteReference w:id="4"/>
      </w:r>
      <w:r w:rsidR="00303F26" w:rsidRPr="00F86448">
        <w:t xml:space="preserve"> have surveyed the topic of Hyper-Heuristics, “heuristics to choose heuristics” or “a search method or learning mechanism for selecting or generating heuristics to solve computational search problems”. </w:t>
      </w:r>
    </w:p>
    <w:p w14:paraId="6A65E05A" w14:textId="7C7794C1" w:rsidR="00897332" w:rsidRPr="00F86448" w:rsidRDefault="00897332" w:rsidP="00303F26">
      <w:pPr>
        <w:pStyle w:val="NoSpacing"/>
      </w:pPr>
      <w:r w:rsidRPr="00F86448">
        <w:tab/>
        <w:t>Selecting heuristics is a difficult problem. The scientific communities understanding regarding why certain heuristics work well, or do not work well, does not create a simple solution when selecting heuristics. Because of this, there is a lack of guidance as to how to select the heuristics to use for any given problem. Hyper-heuristics attempt to determine the most effective heuristic to use, which results in a more efficient solution to the problem.</w:t>
      </w:r>
    </w:p>
    <w:p w14:paraId="761A22DF" w14:textId="0857FFD1" w:rsidR="00303F26" w:rsidRDefault="00303F26" w:rsidP="00897332">
      <w:pPr>
        <w:pStyle w:val="NoSpacing"/>
        <w:ind w:firstLine="720"/>
      </w:pPr>
      <w:r w:rsidRPr="00F86448">
        <w:lastRenderedPageBreak/>
        <w:t xml:space="preserve">These hyper-heuristics can be broken down in to the two main categories of: heuristic selection and heuristic generation. </w:t>
      </w:r>
      <w:r w:rsidR="00897332" w:rsidRPr="00F86448">
        <w:t>We will be applying the heuristic generation category to each of our focus problems in hopes that we may determine effective heuristics</w:t>
      </w:r>
      <w:r w:rsidR="00534627" w:rsidRPr="00F86448">
        <w:t xml:space="preserve"> for solving these problems.</w:t>
      </w:r>
    </w:p>
    <w:p w14:paraId="32FD9F69" w14:textId="62008AD2" w:rsidR="00E81AEA" w:rsidRPr="00F86448" w:rsidRDefault="00E81AEA" w:rsidP="00897332">
      <w:pPr>
        <w:pStyle w:val="NoSpacing"/>
        <w:ind w:firstLine="720"/>
      </w:pPr>
      <w:r>
        <w:t>Similarly, meta-heuristics are heuristics that are designed to</w:t>
      </w:r>
      <w:r w:rsidR="005C3723">
        <w:t xml:space="preserve"> eventually fit the case for many problems. Genetic algorithms are a good way to implement meta-heuristics as they use evolution and mutation to escape the known problem domain knowledge. D.F. Jones et al. surveys meta-heuristics [3] for problems that have multiple objects</w:t>
      </w:r>
      <w:r w:rsidR="009C3AC4">
        <w:t xml:space="preserve"> and argue that</w:t>
      </w:r>
      <w:r w:rsidR="005C3723">
        <w:t xml:space="preserve"> meta-heuristics are powerful considering they can handle integer variables, discrete variables, and/or logical variables which allows for applications against many problems. Non-standard goals, constraints, objectives, and conditions can be easily incorporated into a meta-heuristic which even further demonstrates their flexibility. </w:t>
      </w:r>
    </w:p>
    <w:p w14:paraId="69D5075C" w14:textId="6FDD6378" w:rsidR="00503876" w:rsidRDefault="009C3AC4" w:rsidP="00D47557">
      <w:pPr>
        <w:pStyle w:val="NoSpacing"/>
      </w:pPr>
      <w:r>
        <w:t>Our research</w:t>
      </w:r>
      <w:r w:rsidR="00CE5C33" w:rsidRPr="00F86448">
        <w:t xml:space="preserve"> </w:t>
      </w:r>
      <w:r>
        <w:t>could</w:t>
      </w:r>
      <w:r w:rsidR="00CE5C33" w:rsidRPr="00F86448">
        <w:t xml:space="preserve"> accelerate algorithm development when using heuristics</w:t>
      </w:r>
      <w:r>
        <w:t xml:space="preserve"> for CSP such as Graph </w:t>
      </w:r>
      <w:r w:rsidR="00F848DE">
        <w:t>Coloring and</w:t>
      </w:r>
      <w:r>
        <w:t xml:space="preserve"> understanding </w:t>
      </w:r>
      <w:r w:rsidR="00F848DE">
        <w:t>Khot’s</w:t>
      </w:r>
      <w:r>
        <w:t xml:space="preserve"> UGC.</w:t>
      </w:r>
      <w:r w:rsidR="00CE5C33" w:rsidRPr="00F86448">
        <w:t xml:space="preserve"> </w:t>
      </w:r>
      <w:r>
        <w:t xml:space="preserve"> We also develop </w:t>
      </w:r>
      <w:r w:rsidR="00CE5C33" w:rsidRPr="00F86448">
        <w:t>relationships and correlations between heuristics and evaluation metrics that should help researche</w:t>
      </w:r>
      <w:r w:rsidR="00B125C9">
        <w:t>r</w:t>
      </w:r>
      <w:r w:rsidR="00CE5C33" w:rsidRPr="00F86448">
        <w:t xml:space="preserve">s narrow down to more effective, accurate results. </w:t>
      </w:r>
    </w:p>
    <w:p w14:paraId="1B3DE490" w14:textId="3FAD13B1" w:rsidR="00F33A6A" w:rsidRDefault="00F33A6A" w:rsidP="00D47557">
      <w:pPr>
        <w:pStyle w:val="NoSpacing"/>
      </w:pPr>
      <w:r>
        <w:br w:type="page"/>
      </w:r>
    </w:p>
    <w:p w14:paraId="6DD93CF2" w14:textId="77777777" w:rsidR="00F33A6A" w:rsidRPr="00F86448" w:rsidRDefault="00F33A6A" w:rsidP="00D47557">
      <w:pPr>
        <w:pStyle w:val="NoSpacing"/>
      </w:pPr>
    </w:p>
    <w:p w14:paraId="51FA9F6C" w14:textId="09E51CD4" w:rsidR="00EE2225" w:rsidRPr="00F86448" w:rsidRDefault="00EE2225" w:rsidP="00EE2225">
      <w:pPr>
        <w:pStyle w:val="Heading1"/>
      </w:pPr>
      <w:bookmarkStart w:id="14" w:name="_Toc59203468"/>
      <w:r w:rsidRPr="00F86448">
        <w:t>CHAPTER 3</w:t>
      </w:r>
      <w:bookmarkEnd w:id="14"/>
    </w:p>
    <w:p w14:paraId="0BCC8E6D" w14:textId="77777777" w:rsidR="00D47557" w:rsidRPr="00F86448" w:rsidRDefault="00D47557" w:rsidP="00D47557"/>
    <w:p w14:paraId="1C114D2F" w14:textId="523A9CB7" w:rsidR="00EE2225" w:rsidRPr="00F86448" w:rsidRDefault="00EE2225" w:rsidP="00EE2225">
      <w:pPr>
        <w:pStyle w:val="Heading2"/>
      </w:pPr>
      <w:bookmarkStart w:id="15" w:name="_Toc59203469"/>
      <w:r w:rsidRPr="00F86448">
        <w:t>PROJECT IMPLEMENTATION</w:t>
      </w:r>
      <w:bookmarkEnd w:id="15"/>
    </w:p>
    <w:p w14:paraId="2D9B037B" w14:textId="77777777" w:rsidR="00EE2225" w:rsidRPr="00F86448" w:rsidRDefault="00EE2225" w:rsidP="00EE2225"/>
    <w:p w14:paraId="274A994D" w14:textId="45B41C55" w:rsidR="00EE2225" w:rsidRPr="00F86448" w:rsidRDefault="005A7042" w:rsidP="00122C82">
      <w:pPr>
        <w:pStyle w:val="NoSpacing"/>
        <w:ind w:firstLine="720"/>
      </w:pPr>
      <w:r w:rsidRPr="00F86448">
        <w:t>The objective is to make the project as generic and adaptable as possible, meaning implementing new constraint satisfaction problems and solving for their heuristic variables should be as easy as possible. A generic solution would allow this framework to be implemented in the form of a NuGet package which would make this project easy to use for other researchers.</w:t>
      </w:r>
    </w:p>
    <w:p w14:paraId="6F76A77D" w14:textId="3F0518C7" w:rsidR="00EE2225" w:rsidRPr="00F86448" w:rsidRDefault="00EE2225" w:rsidP="00EE2225">
      <w:pPr>
        <w:pStyle w:val="Heading3"/>
      </w:pPr>
      <w:bookmarkStart w:id="16" w:name="_Toc59203470"/>
      <w:r w:rsidRPr="00F86448">
        <w:t>Framework</w:t>
      </w:r>
      <w:bookmarkEnd w:id="16"/>
    </w:p>
    <w:p w14:paraId="41944F4D" w14:textId="2DB6B6F3" w:rsidR="005A7042" w:rsidRPr="00F86448" w:rsidRDefault="005A7042" w:rsidP="00EF25F3">
      <w:pPr>
        <w:pStyle w:val="NoSpacing"/>
        <w:ind w:firstLine="720"/>
      </w:pPr>
      <w:r w:rsidRPr="00F86448">
        <w:t xml:space="preserve">This project is written in C# and uses tools and features from Visual Studio. </w:t>
      </w:r>
      <w:r w:rsidR="00044397" w:rsidRPr="00F86448">
        <w:t>We provide an interface that allows for running the program on our focus problems so we can easily test outputs vs inputs.</w:t>
      </w:r>
    </w:p>
    <w:p w14:paraId="2569736D" w14:textId="77777777" w:rsidR="008E338A" w:rsidRPr="00F86448" w:rsidRDefault="00044397" w:rsidP="008E338A">
      <w:pPr>
        <w:pStyle w:val="NoSpacing"/>
        <w:keepNext/>
      </w:pPr>
      <w:r w:rsidRPr="00F86448">
        <w:rPr>
          <w:noProof/>
        </w:rPr>
        <w:lastRenderedPageBreak/>
        <w:drawing>
          <wp:inline distT="0" distB="0" distL="0" distR="0" wp14:anchorId="220BC31A" wp14:editId="5BEBEEA2">
            <wp:extent cx="5486400" cy="38677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ramework.png"/>
                    <pic:cNvPicPr/>
                  </pic:nvPicPr>
                  <pic:blipFill>
                    <a:blip r:embed="rId13">
                      <a:extLst>
                        <a:ext uri="{28A0092B-C50C-407E-A947-70E740481C1C}">
                          <a14:useLocalDpi xmlns:a14="http://schemas.microsoft.com/office/drawing/2010/main" val="0"/>
                        </a:ext>
                      </a:extLst>
                    </a:blip>
                    <a:stretch>
                      <a:fillRect/>
                    </a:stretch>
                  </pic:blipFill>
                  <pic:spPr>
                    <a:xfrm>
                      <a:off x="0" y="0"/>
                      <a:ext cx="5486400" cy="3867785"/>
                    </a:xfrm>
                    <a:prstGeom prst="rect">
                      <a:avLst/>
                    </a:prstGeom>
                  </pic:spPr>
                </pic:pic>
              </a:graphicData>
            </a:graphic>
          </wp:inline>
        </w:drawing>
      </w:r>
    </w:p>
    <w:p w14:paraId="325D4DDB" w14:textId="633F4634" w:rsidR="00044397" w:rsidRPr="00F86448" w:rsidRDefault="008E338A" w:rsidP="008E338A">
      <w:pPr>
        <w:pStyle w:val="Caption"/>
      </w:pPr>
      <w:r w:rsidRPr="00F86448">
        <w:t xml:space="preserve">Figure </w:t>
      </w:r>
      <w:fldSimple w:instr=" SEQ Figure \* ARABIC ">
        <w:r w:rsidR="00004AFD" w:rsidRPr="00F86448">
          <w:rPr>
            <w:noProof/>
          </w:rPr>
          <w:t>7</w:t>
        </w:r>
      </w:fldSimple>
      <w:r w:rsidRPr="00F86448">
        <w:t>. Demonstration of framework architecture used to test our thesis.</w:t>
      </w:r>
    </w:p>
    <w:p w14:paraId="68800B4C" w14:textId="77777777" w:rsidR="008E338A" w:rsidRPr="00F86448" w:rsidRDefault="008E338A" w:rsidP="00EE2225">
      <w:pPr>
        <w:pStyle w:val="Heading3"/>
      </w:pPr>
    </w:p>
    <w:p w14:paraId="5A823694" w14:textId="7A068DEF" w:rsidR="00EE2225" w:rsidRPr="00F86448" w:rsidRDefault="00EE2225" w:rsidP="00EE2225">
      <w:pPr>
        <w:pStyle w:val="Heading3"/>
      </w:pPr>
      <w:bookmarkStart w:id="17" w:name="_Toc59203471"/>
      <w:r w:rsidRPr="00F86448">
        <w:t>Genetic Algorithm</w:t>
      </w:r>
      <w:bookmarkEnd w:id="17"/>
    </w:p>
    <w:p w14:paraId="27DA1E48" w14:textId="73D6409A" w:rsidR="00EF25F3" w:rsidRPr="00F86448" w:rsidRDefault="00EF25F3" w:rsidP="00EF25F3">
      <w:pPr>
        <w:pStyle w:val="NoSpacing"/>
        <w:ind w:firstLine="720"/>
      </w:pPr>
      <w:r w:rsidRPr="00F86448">
        <w:t>The simplest form of a genetic algorithm creates a population of chromosomes where the chromosomes is an array of bits. These bits are toggled on or off throughout the genetic algorithms runtime in hopes to converge on an optimal solution. While this was a potential option, we chose to go with a different route. An alternate form of a genetic algorithm creates a population of chromosomes where the chromosomes are any type of mutable value. By organizing our chromosomes into an array of mutable values we can develop our algorithm to where it modifies weights that are used to calculate fitness.</w:t>
      </w:r>
    </w:p>
    <w:p w14:paraId="435D1C01" w14:textId="04C71A58" w:rsidR="00EF25F3" w:rsidRPr="00F86448" w:rsidRDefault="00EF25F3" w:rsidP="00EF25F3">
      <w:pPr>
        <w:pStyle w:val="NoSpacing"/>
        <w:ind w:firstLine="720"/>
      </w:pPr>
      <w:r w:rsidRPr="00F86448">
        <w:lastRenderedPageBreak/>
        <w:t>The algorithm takes the following approach to converge on a result:</w:t>
      </w:r>
    </w:p>
    <w:p w14:paraId="654A452F" w14:textId="0A0EDA98" w:rsidR="00EF25F3" w:rsidRPr="00F86448" w:rsidRDefault="00EF25F3" w:rsidP="00EF25F3">
      <w:pPr>
        <w:pStyle w:val="NoSpacing"/>
        <w:numPr>
          <w:ilvl w:val="0"/>
          <w:numId w:val="16"/>
        </w:numPr>
      </w:pPr>
      <w:r w:rsidRPr="00F86448">
        <w:t>Generate initial population</w:t>
      </w:r>
      <w:r w:rsidR="004E399C" w:rsidRPr="00F86448">
        <w:t xml:space="preserve"> with a set of default chromosomes and said chromosomes mutated the initial amount.</w:t>
      </w:r>
    </w:p>
    <w:p w14:paraId="76E4A75F" w14:textId="4BF6910D" w:rsidR="004E399C" w:rsidRPr="00F86448" w:rsidRDefault="004E399C" w:rsidP="00EF25F3">
      <w:pPr>
        <w:pStyle w:val="NoSpacing"/>
        <w:numPr>
          <w:ilvl w:val="0"/>
          <w:numId w:val="16"/>
        </w:numPr>
      </w:pPr>
      <w:r w:rsidRPr="00F86448">
        <w:t>Calculate the fitness of each chromosome in the population by passing the fitness delegate for the specific constraint satisfaction problem we are considering.</w:t>
      </w:r>
    </w:p>
    <w:p w14:paraId="5B27F7D1" w14:textId="0FDA0E16" w:rsidR="004E399C" w:rsidRPr="00F86448" w:rsidRDefault="004E399C" w:rsidP="00EF25F3">
      <w:pPr>
        <w:pStyle w:val="NoSpacing"/>
        <w:numPr>
          <w:ilvl w:val="0"/>
          <w:numId w:val="16"/>
        </w:numPr>
      </w:pPr>
      <w:r w:rsidRPr="00F86448">
        <w:t xml:space="preserve">Determine if the </w:t>
      </w:r>
      <w:r w:rsidR="009F35B3" w:rsidRPr="00F86448">
        <w:t>population</w:t>
      </w:r>
      <w:r w:rsidRPr="00F86448">
        <w:t xml:space="preserve"> ha</w:t>
      </w:r>
      <w:r w:rsidR="009F35B3" w:rsidRPr="00F86448">
        <w:t>s</w:t>
      </w:r>
      <w:r w:rsidRPr="00F86448">
        <w:t xml:space="preserve"> converged </w:t>
      </w:r>
      <w:r w:rsidR="009F35B3" w:rsidRPr="00F86448">
        <w:t>to similar fitness values</w:t>
      </w:r>
      <w:r w:rsidRPr="00F86448">
        <w:t>. If so,</w:t>
      </w:r>
      <w:r w:rsidR="00286540" w:rsidRPr="00F86448">
        <w:t xml:space="preserve"> return the result</w:t>
      </w:r>
      <w:r w:rsidRPr="00F86448">
        <w:t>.</w:t>
      </w:r>
    </w:p>
    <w:p w14:paraId="57F82E94" w14:textId="608072BA" w:rsidR="009F35B3" w:rsidRPr="00F86448" w:rsidRDefault="009F35B3" w:rsidP="009F35B3">
      <w:pPr>
        <w:pStyle w:val="NoSpacing"/>
        <w:numPr>
          <w:ilvl w:val="0"/>
          <w:numId w:val="16"/>
        </w:numPr>
      </w:pPr>
      <w:r w:rsidRPr="00F86448">
        <w:t xml:space="preserve">Selection: Keep the chromosomes with the highest </w:t>
      </w:r>
      <w:r w:rsidR="00F23A16" w:rsidRPr="00F86448">
        <w:t>fitness and</w:t>
      </w:r>
      <w:r w:rsidRPr="00F86448">
        <w:t xml:space="preserve"> dispose of the remaining chromosomes.</w:t>
      </w:r>
    </w:p>
    <w:p w14:paraId="46D87E4C" w14:textId="651497D0" w:rsidR="004E399C" w:rsidRPr="00F86448" w:rsidRDefault="004E399C" w:rsidP="00EF25F3">
      <w:pPr>
        <w:pStyle w:val="NoSpacing"/>
        <w:numPr>
          <w:ilvl w:val="0"/>
          <w:numId w:val="16"/>
        </w:numPr>
      </w:pPr>
      <w:r w:rsidRPr="00F86448">
        <w:t>Crossover: Randomly selects a crossover point</w:t>
      </w:r>
      <w:r w:rsidR="00AB76C5" w:rsidRPr="00F86448">
        <w:t xml:space="preserve"> valued between 1 and n - 1 where n is the number of genes in a chromosome. Then take two chromosomes and split them at that point to form a new child chromosome. These new children combined with the parents from the previous generation form the new generation.</w:t>
      </w:r>
    </w:p>
    <w:p w14:paraId="6210E50C" w14:textId="67843E7D" w:rsidR="00AB76C5" w:rsidRPr="00F86448" w:rsidRDefault="00AB76C5" w:rsidP="00EF25F3">
      <w:pPr>
        <w:pStyle w:val="NoSpacing"/>
        <w:numPr>
          <w:ilvl w:val="0"/>
          <w:numId w:val="16"/>
        </w:numPr>
      </w:pPr>
      <w:r w:rsidRPr="00F86448">
        <w:t xml:space="preserve">Mutation: At this point we have a new, complete generation </w:t>
      </w:r>
      <w:r w:rsidR="007B6578">
        <w:t>so</w:t>
      </w:r>
      <w:r w:rsidR="007B6578" w:rsidRPr="00F86448">
        <w:t xml:space="preserve"> </w:t>
      </w:r>
      <w:r w:rsidRPr="00F86448">
        <w:t xml:space="preserve">we randomly select a set of chromosomes to mutate. For each of those chromosomes, we randomly select the set of individual genes to mutate, and then mutate them. The chromosome selection chance, gene selection chance, and mutation amount are all values between 0 and 1 that can be adjusted. 0 means 0% chance for selection, or a maximum mutation amount of 0%. 1 means 100% </w:t>
      </w:r>
      <w:r w:rsidRPr="00F86448">
        <w:lastRenderedPageBreak/>
        <w:t>chance for selection, or a maximum mutation amount of 100%. A maximum mutation amount of 100% means that the value in our gene can at maximum double, and at a minimum mutate to 0</w:t>
      </w:r>
      <w:r w:rsidR="00F848DE">
        <w:t>,</w:t>
      </w:r>
      <w:r w:rsidR="007B6578">
        <w:t xml:space="preserve"> </w:t>
      </w:r>
      <w:r w:rsidRPr="00F86448">
        <w:t>or anywhere in between.</w:t>
      </w:r>
    </w:p>
    <w:p w14:paraId="72FCD601" w14:textId="7C62F514" w:rsidR="00286540" w:rsidRPr="00F86448" w:rsidRDefault="00286540" w:rsidP="00EF25F3">
      <w:pPr>
        <w:pStyle w:val="NoSpacing"/>
        <w:numPr>
          <w:ilvl w:val="0"/>
          <w:numId w:val="16"/>
        </w:numPr>
      </w:pPr>
      <w:r w:rsidRPr="00F86448">
        <w:t>Go to step 2 and repeat.</w:t>
      </w:r>
    </w:p>
    <w:p w14:paraId="7B60F081" w14:textId="71D9778D" w:rsidR="00286540" w:rsidRPr="00F86448" w:rsidRDefault="00286540" w:rsidP="00286540">
      <w:pPr>
        <w:pStyle w:val="NoSpacing"/>
        <w:ind w:left="720"/>
      </w:pPr>
      <w:r w:rsidRPr="00F86448">
        <w:t>After convergence, we return all unique solutions to the problem that were in the convergence threshold.</w:t>
      </w:r>
      <w:r w:rsidR="00D04209" w:rsidRPr="00F86448">
        <w:t xml:space="preserve"> With these solutions, we can either select the best one, or view all solutions as a set to extrapolate data.</w:t>
      </w:r>
    </w:p>
    <w:p w14:paraId="03A9FA8E" w14:textId="29169529" w:rsidR="00EE2225" w:rsidRPr="00F86448" w:rsidRDefault="00EE2225" w:rsidP="00EE2225">
      <w:pPr>
        <w:pStyle w:val="Heading4"/>
      </w:pPr>
      <w:bookmarkStart w:id="18" w:name="_Toc59203472"/>
      <w:r w:rsidRPr="00F86448">
        <w:t>Chromosome</w:t>
      </w:r>
      <w:bookmarkEnd w:id="18"/>
    </w:p>
    <w:p w14:paraId="62650761" w14:textId="2E9D1F92" w:rsidR="00D04209" w:rsidRPr="00F86448" w:rsidRDefault="00D04209" w:rsidP="00D04209">
      <w:pPr>
        <w:pStyle w:val="NoSpacing"/>
      </w:pPr>
      <w:r w:rsidRPr="00F86448">
        <w:tab/>
        <w:t xml:space="preserve">In some genetic algorithms, a chromosome is an array of bits that are toggled on or off based on the state of the genetic algorithm. In our algorithm, chromosomes are arrays of mutable values, namely integers and </w:t>
      </w:r>
      <w:r w:rsidR="00F23A16" w:rsidRPr="00F86448">
        <w:t>floating-point</w:t>
      </w:r>
      <w:r w:rsidRPr="00F86448">
        <w:t xml:space="preserve"> values. Each individual value is called a gene, and it is used within the fitness algorithm to determine which chromosomes yield the most accurate results.</w:t>
      </w:r>
    </w:p>
    <w:p w14:paraId="33505CF5" w14:textId="7531E7E7" w:rsidR="00EE2225" w:rsidRPr="00F86448" w:rsidRDefault="00EE2225" w:rsidP="00EE2225">
      <w:pPr>
        <w:pStyle w:val="Heading4"/>
      </w:pPr>
      <w:bookmarkStart w:id="19" w:name="_Toc59203473"/>
      <w:r w:rsidRPr="00F86448">
        <w:t>Population</w:t>
      </w:r>
      <w:bookmarkEnd w:id="19"/>
    </w:p>
    <w:p w14:paraId="169A7FCB" w14:textId="575E38C5" w:rsidR="00D04209" w:rsidRPr="00F86448" w:rsidRDefault="00D04209" w:rsidP="00D04209">
      <w:pPr>
        <w:pStyle w:val="NoSpacing"/>
      </w:pPr>
      <w:r w:rsidRPr="00F86448">
        <w:tab/>
        <w:t xml:space="preserve">The population is the collection of chromosomes used when </w:t>
      </w:r>
      <w:r w:rsidR="007B6578">
        <w:t>populating</w:t>
      </w:r>
      <w:r w:rsidR="007B6578" w:rsidRPr="00F86448">
        <w:t xml:space="preserve"> </w:t>
      </w:r>
      <w:r w:rsidRPr="00F86448">
        <w:t xml:space="preserve">the genetic algorithm. What makes our implementation of the genetic algorithm relatively unique is that our population size must be of a certain format: </w:t>
      </w:r>
    </w:p>
    <w:p w14:paraId="0E0BB70C" w14:textId="1C4DD3FE" w:rsidR="00D04209" w:rsidRPr="00F86448" w:rsidRDefault="00D04209" w:rsidP="00D04209">
      <w:pPr>
        <w:pStyle w:val="NoSpacing"/>
      </w:pPr>
      <w:r w:rsidRPr="00F86448">
        <w:tab/>
        <w:t>size = x + y, where x = y(y-1)/2</w:t>
      </w:r>
      <w:ins w:id="20" w:author="Ryan Darras" w:date="2020-12-12T19:58:00Z">
        <w:r w:rsidR="00B121A9">
          <w:t xml:space="preserve"> – Reasoning is in the below paragraph.</w:t>
        </w:r>
      </w:ins>
      <w:ins w:id="21" w:author="Ryan Darras" w:date="2020-12-12T19:59:00Z">
        <w:r w:rsidR="00B121A9">
          <w:t xml:space="preserve"> In our research we are looking at how to explore solution spaces (with ideas like the random game)</w:t>
        </w:r>
      </w:ins>
      <w:ins w:id="22" w:author="Ryan Darras" w:date="2020-12-12T20:04:00Z">
        <w:r w:rsidR="00B121A9">
          <w:t xml:space="preserve">. By using this formula, it means that every parent </w:t>
        </w:r>
        <w:proofErr w:type="gramStart"/>
        <w:r w:rsidR="00B121A9">
          <w:t>breeds</w:t>
        </w:r>
        <w:proofErr w:type="gramEnd"/>
        <w:r w:rsidR="00B121A9">
          <w:t xml:space="preserve"> with </w:t>
        </w:r>
        <w:r w:rsidR="00B121A9">
          <w:lastRenderedPageBreak/>
          <w:t>every other parent that is considered worthy</w:t>
        </w:r>
      </w:ins>
      <w:ins w:id="23" w:author="Ryan Darras" w:date="2020-12-12T20:09:00Z">
        <w:r w:rsidR="00F02AA5">
          <w:t>,</w:t>
        </w:r>
      </w:ins>
      <w:ins w:id="24" w:author="Ryan Darras" w:date="2020-12-12T20:04:00Z">
        <w:r w:rsidR="00B121A9">
          <w:t xml:space="preserve"> g</w:t>
        </w:r>
      </w:ins>
      <w:ins w:id="25" w:author="Ryan Darras" w:date="2020-12-12T20:05:00Z">
        <w:r w:rsidR="00B121A9">
          <w:t>iving us a full solution space of the genetic algorithm, after we remove the “bad seeds” again.</w:t>
        </w:r>
      </w:ins>
      <w:ins w:id="26" w:author="Ryan Darras" w:date="2020-12-12T20:10:00Z">
        <w:r w:rsidR="00F02AA5">
          <w:t xml:space="preserve"> </w:t>
        </w:r>
        <w:proofErr w:type="gramStart"/>
        <w:r w:rsidR="00F02AA5">
          <w:t>Basically</w:t>
        </w:r>
        <w:proofErr w:type="gramEnd"/>
        <w:r w:rsidR="00F02AA5">
          <w:t xml:space="preserve"> we have every possible offspring from the selected genes to move forward.</w:t>
        </w:r>
      </w:ins>
    </w:p>
    <w:p w14:paraId="077D72F9" w14:textId="206F6A83" w:rsidR="00D04209" w:rsidRPr="00F86448" w:rsidRDefault="00D04209" w:rsidP="00D04209">
      <w:pPr>
        <w:pStyle w:val="NoSpacing"/>
      </w:pPr>
      <w:r w:rsidRPr="00F86448">
        <w:tab/>
        <w:t>This formula forces the size of our population into a form where x is the number of children chromosomes generated each generation and y is the number of parent chromosomes that were the y fittest chromosomes of the previous generation. This formula allows us to have every single parent breed with every other parent, giving us strong coverage for each new generation</w:t>
      </w:r>
      <w:r w:rsidR="00F02AA5">
        <w:t>.</w:t>
      </w:r>
    </w:p>
    <w:p w14:paraId="01A2F139" w14:textId="77777777" w:rsidR="00D04209" w:rsidRPr="00F86448" w:rsidRDefault="00D04209" w:rsidP="00D0420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sidRPr="00F86448">
        <w:rPr>
          <w:rFonts w:ascii="Consolas" w:hAnsi="Consolas" w:cs="Consolas"/>
          <w:color w:val="0000FF"/>
          <w:sz w:val="19"/>
          <w:szCs w:val="19"/>
        </w:rPr>
        <w:t>for</w:t>
      </w:r>
      <w:r w:rsidRPr="00F86448">
        <w:rPr>
          <w:rFonts w:ascii="Consolas" w:hAnsi="Consolas" w:cs="Consolas"/>
          <w:color w:val="000000"/>
          <w:sz w:val="19"/>
          <w:szCs w:val="19"/>
        </w:rPr>
        <w:t xml:space="preserve"> (</w:t>
      </w:r>
      <w:r w:rsidRPr="00F86448">
        <w:rPr>
          <w:rFonts w:ascii="Consolas" w:hAnsi="Consolas" w:cs="Consolas"/>
          <w:color w:val="0000FF"/>
          <w:sz w:val="19"/>
          <w:szCs w:val="19"/>
        </w:rPr>
        <w:t>int</w:t>
      </w:r>
      <w:r w:rsidRPr="00F86448">
        <w:rPr>
          <w:rFonts w:ascii="Consolas" w:hAnsi="Consolas" w:cs="Consolas"/>
          <w:color w:val="000000"/>
          <w:sz w:val="19"/>
          <w:szCs w:val="19"/>
        </w:rPr>
        <w:t xml:space="preserve"> </w:t>
      </w:r>
      <w:proofErr w:type="spellStart"/>
      <w:r w:rsidRPr="00F86448">
        <w:rPr>
          <w:rFonts w:ascii="Consolas" w:hAnsi="Consolas" w:cs="Consolas"/>
          <w:color w:val="000000"/>
          <w:sz w:val="19"/>
          <w:szCs w:val="19"/>
        </w:rPr>
        <w:t>i</w:t>
      </w:r>
      <w:proofErr w:type="spellEnd"/>
      <w:r w:rsidRPr="00F86448">
        <w:rPr>
          <w:rFonts w:ascii="Consolas" w:hAnsi="Consolas" w:cs="Consolas"/>
          <w:color w:val="000000"/>
          <w:sz w:val="19"/>
          <w:szCs w:val="19"/>
        </w:rPr>
        <w:t xml:space="preserve"> = 0; </w:t>
      </w:r>
      <w:proofErr w:type="spellStart"/>
      <w:r w:rsidRPr="00F86448">
        <w:rPr>
          <w:rFonts w:ascii="Consolas" w:hAnsi="Consolas" w:cs="Consolas"/>
          <w:color w:val="000000"/>
          <w:sz w:val="19"/>
          <w:szCs w:val="19"/>
        </w:rPr>
        <w:t>i</w:t>
      </w:r>
      <w:proofErr w:type="spellEnd"/>
      <w:r w:rsidRPr="00F86448">
        <w:rPr>
          <w:rFonts w:ascii="Consolas" w:hAnsi="Consolas" w:cs="Consolas"/>
          <w:color w:val="000000"/>
          <w:sz w:val="19"/>
          <w:szCs w:val="19"/>
        </w:rPr>
        <w:t xml:space="preserve"> &lt; </w:t>
      </w:r>
      <w:proofErr w:type="spellStart"/>
      <w:r w:rsidRPr="00F86448">
        <w:rPr>
          <w:rFonts w:ascii="Consolas" w:hAnsi="Consolas" w:cs="Consolas"/>
          <w:color w:val="000000"/>
          <w:sz w:val="19"/>
          <w:szCs w:val="19"/>
        </w:rPr>
        <w:t>Chromosomes.Count</w:t>
      </w:r>
      <w:proofErr w:type="spellEnd"/>
      <w:r w:rsidRPr="00F86448">
        <w:rPr>
          <w:rFonts w:ascii="Consolas" w:hAnsi="Consolas" w:cs="Consolas"/>
          <w:color w:val="000000"/>
          <w:sz w:val="19"/>
          <w:szCs w:val="19"/>
        </w:rPr>
        <w:t xml:space="preserve"> - 1; </w:t>
      </w:r>
      <w:proofErr w:type="spellStart"/>
      <w:r w:rsidRPr="00F86448">
        <w:rPr>
          <w:rFonts w:ascii="Consolas" w:hAnsi="Consolas" w:cs="Consolas"/>
          <w:color w:val="000000"/>
          <w:sz w:val="19"/>
          <w:szCs w:val="19"/>
        </w:rPr>
        <w:t>i</w:t>
      </w:r>
      <w:proofErr w:type="spellEnd"/>
      <w:r w:rsidRPr="00F86448">
        <w:rPr>
          <w:rFonts w:ascii="Consolas" w:hAnsi="Consolas" w:cs="Consolas"/>
          <w:color w:val="000000"/>
          <w:sz w:val="19"/>
          <w:szCs w:val="19"/>
        </w:rPr>
        <w:t>++)</w:t>
      </w:r>
    </w:p>
    <w:p w14:paraId="630CBF58" w14:textId="77777777" w:rsidR="00D04209" w:rsidRPr="00F86448" w:rsidRDefault="00D04209" w:rsidP="00D0420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sidRPr="00F86448">
        <w:rPr>
          <w:rFonts w:ascii="Consolas" w:hAnsi="Consolas" w:cs="Consolas"/>
          <w:color w:val="000000"/>
          <w:sz w:val="19"/>
          <w:szCs w:val="19"/>
        </w:rPr>
        <w:t>{</w:t>
      </w:r>
    </w:p>
    <w:p w14:paraId="7B15702D" w14:textId="77777777" w:rsidR="00D04209" w:rsidRPr="00F86448" w:rsidRDefault="00D04209" w:rsidP="00D0420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sidRPr="00F86448">
        <w:rPr>
          <w:rFonts w:ascii="Consolas" w:hAnsi="Consolas" w:cs="Consolas"/>
          <w:color w:val="000000"/>
          <w:sz w:val="19"/>
          <w:szCs w:val="19"/>
        </w:rPr>
        <w:t xml:space="preserve">    </w:t>
      </w:r>
      <w:r w:rsidRPr="00F86448">
        <w:rPr>
          <w:rFonts w:ascii="Consolas" w:hAnsi="Consolas" w:cs="Consolas"/>
          <w:color w:val="0000FF"/>
          <w:sz w:val="19"/>
          <w:szCs w:val="19"/>
        </w:rPr>
        <w:t>for</w:t>
      </w:r>
      <w:r w:rsidRPr="00F86448">
        <w:rPr>
          <w:rFonts w:ascii="Consolas" w:hAnsi="Consolas" w:cs="Consolas"/>
          <w:color w:val="000000"/>
          <w:sz w:val="19"/>
          <w:szCs w:val="19"/>
        </w:rPr>
        <w:t xml:space="preserve"> (</w:t>
      </w:r>
      <w:r w:rsidRPr="00F86448">
        <w:rPr>
          <w:rFonts w:ascii="Consolas" w:hAnsi="Consolas" w:cs="Consolas"/>
          <w:color w:val="0000FF"/>
          <w:sz w:val="19"/>
          <w:szCs w:val="19"/>
        </w:rPr>
        <w:t>int</w:t>
      </w:r>
      <w:r w:rsidRPr="00F86448">
        <w:rPr>
          <w:rFonts w:ascii="Consolas" w:hAnsi="Consolas" w:cs="Consolas"/>
          <w:color w:val="000000"/>
          <w:sz w:val="19"/>
          <w:szCs w:val="19"/>
        </w:rPr>
        <w:t xml:space="preserve"> j = </w:t>
      </w:r>
      <w:proofErr w:type="spellStart"/>
      <w:r w:rsidRPr="00F86448">
        <w:rPr>
          <w:rFonts w:ascii="Consolas" w:hAnsi="Consolas" w:cs="Consolas"/>
          <w:color w:val="000000"/>
          <w:sz w:val="19"/>
          <w:szCs w:val="19"/>
        </w:rPr>
        <w:t>i</w:t>
      </w:r>
      <w:proofErr w:type="spellEnd"/>
      <w:r w:rsidRPr="00F86448">
        <w:rPr>
          <w:rFonts w:ascii="Consolas" w:hAnsi="Consolas" w:cs="Consolas"/>
          <w:color w:val="000000"/>
          <w:sz w:val="19"/>
          <w:szCs w:val="19"/>
        </w:rPr>
        <w:t xml:space="preserve"> + 1; j &lt; </w:t>
      </w:r>
      <w:proofErr w:type="spellStart"/>
      <w:r w:rsidRPr="00F86448">
        <w:rPr>
          <w:rFonts w:ascii="Consolas" w:hAnsi="Consolas" w:cs="Consolas"/>
          <w:color w:val="000000"/>
          <w:sz w:val="19"/>
          <w:szCs w:val="19"/>
        </w:rPr>
        <w:t>Chromosomes.Count</w:t>
      </w:r>
      <w:proofErr w:type="spellEnd"/>
      <w:r w:rsidRPr="00F86448">
        <w:rPr>
          <w:rFonts w:ascii="Consolas" w:hAnsi="Consolas" w:cs="Consolas"/>
          <w:color w:val="000000"/>
          <w:sz w:val="19"/>
          <w:szCs w:val="19"/>
        </w:rPr>
        <w:t xml:space="preserve">; </w:t>
      </w:r>
      <w:proofErr w:type="spellStart"/>
      <w:r w:rsidRPr="00F86448">
        <w:rPr>
          <w:rFonts w:ascii="Consolas" w:hAnsi="Consolas" w:cs="Consolas"/>
          <w:color w:val="000000"/>
          <w:sz w:val="19"/>
          <w:szCs w:val="19"/>
        </w:rPr>
        <w:t>j++</w:t>
      </w:r>
      <w:proofErr w:type="spellEnd"/>
      <w:r w:rsidRPr="00F86448">
        <w:rPr>
          <w:rFonts w:ascii="Consolas" w:hAnsi="Consolas" w:cs="Consolas"/>
          <w:color w:val="000000"/>
          <w:sz w:val="19"/>
          <w:szCs w:val="19"/>
        </w:rPr>
        <w:t>)</w:t>
      </w:r>
    </w:p>
    <w:p w14:paraId="007D7885" w14:textId="77777777" w:rsidR="00D04209" w:rsidRPr="00F86448" w:rsidRDefault="00D04209" w:rsidP="00D0420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sidRPr="00F86448">
        <w:rPr>
          <w:rFonts w:ascii="Consolas" w:hAnsi="Consolas" w:cs="Consolas"/>
          <w:color w:val="000000"/>
          <w:sz w:val="19"/>
          <w:szCs w:val="19"/>
        </w:rPr>
        <w:t xml:space="preserve">    {</w:t>
      </w:r>
    </w:p>
    <w:p w14:paraId="688537B1" w14:textId="77777777" w:rsidR="00D04209" w:rsidRPr="00F86448" w:rsidRDefault="00D04209" w:rsidP="00D0420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sidRPr="00F86448">
        <w:rPr>
          <w:rFonts w:ascii="Consolas" w:hAnsi="Consolas" w:cs="Consolas"/>
          <w:color w:val="000000"/>
          <w:sz w:val="19"/>
          <w:szCs w:val="19"/>
        </w:rPr>
        <w:t xml:space="preserve">        </w:t>
      </w:r>
      <w:proofErr w:type="gramStart"/>
      <w:r w:rsidRPr="00F86448">
        <w:rPr>
          <w:rFonts w:ascii="Consolas" w:hAnsi="Consolas" w:cs="Consolas"/>
          <w:color w:val="0000FF"/>
          <w:sz w:val="19"/>
          <w:szCs w:val="19"/>
        </w:rPr>
        <w:t>object</w:t>
      </w:r>
      <w:r w:rsidRPr="00F86448">
        <w:rPr>
          <w:rFonts w:ascii="Consolas" w:hAnsi="Consolas" w:cs="Consolas"/>
          <w:color w:val="000000"/>
          <w:sz w:val="19"/>
          <w:szCs w:val="19"/>
        </w:rPr>
        <w:t>[</w:t>
      </w:r>
      <w:proofErr w:type="gramEnd"/>
      <w:r w:rsidRPr="00F86448">
        <w:rPr>
          <w:rFonts w:ascii="Consolas" w:hAnsi="Consolas" w:cs="Consolas"/>
          <w:color w:val="000000"/>
          <w:sz w:val="19"/>
          <w:szCs w:val="19"/>
        </w:rPr>
        <w:t xml:space="preserve">] </w:t>
      </w:r>
      <w:proofErr w:type="spellStart"/>
      <w:r w:rsidRPr="00F86448">
        <w:rPr>
          <w:rFonts w:ascii="Consolas" w:hAnsi="Consolas" w:cs="Consolas"/>
          <w:color w:val="000000"/>
          <w:sz w:val="19"/>
          <w:szCs w:val="19"/>
        </w:rPr>
        <w:t>newGenes</w:t>
      </w:r>
      <w:proofErr w:type="spellEnd"/>
      <w:r w:rsidRPr="00F86448">
        <w:rPr>
          <w:rFonts w:ascii="Consolas" w:hAnsi="Consolas" w:cs="Consolas"/>
          <w:color w:val="000000"/>
          <w:sz w:val="19"/>
          <w:szCs w:val="19"/>
        </w:rPr>
        <w:t xml:space="preserve"> = </w:t>
      </w:r>
      <w:r w:rsidRPr="00F86448">
        <w:rPr>
          <w:rFonts w:ascii="Consolas" w:hAnsi="Consolas" w:cs="Consolas"/>
          <w:color w:val="0000FF"/>
          <w:sz w:val="19"/>
          <w:szCs w:val="19"/>
        </w:rPr>
        <w:t>new</w:t>
      </w:r>
      <w:r w:rsidRPr="00F86448">
        <w:rPr>
          <w:rFonts w:ascii="Consolas" w:hAnsi="Consolas" w:cs="Consolas"/>
          <w:color w:val="000000"/>
          <w:sz w:val="19"/>
          <w:szCs w:val="19"/>
        </w:rPr>
        <w:t xml:space="preserve"> </w:t>
      </w:r>
      <w:r w:rsidRPr="00F86448">
        <w:rPr>
          <w:rFonts w:ascii="Consolas" w:hAnsi="Consolas" w:cs="Consolas"/>
          <w:color w:val="0000FF"/>
          <w:sz w:val="19"/>
          <w:szCs w:val="19"/>
        </w:rPr>
        <w:t>object</w:t>
      </w:r>
      <w:r w:rsidRPr="00F86448">
        <w:rPr>
          <w:rFonts w:ascii="Consolas" w:hAnsi="Consolas" w:cs="Consolas"/>
          <w:color w:val="000000"/>
          <w:sz w:val="19"/>
          <w:szCs w:val="19"/>
        </w:rPr>
        <w:t>[</w:t>
      </w:r>
      <w:proofErr w:type="spellStart"/>
      <w:r w:rsidRPr="00F86448">
        <w:rPr>
          <w:rFonts w:ascii="Consolas" w:hAnsi="Consolas" w:cs="Consolas"/>
          <w:color w:val="000000"/>
          <w:sz w:val="19"/>
          <w:szCs w:val="19"/>
        </w:rPr>
        <w:t>GeneCount</w:t>
      </w:r>
      <w:proofErr w:type="spellEnd"/>
      <w:r w:rsidRPr="00F86448">
        <w:rPr>
          <w:rFonts w:ascii="Consolas" w:hAnsi="Consolas" w:cs="Consolas"/>
          <w:color w:val="000000"/>
          <w:sz w:val="19"/>
          <w:szCs w:val="19"/>
        </w:rPr>
        <w:t>];</w:t>
      </w:r>
    </w:p>
    <w:p w14:paraId="59B6760A" w14:textId="77777777" w:rsidR="00D04209" w:rsidRPr="00F86448" w:rsidRDefault="00D04209" w:rsidP="00D0420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sidRPr="00F86448">
        <w:rPr>
          <w:rFonts w:ascii="Consolas" w:hAnsi="Consolas" w:cs="Consolas"/>
          <w:color w:val="000000"/>
          <w:sz w:val="19"/>
          <w:szCs w:val="19"/>
        </w:rPr>
        <w:t xml:space="preserve">        </w:t>
      </w:r>
      <w:r w:rsidRPr="00F86448">
        <w:rPr>
          <w:rFonts w:ascii="Consolas" w:hAnsi="Consolas" w:cs="Consolas"/>
          <w:color w:val="0000FF"/>
          <w:sz w:val="19"/>
          <w:szCs w:val="19"/>
        </w:rPr>
        <w:t>for</w:t>
      </w:r>
      <w:r w:rsidRPr="00F86448">
        <w:rPr>
          <w:rFonts w:ascii="Consolas" w:hAnsi="Consolas" w:cs="Consolas"/>
          <w:color w:val="000000"/>
          <w:sz w:val="19"/>
          <w:szCs w:val="19"/>
        </w:rPr>
        <w:t xml:space="preserve"> (</w:t>
      </w:r>
      <w:r w:rsidRPr="00F86448">
        <w:rPr>
          <w:rFonts w:ascii="Consolas" w:hAnsi="Consolas" w:cs="Consolas"/>
          <w:color w:val="0000FF"/>
          <w:sz w:val="19"/>
          <w:szCs w:val="19"/>
        </w:rPr>
        <w:t>int</w:t>
      </w:r>
      <w:r w:rsidRPr="00F86448">
        <w:rPr>
          <w:rFonts w:ascii="Consolas" w:hAnsi="Consolas" w:cs="Consolas"/>
          <w:color w:val="000000"/>
          <w:sz w:val="19"/>
          <w:szCs w:val="19"/>
        </w:rPr>
        <w:t xml:space="preserve"> x = 0; x &lt; </w:t>
      </w:r>
      <w:proofErr w:type="spellStart"/>
      <w:r w:rsidRPr="00F86448">
        <w:rPr>
          <w:rFonts w:ascii="Consolas" w:hAnsi="Consolas" w:cs="Consolas"/>
          <w:color w:val="000000"/>
          <w:sz w:val="19"/>
          <w:szCs w:val="19"/>
        </w:rPr>
        <w:t>crossoverPoint</w:t>
      </w:r>
      <w:proofErr w:type="spellEnd"/>
      <w:r w:rsidRPr="00F86448">
        <w:rPr>
          <w:rFonts w:ascii="Consolas" w:hAnsi="Consolas" w:cs="Consolas"/>
          <w:color w:val="000000"/>
          <w:sz w:val="19"/>
          <w:szCs w:val="19"/>
        </w:rPr>
        <w:t>; x++)</w:t>
      </w:r>
    </w:p>
    <w:p w14:paraId="47DB42C9" w14:textId="77777777" w:rsidR="00D04209" w:rsidRPr="00F86448" w:rsidRDefault="00D04209" w:rsidP="00D0420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sidRPr="00F86448">
        <w:rPr>
          <w:rFonts w:ascii="Consolas" w:hAnsi="Consolas" w:cs="Consolas"/>
          <w:color w:val="000000"/>
          <w:sz w:val="19"/>
          <w:szCs w:val="19"/>
        </w:rPr>
        <w:t xml:space="preserve">            </w:t>
      </w:r>
      <w:proofErr w:type="spellStart"/>
      <w:r w:rsidRPr="00F86448">
        <w:rPr>
          <w:rFonts w:ascii="Consolas" w:hAnsi="Consolas" w:cs="Consolas"/>
          <w:color w:val="000000"/>
          <w:sz w:val="19"/>
          <w:szCs w:val="19"/>
        </w:rPr>
        <w:t>newGenes</w:t>
      </w:r>
      <w:proofErr w:type="spellEnd"/>
      <w:r w:rsidRPr="00F86448">
        <w:rPr>
          <w:rFonts w:ascii="Consolas" w:hAnsi="Consolas" w:cs="Consolas"/>
          <w:color w:val="000000"/>
          <w:sz w:val="19"/>
          <w:szCs w:val="19"/>
        </w:rPr>
        <w:t>[x] = Chromosomes[</w:t>
      </w:r>
      <w:proofErr w:type="spellStart"/>
      <w:r w:rsidRPr="00F86448">
        <w:rPr>
          <w:rFonts w:ascii="Consolas" w:hAnsi="Consolas" w:cs="Consolas"/>
          <w:color w:val="000000"/>
          <w:sz w:val="19"/>
          <w:szCs w:val="19"/>
        </w:rPr>
        <w:t>i</w:t>
      </w:r>
      <w:proofErr w:type="spellEnd"/>
      <w:proofErr w:type="gramStart"/>
      <w:r w:rsidRPr="00F86448">
        <w:rPr>
          <w:rFonts w:ascii="Consolas" w:hAnsi="Consolas" w:cs="Consolas"/>
          <w:color w:val="000000"/>
          <w:sz w:val="19"/>
          <w:szCs w:val="19"/>
        </w:rPr>
        <w:t>].Genes</w:t>
      </w:r>
      <w:proofErr w:type="gramEnd"/>
      <w:r w:rsidRPr="00F86448">
        <w:rPr>
          <w:rFonts w:ascii="Consolas" w:hAnsi="Consolas" w:cs="Consolas"/>
          <w:color w:val="000000"/>
          <w:sz w:val="19"/>
          <w:szCs w:val="19"/>
        </w:rPr>
        <w:t>[x];</w:t>
      </w:r>
    </w:p>
    <w:p w14:paraId="419DFB1A" w14:textId="77777777" w:rsidR="00D04209" w:rsidRPr="00F86448" w:rsidRDefault="00D04209" w:rsidP="00D0420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sidRPr="00F86448">
        <w:rPr>
          <w:rFonts w:ascii="Consolas" w:hAnsi="Consolas" w:cs="Consolas"/>
          <w:color w:val="000000"/>
          <w:sz w:val="19"/>
          <w:szCs w:val="19"/>
        </w:rPr>
        <w:t xml:space="preserve">        </w:t>
      </w:r>
      <w:r w:rsidRPr="00F86448">
        <w:rPr>
          <w:rFonts w:ascii="Consolas" w:hAnsi="Consolas" w:cs="Consolas"/>
          <w:color w:val="0000FF"/>
          <w:sz w:val="19"/>
          <w:szCs w:val="19"/>
        </w:rPr>
        <w:t>for</w:t>
      </w:r>
      <w:r w:rsidRPr="00F86448">
        <w:rPr>
          <w:rFonts w:ascii="Consolas" w:hAnsi="Consolas" w:cs="Consolas"/>
          <w:color w:val="000000"/>
          <w:sz w:val="19"/>
          <w:szCs w:val="19"/>
        </w:rPr>
        <w:t xml:space="preserve"> (</w:t>
      </w:r>
      <w:r w:rsidRPr="00F86448">
        <w:rPr>
          <w:rFonts w:ascii="Consolas" w:hAnsi="Consolas" w:cs="Consolas"/>
          <w:color w:val="0000FF"/>
          <w:sz w:val="19"/>
          <w:szCs w:val="19"/>
        </w:rPr>
        <w:t>int</w:t>
      </w:r>
      <w:r w:rsidRPr="00F86448">
        <w:rPr>
          <w:rFonts w:ascii="Consolas" w:hAnsi="Consolas" w:cs="Consolas"/>
          <w:color w:val="000000"/>
          <w:sz w:val="19"/>
          <w:szCs w:val="19"/>
        </w:rPr>
        <w:t xml:space="preserve"> y = </w:t>
      </w:r>
      <w:proofErr w:type="spellStart"/>
      <w:r w:rsidRPr="00F86448">
        <w:rPr>
          <w:rFonts w:ascii="Consolas" w:hAnsi="Consolas" w:cs="Consolas"/>
          <w:color w:val="000000"/>
          <w:sz w:val="19"/>
          <w:szCs w:val="19"/>
        </w:rPr>
        <w:t>crossoverPoint</w:t>
      </w:r>
      <w:proofErr w:type="spellEnd"/>
      <w:r w:rsidRPr="00F86448">
        <w:rPr>
          <w:rFonts w:ascii="Consolas" w:hAnsi="Consolas" w:cs="Consolas"/>
          <w:color w:val="000000"/>
          <w:sz w:val="19"/>
          <w:szCs w:val="19"/>
        </w:rPr>
        <w:t xml:space="preserve">; y &lt; </w:t>
      </w:r>
      <w:proofErr w:type="spellStart"/>
      <w:r w:rsidRPr="00F86448">
        <w:rPr>
          <w:rFonts w:ascii="Consolas" w:hAnsi="Consolas" w:cs="Consolas"/>
          <w:color w:val="000000"/>
          <w:sz w:val="19"/>
          <w:szCs w:val="19"/>
        </w:rPr>
        <w:t>GeneCount</w:t>
      </w:r>
      <w:proofErr w:type="spellEnd"/>
      <w:r w:rsidRPr="00F86448">
        <w:rPr>
          <w:rFonts w:ascii="Consolas" w:hAnsi="Consolas" w:cs="Consolas"/>
          <w:color w:val="000000"/>
          <w:sz w:val="19"/>
          <w:szCs w:val="19"/>
        </w:rPr>
        <w:t>; y++)</w:t>
      </w:r>
    </w:p>
    <w:p w14:paraId="64B6E55E" w14:textId="77777777" w:rsidR="00D04209" w:rsidRPr="00F86448" w:rsidRDefault="00D04209" w:rsidP="00D0420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sidRPr="00F86448">
        <w:rPr>
          <w:rFonts w:ascii="Consolas" w:hAnsi="Consolas" w:cs="Consolas"/>
          <w:color w:val="000000"/>
          <w:sz w:val="19"/>
          <w:szCs w:val="19"/>
        </w:rPr>
        <w:t xml:space="preserve">            </w:t>
      </w:r>
      <w:proofErr w:type="spellStart"/>
      <w:r w:rsidRPr="00F86448">
        <w:rPr>
          <w:rFonts w:ascii="Consolas" w:hAnsi="Consolas" w:cs="Consolas"/>
          <w:color w:val="000000"/>
          <w:sz w:val="19"/>
          <w:szCs w:val="19"/>
        </w:rPr>
        <w:t>newGenes</w:t>
      </w:r>
      <w:proofErr w:type="spellEnd"/>
      <w:r w:rsidRPr="00F86448">
        <w:rPr>
          <w:rFonts w:ascii="Consolas" w:hAnsi="Consolas" w:cs="Consolas"/>
          <w:color w:val="000000"/>
          <w:sz w:val="19"/>
          <w:szCs w:val="19"/>
        </w:rPr>
        <w:t>[y] = Chromosomes[j</w:t>
      </w:r>
      <w:proofErr w:type="gramStart"/>
      <w:r w:rsidRPr="00F86448">
        <w:rPr>
          <w:rFonts w:ascii="Consolas" w:hAnsi="Consolas" w:cs="Consolas"/>
          <w:color w:val="000000"/>
          <w:sz w:val="19"/>
          <w:szCs w:val="19"/>
        </w:rPr>
        <w:t>].Genes</w:t>
      </w:r>
      <w:proofErr w:type="gramEnd"/>
      <w:r w:rsidRPr="00F86448">
        <w:rPr>
          <w:rFonts w:ascii="Consolas" w:hAnsi="Consolas" w:cs="Consolas"/>
          <w:color w:val="000000"/>
          <w:sz w:val="19"/>
          <w:szCs w:val="19"/>
        </w:rPr>
        <w:t>[y];</w:t>
      </w:r>
    </w:p>
    <w:p w14:paraId="578A2794" w14:textId="77777777" w:rsidR="00D04209" w:rsidRPr="00F86448" w:rsidRDefault="00D04209" w:rsidP="00D0420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sidRPr="00F86448">
        <w:rPr>
          <w:rFonts w:ascii="Consolas" w:hAnsi="Consolas" w:cs="Consolas"/>
          <w:color w:val="000000"/>
          <w:sz w:val="19"/>
          <w:szCs w:val="19"/>
        </w:rPr>
        <w:t xml:space="preserve">        </w:t>
      </w:r>
      <w:proofErr w:type="spellStart"/>
      <w:r w:rsidRPr="00F86448">
        <w:rPr>
          <w:rFonts w:ascii="Consolas" w:hAnsi="Consolas" w:cs="Consolas"/>
          <w:color w:val="000000"/>
          <w:sz w:val="19"/>
          <w:szCs w:val="19"/>
        </w:rPr>
        <w:t>chromosomesToAdd.Add</w:t>
      </w:r>
      <w:proofErr w:type="spellEnd"/>
      <w:r w:rsidRPr="00F86448">
        <w:rPr>
          <w:rFonts w:ascii="Consolas" w:hAnsi="Consolas" w:cs="Consolas"/>
          <w:color w:val="000000"/>
          <w:sz w:val="19"/>
          <w:szCs w:val="19"/>
        </w:rPr>
        <w:t>(</w:t>
      </w:r>
      <w:r w:rsidRPr="00F86448">
        <w:rPr>
          <w:rFonts w:ascii="Consolas" w:hAnsi="Consolas" w:cs="Consolas"/>
          <w:color w:val="0000FF"/>
          <w:sz w:val="19"/>
          <w:szCs w:val="19"/>
        </w:rPr>
        <w:t>new</w:t>
      </w:r>
      <w:r w:rsidRPr="00F86448">
        <w:rPr>
          <w:rFonts w:ascii="Consolas" w:hAnsi="Consolas" w:cs="Consolas"/>
          <w:color w:val="000000"/>
          <w:sz w:val="19"/>
          <w:szCs w:val="19"/>
        </w:rPr>
        <w:t xml:space="preserve"> Chromosome(</w:t>
      </w:r>
      <w:proofErr w:type="spellStart"/>
      <w:r w:rsidRPr="00F86448">
        <w:rPr>
          <w:rFonts w:ascii="Consolas" w:hAnsi="Consolas" w:cs="Consolas"/>
          <w:color w:val="000000"/>
          <w:sz w:val="19"/>
          <w:szCs w:val="19"/>
        </w:rPr>
        <w:t>newGenes</w:t>
      </w:r>
      <w:proofErr w:type="spellEnd"/>
      <w:r w:rsidRPr="00F86448">
        <w:rPr>
          <w:rFonts w:ascii="Consolas" w:hAnsi="Consolas" w:cs="Consolas"/>
          <w:color w:val="000000"/>
          <w:sz w:val="19"/>
          <w:szCs w:val="19"/>
        </w:rPr>
        <w:t>)</w:t>
      </w:r>
      <w:proofErr w:type="gramStart"/>
      <w:r w:rsidRPr="00F86448">
        <w:rPr>
          <w:rFonts w:ascii="Consolas" w:hAnsi="Consolas" w:cs="Consolas"/>
          <w:color w:val="000000"/>
          <w:sz w:val="19"/>
          <w:szCs w:val="19"/>
        </w:rPr>
        <w:t>);</w:t>
      </w:r>
      <w:proofErr w:type="gramEnd"/>
    </w:p>
    <w:p w14:paraId="6A1D5033" w14:textId="77777777" w:rsidR="00D04209" w:rsidRPr="00F86448" w:rsidRDefault="00D04209" w:rsidP="00D0420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sidRPr="00F86448">
        <w:rPr>
          <w:rFonts w:ascii="Consolas" w:hAnsi="Consolas" w:cs="Consolas"/>
          <w:color w:val="000000"/>
          <w:sz w:val="19"/>
          <w:szCs w:val="19"/>
        </w:rPr>
        <w:t xml:space="preserve">    }</w:t>
      </w:r>
    </w:p>
    <w:p w14:paraId="78B85291" w14:textId="019AA2E7" w:rsidR="00D04209" w:rsidRPr="00F86448" w:rsidRDefault="00D04209" w:rsidP="00D04209">
      <w:pPr>
        <w:pStyle w:val="NoSpacing"/>
        <w:ind w:left="720"/>
      </w:pPr>
      <w:r w:rsidRPr="00F86448">
        <w:rPr>
          <w:rFonts w:ascii="Consolas" w:hAnsi="Consolas" w:cs="Consolas"/>
          <w:sz w:val="19"/>
          <w:szCs w:val="19"/>
        </w:rPr>
        <w:t>}</w:t>
      </w:r>
    </w:p>
    <w:p w14:paraId="214F54C7" w14:textId="0F433C6F" w:rsidR="00EE2225" w:rsidRPr="00F86448" w:rsidRDefault="00CE7147" w:rsidP="00EE2225">
      <w:pPr>
        <w:pStyle w:val="Heading3"/>
      </w:pPr>
      <w:bookmarkStart w:id="27" w:name="_Toc59203474"/>
      <w:r>
        <w:t xml:space="preserve">Implementation </w:t>
      </w:r>
      <w:r w:rsidRPr="00F86448">
        <w:t>Details</w:t>
      </w:r>
      <w:bookmarkEnd w:id="27"/>
    </w:p>
    <w:p w14:paraId="03DB1155" w14:textId="155D950F" w:rsidR="00287F9B" w:rsidRPr="00F86448" w:rsidRDefault="00287F9B" w:rsidP="00287F9B">
      <w:pPr>
        <w:pStyle w:val="NoSpacing"/>
      </w:pPr>
      <w:r w:rsidRPr="00F86448">
        <w:tab/>
        <w:t>The following sections will explain, in detail, specific information about how each problem was implemented. They will include information about the heuristic variables used in the chromosomes of the genetic algorithm, as well as details about the fitness algorithm used to determine which chromosomes are superior.</w:t>
      </w:r>
      <w:r w:rsidR="0001057F" w:rsidRPr="00F86448">
        <w:t xml:space="preserve"> How the genetic algorithm is applied so that the solution instances are being created to test if they satisfy the solution or not will also be defined, which includes termination criteria such as a maximum number of loops or iterations.</w:t>
      </w:r>
    </w:p>
    <w:p w14:paraId="5C9B4A53" w14:textId="1AC257A6" w:rsidR="00B153F0" w:rsidRPr="00F86448" w:rsidRDefault="00B153F0" w:rsidP="00287F9B">
      <w:pPr>
        <w:pStyle w:val="Heading4"/>
        <w:numPr>
          <w:ilvl w:val="1"/>
          <w:numId w:val="17"/>
        </w:numPr>
      </w:pPr>
      <w:bookmarkStart w:id="28" w:name="_Toc59203475"/>
      <w:r w:rsidRPr="00F86448">
        <w:t>Knapsack Problem</w:t>
      </w:r>
      <w:bookmarkEnd w:id="28"/>
    </w:p>
    <w:p w14:paraId="2738493B" w14:textId="77777777" w:rsidR="001A73FC" w:rsidRPr="00F86448" w:rsidRDefault="0001057F" w:rsidP="001A73FC">
      <w:pPr>
        <w:spacing w:line="480" w:lineRule="auto"/>
        <w:ind w:firstLine="420"/>
      </w:pPr>
      <w:r w:rsidRPr="00F86448">
        <w:lastRenderedPageBreak/>
        <w:t xml:space="preserve">When solving the 0-1 knapsack problem, the variables we need to consider include weight and value. The objective is to obtain the highest available value within the </w:t>
      </w:r>
      <w:r w:rsidR="001A73FC" w:rsidRPr="00F86448">
        <w:t>capacity</w:t>
      </w:r>
      <w:r w:rsidRPr="00F86448">
        <w:t xml:space="preserve"> constraints of the knapsack. Traditional techniques for </w:t>
      </w:r>
      <w:r w:rsidR="001A73FC" w:rsidRPr="00F86448">
        <w:t>estimating the solution to</w:t>
      </w:r>
      <w:r w:rsidRPr="00F86448">
        <w:t xml:space="preserve"> this problem</w:t>
      </w:r>
      <w:r w:rsidR="001A73FC" w:rsidRPr="00F86448">
        <w:t xml:space="preserve"> include finding the ratio R between weight W and value V; specifically, R = V / W. </w:t>
      </w:r>
    </w:p>
    <w:p w14:paraId="2CA9408A" w14:textId="1CAA879F" w:rsidR="0001057F" w:rsidRPr="00F86448" w:rsidRDefault="001A73FC" w:rsidP="001A73FC">
      <w:pPr>
        <w:spacing w:line="480" w:lineRule="auto"/>
        <w:ind w:firstLine="420"/>
      </w:pPr>
      <w:r w:rsidRPr="00F86448">
        <w:t xml:space="preserve">The greedy algorithm takes the largest R values until the maximum capacity will be overwhelmed to approximate the optimal solution. We will be following this approach, but will instead be using a heuristic to determine the value of R. </w:t>
      </w:r>
      <w:r w:rsidR="00BC2454" w:rsidRPr="00F86448">
        <w:t>Our heuristic will be the combination of priority of high/low weight and value. We assume that our genetic algorithm will push our heuristic to prioritize low weight, and high value more than high weight and low value.</w:t>
      </w:r>
    </w:p>
    <w:p w14:paraId="4F0C2BC7" w14:textId="77777777" w:rsidR="0001057F" w:rsidRPr="00F86448" w:rsidRDefault="0001057F" w:rsidP="001A73FC">
      <w:pPr>
        <w:spacing w:line="480" w:lineRule="auto"/>
        <w:ind w:firstLine="420"/>
      </w:pPr>
    </w:p>
    <w:p w14:paraId="6C268F0C" w14:textId="6F9B6B5E" w:rsidR="00287F9B" w:rsidRPr="00F86448" w:rsidRDefault="00287F9B" w:rsidP="001A73FC">
      <w:pPr>
        <w:pStyle w:val="NoSpacing"/>
        <w:spacing w:after="0"/>
      </w:pPr>
      <w:r w:rsidRPr="00F86448">
        <w:t>We formatted the chromosomes in the following form:</w:t>
      </w:r>
    </w:p>
    <w:p w14:paraId="3872F31B" w14:textId="6555743D" w:rsidR="00287F9B" w:rsidRPr="00F86448" w:rsidRDefault="00287F9B" w:rsidP="0008748C">
      <w:pPr>
        <w:pStyle w:val="NoSpacing"/>
        <w:numPr>
          <w:ilvl w:val="0"/>
          <w:numId w:val="18"/>
        </w:numPr>
        <w:ind w:left="720"/>
      </w:pPr>
      <w:r w:rsidRPr="00F86448">
        <w:t>[0] = priority of low weight</w:t>
      </w:r>
    </w:p>
    <w:p w14:paraId="3758686A" w14:textId="696C65E1" w:rsidR="00287F9B" w:rsidRPr="00F86448" w:rsidRDefault="00287F9B" w:rsidP="0008748C">
      <w:pPr>
        <w:pStyle w:val="NoSpacing"/>
        <w:numPr>
          <w:ilvl w:val="0"/>
          <w:numId w:val="18"/>
        </w:numPr>
        <w:ind w:left="720"/>
      </w:pPr>
      <w:r w:rsidRPr="00F86448">
        <w:t>[1] = priority of high weight</w:t>
      </w:r>
    </w:p>
    <w:p w14:paraId="493E1D1A" w14:textId="6EA73659" w:rsidR="00287F9B" w:rsidRPr="00F86448" w:rsidRDefault="00287F9B" w:rsidP="0008748C">
      <w:pPr>
        <w:pStyle w:val="NoSpacing"/>
        <w:numPr>
          <w:ilvl w:val="0"/>
          <w:numId w:val="18"/>
        </w:numPr>
        <w:ind w:left="720"/>
      </w:pPr>
      <w:r w:rsidRPr="00F86448">
        <w:t>[2] = priority of low value</w:t>
      </w:r>
    </w:p>
    <w:p w14:paraId="70DD3D24" w14:textId="3DFA28C4" w:rsidR="00287F9B" w:rsidRPr="00F86448" w:rsidRDefault="00287F9B" w:rsidP="0008748C">
      <w:pPr>
        <w:pStyle w:val="NoSpacing"/>
        <w:numPr>
          <w:ilvl w:val="0"/>
          <w:numId w:val="18"/>
        </w:numPr>
        <w:ind w:left="720"/>
      </w:pPr>
      <w:r w:rsidRPr="00F86448">
        <w:t>[3] = priority of high value</w:t>
      </w:r>
    </w:p>
    <w:p w14:paraId="3543D978" w14:textId="7CF6D5F7" w:rsidR="00287F9B" w:rsidRPr="00F86448" w:rsidRDefault="00B75C23" w:rsidP="0008748C">
      <w:pPr>
        <w:pStyle w:val="NoSpacing"/>
      </w:pPr>
      <w:r w:rsidRPr="00F86448">
        <w:t>Our fitness algorithm is as follows:</w:t>
      </w:r>
    </w:p>
    <w:p w14:paraId="00708E3B" w14:textId="77777777" w:rsidR="00B75C23" w:rsidRPr="00F86448" w:rsidRDefault="00B75C23" w:rsidP="00B75C2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sidRPr="00F86448">
        <w:rPr>
          <w:rFonts w:ascii="Consolas" w:hAnsi="Consolas" w:cs="Consolas"/>
          <w:color w:val="000000"/>
          <w:sz w:val="19"/>
          <w:szCs w:val="19"/>
        </w:rPr>
        <w:t xml:space="preserve">Items = </w:t>
      </w:r>
      <w:proofErr w:type="spellStart"/>
      <w:r w:rsidRPr="00F86448">
        <w:rPr>
          <w:rFonts w:ascii="Consolas" w:hAnsi="Consolas" w:cs="Consolas"/>
          <w:color w:val="000000"/>
          <w:sz w:val="19"/>
          <w:szCs w:val="19"/>
        </w:rPr>
        <w:t>Items.OrderByDescending</w:t>
      </w:r>
      <w:proofErr w:type="spellEnd"/>
      <w:r w:rsidRPr="00F86448">
        <w:rPr>
          <w:rFonts w:ascii="Consolas" w:hAnsi="Consolas" w:cs="Consolas"/>
          <w:color w:val="000000"/>
          <w:sz w:val="19"/>
          <w:szCs w:val="19"/>
        </w:rPr>
        <w:t>(item =&gt;</w:t>
      </w:r>
    </w:p>
    <w:p w14:paraId="790D1451" w14:textId="77777777" w:rsidR="00B75C23" w:rsidRPr="00F86448" w:rsidRDefault="00B75C23" w:rsidP="00B75C2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sidRPr="00F86448">
        <w:rPr>
          <w:rFonts w:ascii="Consolas" w:hAnsi="Consolas" w:cs="Consolas"/>
          <w:color w:val="000000"/>
          <w:sz w:val="19"/>
          <w:szCs w:val="19"/>
        </w:rPr>
        <w:t xml:space="preserve">    (</w:t>
      </w:r>
      <w:proofErr w:type="spellStart"/>
      <w:r w:rsidRPr="00F86448">
        <w:rPr>
          <w:rFonts w:ascii="Consolas" w:hAnsi="Consolas" w:cs="Consolas"/>
          <w:color w:val="000000"/>
          <w:sz w:val="19"/>
          <w:szCs w:val="19"/>
        </w:rPr>
        <w:t>MaximumWeight</w:t>
      </w:r>
      <w:proofErr w:type="spellEnd"/>
      <w:r w:rsidRPr="00F86448">
        <w:rPr>
          <w:rFonts w:ascii="Consolas" w:hAnsi="Consolas" w:cs="Consolas"/>
          <w:color w:val="000000"/>
          <w:sz w:val="19"/>
          <w:szCs w:val="19"/>
        </w:rPr>
        <w:t xml:space="preserve"> - </w:t>
      </w:r>
      <w:proofErr w:type="spellStart"/>
      <w:proofErr w:type="gramStart"/>
      <w:r w:rsidRPr="00F86448">
        <w:rPr>
          <w:rFonts w:ascii="Consolas" w:hAnsi="Consolas" w:cs="Consolas"/>
          <w:color w:val="000000"/>
          <w:sz w:val="19"/>
          <w:szCs w:val="19"/>
        </w:rPr>
        <w:t>item.Weight</w:t>
      </w:r>
      <w:proofErr w:type="spellEnd"/>
      <w:proofErr w:type="gramEnd"/>
      <w:r w:rsidRPr="00F86448">
        <w:rPr>
          <w:rFonts w:ascii="Consolas" w:hAnsi="Consolas" w:cs="Consolas"/>
          <w:color w:val="000000"/>
          <w:sz w:val="19"/>
          <w:szCs w:val="19"/>
        </w:rPr>
        <w:t xml:space="preserve">) * </w:t>
      </w:r>
      <w:proofErr w:type="spellStart"/>
      <w:r w:rsidRPr="00F86448">
        <w:rPr>
          <w:rFonts w:ascii="Consolas" w:hAnsi="Consolas" w:cs="Consolas"/>
          <w:color w:val="000000"/>
          <w:sz w:val="19"/>
          <w:szCs w:val="19"/>
        </w:rPr>
        <w:t>Convert.ToSingle</w:t>
      </w:r>
      <w:proofErr w:type="spellEnd"/>
      <w:r w:rsidRPr="00F86448">
        <w:rPr>
          <w:rFonts w:ascii="Consolas" w:hAnsi="Consolas" w:cs="Consolas"/>
          <w:color w:val="000000"/>
          <w:sz w:val="19"/>
          <w:szCs w:val="19"/>
        </w:rPr>
        <w:t>(genes[0]) +</w:t>
      </w:r>
    </w:p>
    <w:p w14:paraId="05D1720C" w14:textId="77777777" w:rsidR="00B75C23" w:rsidRPr="00F86448" w:rsidRDefault="00B75C23" w:rsidP="00B75C2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sidRPr="00F86448">
        <w:rPr>
          <w:rFonts w:ascii="Consolas" w:hAnsi="Consolas" w:cs="Consolas"/>
          <w:color w:val="000000"/>
          <w:sz w:val="19"/>
          <w:szCs w:val="19"/>
        </w:rPr>
        <w:t xml:space="preserve">    </w:t>
      </w:r>
      <w:proofErr w:type="spellStart"/>
      <w:proofErr w:type="gramStart"/>
      <w:r w:rsidRPr="00F86448">
        <w:rPr>
          <w:rFonts w:ascii="Consolas" w:hAnsi="Consolas" w:cs="Consolas"/>
          <w:color w:val="000000"/>
          <w:sz w:val="19"/>
          <w:szCs w:val="19"/>
        </w:rPr>
        <w:t>item.Weight</w:t>
      </w:r>
      <w:proofErr w:type="spellEnd"/>
      <w:proofErr w:type="gramEnd"/>
      <w:r w:rsidRPr="00F86448">
        <w:rPr>
          <w:rFonts w:ascii="Consolas" w:hAnsi="Consolas" w:cs="Consolas"/>
          <w:color w:val="000000"/>
          <w:sz w:val="19"/>
          <w:szCs w:val="19"/>
        </w:rPr>
        <w:t xml:space="preserve"> * </w:t>
      </w:r>
      <w:proofErr w:type="spellStart"/>
      <w:r w:rsidRPr="00F86448">
        <w:rPr>
          <w:rFonts w:ascii="Consolas" w:hAnsi="Consolas" w:cs="Consolas"/>
          <w:color w:val="000000"/>
          <w:sz w:val="19"/>
          <w:szCs w:val="19"/>
        </w:rPr>
        <w:t>Convert.ToSingle</w:t>
      </w:r>
      <w:proofErr w:type="spellEnd"/>
      <w:r w:rsidRPr="00F86448">
        <w:rPr>
          <w:rFonts w:ascii="Consolas" w:hAnsi="Consolas" w:cs="Consolas"/>
          <w:color w:val="000000"/>
          <w:sz w:val="19"/>
          <w:szCs w:val="19"/>
        </w:rPr>
        <w:t xml:space="preserve">(genes[1]) + </w:t>
      </w:r>
    </w:p>
    <w:p w14:paraId="4F10F6B9" w14:textId="77777777" w:rsidR="00B75C23" w:rsidRPr="00F86448" w:rsidRDefault="00B75C23" w:rsidP="00B75C2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sidRPr="00F86448">
        <w:rPr>
          <w:rFonts w:ascii="Consolas" w:hAnsi="Consolas" w:cs="Consolas"/>
          <w:color w:val="000000"/>
          <w:sz w:val="19"/>
          <w:szCs w:val="19"/>
        </w:rPr>
        <w:t xml:space="preserve">    (</w:t>
      </w:r>
      <w:proofErr w:type="spellStart"/>
      <w:r w:rsidRPr="00F86448">
        <w:rPr>
          <w:rFonts w:ascii="Consolas" w:hAnsi="Consolas" w:cs="Consolas"/>
          <w:color w:val="000000"/>
          <w:sz w:val="19"/>
          <w:szCs w:val="19"/>
        </w:rPr>
        <w:t>MaximumValue</w:t>
      </w:r>
      <w:proofErr w:type="spellEnd"/>
      <w:r w:rsidRPr="00F86448">
        <w:rPr>
          <w:rFonts w:ascii="Consolas" w:hAnsi="Consolas" w:cs="Consolas"/>
          <w:color w:val="000000"/>
          <w:sz w:val="19"/>
          <w:szCs w:val="19"/>
        </w:rPr>
        <w:t xml:space="preserve"> - </w:t>
      </w:r>
      <w:proofErr w:type="spellStart"/>
      <w:proofErr w:type="gramStart"/>
      <w:r w:rsidRPr="00F86448">
        <w:rPr>
          <w:rFonts w:ascii="Consolas" w:hAnsi="Consolas" w:cs="Consolas"/>
          <w:color w:val="000000"/>
          <w:sz w:val="19"/>
          <w:szCs w:val="19"/>
        </w:rPr>
        <w:t>item.Value</w:t>
      </w:r>
      <w:proofErr w:type="spellEnd"/>
      <w:proofErr w:type="gramEnd"/>
      <w:r w:rsidRPr="00F86448">
        <w:rPr>
          <w:rFonts w:ascii="Consolas" w:hAnsi="Consolas" w:cs="Consolas"/>
          <w:color w:val="000000"/>
          <w:sz w:val="19"/>
          <w:szCs w:val="19"/>
        </w:rPr>
        <w:t xml:space="preserve">) * </w:t>
      </w:r>
      <w:proofErr w:type="spellStart"/>
      <w:r w:rsidRPr="00F86448">
        <w:rPr>
          <w:rFonts w:ascii="Consolas" w:hAnsi="Consolas" w:cs="Consolas"/>
          <w:color w:val="000000"/>
          <w:sz w:val="19"/>
          <w:szCs w:val="19"/>
        </w:rPr>
        <w:t>Convert.ToSingle</w:t>
      </w:r>
      <w:proofErr w:type="spellEnd"/>
      <w:r w:rsidRPr="00F86448">
        <w:rPr>
          <w:rFonts w:ascii="Consolas" w:hAnsi="Consolas" w:cs="Consolas"/>
          <w:color w:val="000000"/>
          <w:sz w:val="19"/>
          <w:szCs w:val="19"/>
        </w:rPr>
        <w:t>(genes[2]) +</w:t>
      </w:r>
    </w:p>
    <w:p w14:paraId="58D5F22B" w14:textId="77777777" w:rsidR="00B75C23" w:rsidRPr="00F86448" w:rsidRDefault="00B75C23" w:rsidP="00B75C2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sidRPr="00F86448">
        <w:rPr>
          <w:rFonts w:ascii="Consolas" w:hAnsi="Consolas" w:cs="Consolas"/>
          <w:color w:val="000000"/>
          <w:sz w:val="19"/>
          <w:szCs w:val="19"/>
        </w:rPr>
        <w:t xml:space="preserve">    </w:t>
      </w:r>
      <w:proofErr w:type="spellStart"/>
      <w:proofErr w:type="gramStart"/>
      <w:r w:rsidRPr="00F86448">
        <w:rPr>
          <w:rFonts w:ascii="Consolas" w:hAnsi="Consolas" w:cs="Consolas"/>
          <w:color w:val="000000"/>
          <w:sz w:val="19"/>
          <w:szCs w:val="19"/>
        </w:rPr>
        <w:t>item.Value</w:t>
      </w:r>
      <w:proofErr w:type="spellEnd"/>
      <w:proofErr w:type="gramEnd"/>
      <w:r w:rsidRPr="00F86448">
        <w:rPr>
          <w:rFonts w:ascii="Consolas" w:hAnsi="Consolas" w:cs="Consolas"/>
          <w:color w:val="000000"/>
          <w:sz w:val="19"/>
          <w:szCs w:val="19"/>
        </w:rPr>
        <w:t xml:space="preserve"> * </w:t>
      </w:r>
      <w:proofErr w:type="spellStart"/>
      <w:r w:rsidRPr="00F86448">
        <w:rPr>
          <w:rFonts w:ascii="Consolas" w:hAnsi="Consolas" w:cs="Consolas"/>
          <w:color w:val="000000"/>
          <w:sz w:val="19"/>
          <w:szCs w:val="19"/>
        </w:rPr>
        <w:t>Convert.ToSingle</w:t>
      </w:r>
      <w:proofErr w:type="spellEnd"/>
      <w:r w:rsidRPr="00F86448">
        <w:rPr>
          <w:rFonts w:ascii="Consolas" w:hAnsi="Consolas" w:cs="Consolas"/>
          <w:color w:val="000000"/>
          <w:sz w:val="19"/>
          <w:szCs w:val="19"/>
        </w:rPr>
        <w:t>(genes[3])</w:t>
      </w:r>
    </w:p>
    <w:p w14:paraId="22B84918" w14:textId="77777777" w:rsidR="00B75C23" w:rsidRPr="00F86448" w:rsidRDefault="00B75C23" w:rsidP="00B75C2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sidRPr="00F86448">
        <w:rPr>
          <w:rFonts w:ascii="Consolas" w:hAnsi="Consolas" w:cs="Consolas"/>
          <w:color w:val="000000"/>
          <w:sz w:val="19"/>
          <w:szCs w:val="19"/>
        </w:rPr>
        <w:t xml:space="preserve">    </w:t>
      </w:r>
      <w:proofErr w:type="gramStart"/>
      <w:r w:rsidRPr="00F86448">
        <w:rPr>
          <w:rFonts w:ascii="Consolas" w:hAnsi="Consolas" w:cs="Consolas"/>
          <w:color w:val="000000"/>
          <w:sz w:val="19"/>
          <w:szCs w:val="19"/>
        </w:rPr>
        <w:t>).</w:t>
      </w:r>
      <w:proofErr w:type="spellStart"/>
      <w:r w:rsidRPr="00F86448">
        <w:rPr>
          <w:rFonts w:ascii="Consolas" w:hAnsi="Consolas" w:cs="Consolas"/>
          <w:color w:val="000000"/>
          <w:sz w:val="19"/>
          <w:szCs w:val="19"/>
        </w:rPr>
        <w:t>ToArray</w:t>
      </w:r>
      <w:proofErr w:type="spellEnd"/>
      <w:proofErr w:type="gramEnd"/>
      <w:r w:rsidRPr="00F86448">
        <w:rPr>
          <w:rFonts w:ascii="Consolas" w:hAnsi="Consolas" w:cs="Consolas"/>
          <w:color w:val="000000"/>
          <w:sz w:val="19"/>
          <w:szCs w:val="19"/>
        </w:rPr>
        <w:t>();</w:t>
      </w:r>
    </w:p>
    <w:p w14:paraId="12D8DFA9" w14:textId="77777777" w:rsidR="00B75C23" w:rsidRPr="00F86448" w:rsidRDefault="00B75C23" w:rsidP="00B75C2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p>
    <w:p w14:paraId="250903E1" w14:textId="77777777" w:rsidR="00B75C23" w:rsidRPr="00F86448" w:rsidRDefault="00B75C23" w:rsidP="00B75C2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sidRPr="00F86448">
        <w:rPr>
          <w:rFonts w:ascii="Consolas" w:hAnsi="Consolas" w:cs="Consolas"/>
          <w:color w:val="000000"/>
          <w:sz w:val="19"/>
          <w:szCs w:val="19"/>
        </w:rPr>
        <w:t>List&lt;</w:t>
      </w:r>
      <w:proofErr w:type="spellStart"/>
      <w:r w:rsidRPr="00F86448">
        <w:rPr>
          <w:rFonts w:ascii="Consolas" w:hAnsi="Consolas" w:cs="Consolas"/>
          <w:color w:val="000000"/>
          <w:sz w:val="19"/>
          <w:szCs w:val="19"/>
        </w:rPr>
        <w:t>KnapsackItem</w:t>
      </w:r>
      <w:proofErr w:type="spellEnd"/>
      <w:r w:rsidRPr="00F86448">
        <w:rPr>
          <w:rFonts w:ascii="Consolas" w:hAnsi="Consolas" w:cs="Consolas"/>
          <w:color w:val="000000"/>
          <w:sz w:val="19"/>
          <w:szCs w:val="19"/>
        </w:rPr>
        <w:t xml:space="preserve">&gt; </w:t>
      </w:r>
      <w:proofErr w:type="spellStart"/>
      <w:r w:rsidRPr="00F86448">
        <w:rPr>
          <w:rFonts w:ascii="Consolas" w:hAnsi="Consolas" w:cs="Consolas"/>
          <w:color w:val="000000"/>
          <w:sz w:val="19"/>
          <w:szCs w:val="19"/>
        </w:rPr>
        <w:t>inBag</w:t>
      </w:r>
      <w:proofErr w:type="spellEnd"/>
      <w:r w:rsidRPr="00F86448">
        <w:rPr>
          <w:rFonts w:ascii="Consolas" w:hAnsi="Consolas" w:cs="Consolas"/>
          <w:color w:val="000000"/>
          <w:sz w:val="19"/>
          <w:szCs w:val="19"/>
        </w:rPr>
        <w:t xml:space="preserve"> = </w:t>
      </w:r>
      <w:r w:rsidRPr="00F86448">
        <w:rPr>
          <w:rFonts w:ascii="Consolas" w:hAnsi="Consolas" w:cs="Consolas"/>
          <w:color w:val="0000FF"/>
          <w:sz w:val="19"/>
          <w:szCs w:val="19"/>
        </w:rPr>
        <w:t>new</w:t>
      </w:r>
      <w:r w:rsidRPr="00F86448">
        <w:rPr>
          <w:rFonts w:ascii="Consolas" w:hAnsi="Consolas" w:cs="Consolas"/>
          <w:color w:val="000000"/>
          <w:sz w:val="19"/>
          <w:szCs w:val="19"/>
        </w:rPr>
        <w:t xml:space="preserve"> List&lt;</w:t>
      </w:r>
      <w:proofErr w:type="spellStart"/>
      <w:r w:rsidRPr="00F86448">
        <w:rPr>
          <w:rFonts w:ascii="Consolas" w:hAnsi="Consolas" w:cs="Consolas"/>
          <w:color w:val="000000"/>
          <w:sz w:val="19"/>
          <w:szCs w:val="19"/>
        </w:rPr>
        <w:t>KnapsackItem</w:t>
      </w:r>
      <w:proofErr w:type="spellEnd"/>
      <w:proofErr w:type="gramStart"/>
      <w:r w:rsidRPr="00F86448">
        <w:rPr>
          <w:rFonts w:ascii="Consolas" w:hAnsi="Consolas" w:cs="Consolas"/>
          <w:color w:val="000000"/>
          <w:sz w:val="19"/>
          <w:szCs w:val="19"/>
        </w:rPr>
        <w:t>&gt;(</w:t>
      </w:r>
      <w:proofErr w:type="gramEnd"/>
      <w:r w:rsidRPr="00F86448">
        <w:rPr>
          <w:rFonts w:ascii="Consolas" w:hAnsi="Consolas" w:cs="Consolas"/>
          <w:color w:val="000000"/>
          <w:sz w:val="19"/>
          <w:szCs w:val="19"/>
        </w:rPr>
        <w:t>);</w:t>
      </w:r>
    </w:p>
    <w:p w14:paraId="65E68C07" w14:textId="77777777" w:rsidR="00B75C23" w:rsidRPr="00F86448" w:rsidRDefault="00B75C23" w:rsidP="00B75C2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sidRPr="00F86448">
        <w:rPr>
          <w:rFonts w:ascii="Consolas" w:hAnsi="Consolas" w:cs="Consolas"/>
          <w:color w:val="0000FF"/>
          <w:sz w:val="19"/>
          <w:szCs w:val="19"/>
        </w:rPr>
        <w:t>foreach</w:t>
      </w:r>
      <w:r w:rsidRPr="00F86448">
        <w:rPr>
          <w:rFonts w:ascii="Consolas" w:hAnsi="Consolas" w:cs="Consolas"/>
          <w:color w:val="000000"/>
          <w:sz w:val="19"/>
          <w:szCs w:val="19"/>
        </w:rPr>
        <w:t xml:space="preserve"> (</w:t>
      </w:r>
      <w:proofErr w:type="spellStart"/>
      <w:r w:rsidRPr="00F86448">
        <w:rPr>
          <w:rFonts w:ascii="Consolas" w:hAnsi="Consolas" w:cs="Consolas"/>
          <w:color w:val="000000"/>
          <w:sz w:val="19"/>
          <w:szCs w:val="19"/>
        </w:rPr>
        <w:t>KnapsackItem</w:t>
      </w:r>
      <w:proofErr w:type="spellEnd"/>
      <w:r w:rsidRPr="00F86448">
        <w:rPr>
          <w:rFonts w:ascii="Consolas" w:hAnsi="Consolas" w:cs="Consolas"/>
          <w:color w:val="000000"/>
          <w:sz w:val="19"/>
          <w:szCs w:val="19"/>
        </w:rPr>
        <w:t xml:space="preserve"> item </w:t>
      </w:r>
      <w:r w:rsidRPr="00F86448">
        <w:rPr>
          <w:rFonts w:ascii="Consolas" w:hAnsi="Consolas" w:cs="Consolas"/>
          <w:color w:val="0000FF"/>
          <w:sz w:val="19"/>
          <w:szCs w:val="19"/>
        </w:rPr>
        <w:t>in</w:t>
      </w:r>
      <w:r w:rsidRPr="00F86448">
        <w:rPr>
          <w:rFonts w:ascii="Consolas" w:hAnsi="Consolas" w:cs="Consolas"/>
          <w:color w:val="000000"/>
          <w:sz w:val="19"/>
          <w:szCs w:val="19"/>
        </w:rPr>
        <w:t xml:space="preserve"> Items)</w:t>
      </w:r>
    </w:p>
    <w:p w14:paraId="2E0494BC" w14:textId="77777777" w:rsidR="00B75C23" w:rsidRPr="00F86448" w:rsidRDefault="00B75C23" w:rsidP="00B75C2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sidRPr="00F86448">
        <w:rPr>
          <w:rFonts w:ascii="Consolas" w:hAnsi="Consolas" w:cs="Consolas"/>
          <w:color w:val="000000"/>
          <w:sz w:val="19"/>
          <w:szCs w:val="19"/>
        </w:rPr>
        <w:lastRenderedPageBreak/>
        <w:t xml:space="preserve">    </w:t>
      </w:r>
      <w:r w:rsidRPr="00F86448">
        <w:rPr>
          <w:rFonts w:ascii="Consolas" w:hAnsi="Consolas" w:cs="Consolas"/>
          <w:color w:val="0000FF"/>
          <w:sz w:val="19"/>
          <w:szCs w:val="19"/>
        </w:rPr>
        <w:t>if</w:t>
      </w:r>
      <w:r w:rsidRPr="00F86448">
        <w:rPr>
          <w:rFonts w:ascii="Consolas" w:hAnsi="Consolas" w:cs="Consolas"/>
          <w:color w:val="000000"/>
          <w:sz w:val="19"/>
          <w:szCs w:val="19"/>
        </w:rPr>
        <w:t xml:space="preserve"> (</w:t>
      </w:r>
      <w:proofErr w:type="spellStart"/>
      <w:r w:rsidRPr="00F86448">
        <w:rPr>
          <w:rFonts w:ascii="Consolas" w:hAnsi="Consolas" w:cs="Consolas"/>
          <w:color w:val="000000"/>
          <w:sz w:val="19"/>
          <w:szCs w:val="19"/>
        </w:rPr>
        <w:t>inBag.Sum</w:t>
      </w:r>
      <w:proofErr w:type="spellEnd"/>
      <w:r w:rsidRPr="00F86448">
        <w:rPr>
          <w:rFonts w:ascii="Consolas" w:hAnsi="Consolas" w:cs="Consolas"/>
          <w:color w:val="000000"/>
          <w:sz w:val="19"/>
          <w:szCs w:val="19"/>
        </w:rPr>
        <w:t xml:space="preserve">(t =&gt; </w:t>
      </w:r>
      <w:proofErr w:type="spellStart"/>
      <w:proofErr w:type="gramStart"/>
      <w:r w:rsidRPr="00F86448">
        <w:rPr>
          <w:rFonts w:ascii="Consolas" w:hAnsi="Consolas" w:cs="Consolas"/>
          <w:color w:val="000000"/>
          <w:sz w:val="19"/>
          <w:szCs w:val="19"/>
        </w:rPr>
        <w:t>t.Weight</w:t>
      </w:r>
      <w:proofErr w:type="spellEnd"/>
      <w:proofErr w:type="gramEnd"/>
      <w:r w:rsidRPr="00F86448">
        <w:rPr>
          <w:rFonts w:ascii="Consolas" w:hAnsi="Consolas" w:cs="Consolas"/>
          <w:color w:val="000000"/>
          <w:sz w:val="19"/>
          <w:szCs w:val="19"/>
        </w:rPr>
        <w:t xml:space="preserve">) + </w:t>
      </w:r>
      <w:proofErr w:type="spellStart"/>
      <w:r w:rsidRPr="00F86448">
        <w:rPr>
          <w:rFonts w:ascii="Consolas" w:hAnsi="Consolas" w:cs="Consolas"/>
          <w:color w:val="000000"/>
          <w:sz w:val="19"/>
          <w:szCs w:val="19"/>
        </w:rPr>
        <w:t>item.Weight</w:t>
      </w:r>
      <w:proofErr w:type="spellEnd"/>
      <w:r w:rsidRPr="00F86448">
        <w:rPr>
          <w:rFonts w:ascii="Consolas" w:hAnsi="Consolas" w:cs="Consolas"/>
          <w:color w:val="000000"/>
          <w:sz w:val="19"/>
          <w:szCs w:val="19"/>
        </w:rPr>
        <w:t xml:space="preserve"> &lt; Capacity)</w:t>
      </w:r>
    </w:p>
    <w:p w14:paraId="7E96F3EF" w14:textId="77777777" w:rsidR="00B75C23" w:rsidRPr="00F86448" w:rsidRDefault="00B75C23" w:rsidP="00B75C2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sidRPr="00F86448">
        <w:rPr>
          <w:rFonts w:ascii="Consolas" w:hAnsi="Consolas" w:cs="Consolas"/>
          <w:color w:val="000000"/>
          <w:sz w:val="19"/>
          <w:szCs w:val="19"/>
        </w:rPr>
        <w:t xml:space="preserve">        </w:t>
      </w:r>
      <w:proofErr w:type="spellStart"/>
      <w:r w:rsidRPr="00F86448">
        <w:rPr>
          <w:rFonts w:ascii="Consolas" w:hAnsi="Consolas" w:cs="Consolas"/>
          <w:color w:val="000000"/>
          <w:sz w:val="19"/>
          <w:szCs w:val="19"/>
        </w:rPr>
        <w:t>inBag.Add</w:t>
      </w:r>
      <w:proofErr w:type="spellEnd"/>
      <w:r w:rsidRPr="00F86448">
        <w:rPr>
          <w:rFonts w:ascii="Consolas" w:hAnsi="Consolas" w:cs="Consolas"/>
          <w:color w:val="000000"/>
          <w:sz w:val="19"/>
          <w:szCs w:val="19"/>
        </w:rPr>
        <w:t>(item</w:t>
      </w:r>
      <w:proofErr w:type="gramStart"/>
      <w:r w:rsidRPr="00F86448">
        <w:rPr>
          <w:rFonts w:ascii="Consolas" w:hAnsi="Consolas" w:cs="Consolas"/>
          <w:color w:val="000000"/>
          <w:sz w:val="19"/>
          <w:szCs w:val="19"/>
        </w:rPr>
        <w:t>);</w:t>
      </w:r>
      <w:proofErr w:type="gramEnd"/>
    </w:p>
    <w:p w14:paraId="247B6BD4" w14:textId="2B104AFC" w:rsidR="00B75C23" w:rsidRPr="00F86448" w:rsidRDefault="00B75C23" w:rsidP="00B75C23">
      <w:pPr>
        <w:pStyle w:val="NoSpacing"/>
        <w:ind w:left="720"/>
        <w:rPr>
          <w:rFonts w:ascii="Consolas" w:hAnsi="Consolas" w:cs="Consolas"/>
          <w:sz w:val="19"/>
          <w:szCs w:val="19"/>
        </w:rPr>
      </w:pPr>
      <w:r w:rsidRPr="00F86448">
        <w:rPr>
          <w:rFonts w:ascii="Consolas" w:hAnsi="Consolas" w:cs="Consolas"/>
          <w:color w:val="0000FF"/>
          <w:sz w:val="19"/>
          <w:szCs w:val="19"/>
        </w:rPr>
        <w:t>return</w:t>
      </w:r>
      <w:r w:rsidRPr="00F86448">
        <w:rPr>
          <w:rFonts w:ascii="Consolas" w:hAnsi="Consolas" w:cs="Consolas"/>
          <w:sz w:val="19"/>
          <w:szCs w:val="19"/>
        </w:rPr>
        <w:t xml:space="preserve"> </w:t>
      </w:r>
      <w:proofErr w:type="spellStart"/>
      <w:r w:rsidRPr="00F86448">
        <w:rPr>
          <w:rFonts w:ascii="Consolas" w:hAnsi="Consolas" w:cs="Consolas"/>
          <w:sz w:val="19"/>
          <w:szCs w:val="19"/>
        </w:rPr>
        <w:t>inBag.Sum</w:t>
      </w:r>
      <w:proofErr w:type="spellEnd"/>
      <w:r w:rsidRPr="00F86448">
        <w:rPr>
          <w:rFonts w:ascii="Consolas" w:hAnsi="Consolas" w:cs="Consolas"/>
          <w:sz w:val="19"/>
          <w:szCs w:val="19"/>
        </w:rPr>
        <w:t xml:space="preserve">(t =&gt; </w:t>
      </w:r>
      <w:proofErr w:type="spellStart"/>
      <w:proofErr w:type="gramStart"/>
      <w:r w:rsidRPr="00F86448">
        <w:rPr>
          <w:rFonts w:ascii="Consolas" w:hAnsi="Consolas" w:cs="Consolas"/>
          <w:sz w:val="19"/>
          <w:szCs w:val="19"/>
        </w:rPr>
        <w:t>t.Value</w:t>
      </w:r>
      <w:proofErr w:type="spellEnd"/>
      <w:proofErr w:type="gramEnd"/>
      <w:r w:rsidRPr="00F86448">
        <w:rPr>
          <w:rFonts w:ascii="Consolas" w:hAnsi="Consolas" w:cs="Consolas"/>
          <w:sz w:val="19"/>
          <w:szCs w:val="19"/>
        </w:rPr>
        <w:t>);</w:t>
      </w:r>
    </w:p>
    <w:p w14:paraId="0B74306E" w14:textId="6C00D864" w:rsidR="00B75C23" w:rsidRPr="00F86448" w:rsidRDefault="00B75C23" w:rsidP="00B75C23">
      <w:pPr>
        <w:pStyle w:val="NoSpacing"/>
        <w:ind w:firstLine="720"/>
      </w:pPr>
      <w:r w:rsidRPr="00F86448">
        <w:t xml:space="preserve">Our fitness algorithm first orders the available items to add to the knapsack in descending order based on the </w:t>
      </w:r>
      <w:r w:rsidR="001A73FC" w:rsidRPr="00F86448">
        <w:t>chromosome’s</w:t>
      </w:r>
      <w:r w:rsidRPr="00F86448">
        <w:t xml:space="preserve"> values. The sorting algorithm is broken into 4 parts:</w:t>
      </w:r>
    </w:p>
    <w:p w14:paraId="2353B498" w14:textId="3E9FB17F" w:rsidR="00B75C23" w:rsidRPr="00F86448" w:rsidRDefault="00B75C23" w:rsidP="00B75C23">
      <w:pPr>
        <w:pStyle w:val="NoSpacing"/>
        <w:numPr>
          <w:ilvl w:val="0"/>
          <w:numId w:val="19"/>
        </w:numPr>
      </w:pPr>
      <w:r w:rsidRPr="00F86448">
        <w:t>“</w:t>
      </w:r>
      <w:proofErr w:type="spellStart"/>
      <w:r w:rsidRPr="00F86448">
        <w:t>MaximumWeight</w:t>
      </w:r>
      <w:proofErr w:type="spellEnd"/>
      <w:r w:rsidRPr="00F86448">
        <w:t xml:space="preserve"> - </w:t>
      </w:r>
      <w:proofErr w:type="spellStart"/>
      <w:proofErr w:type="gramStart"/>
      <w:r w:rsidRPr="00F86448">
        <w:t>item.Weight</w:t>
      </w:r>
      <w:proofErr w:type="spellEnd"/>
      <w:proofErr w:type="gramEnd"/>
      <w:r w:rsidRPr="00F86448">
        <w:t xml:space="preserve"> * [0]” </w:t>
      </w:r>
      <w:r w:rsidR="00F4076B" w:rsidRPr="00F86448">
        <w:t>allows the first gene to directly influence positively when the items weight is low.</w:t>
      </w:r>
    </w:p>
    <w:p w14:paraId="0F6934C0" w14:textId="7B212865" w:rsidR="00F4076B" w:rsidRPr="00F86448" w:rsidRDefault="00F4076B" w:rsidP="00B75C23">
      <w:pPr>
        <w:pStyle w:val="NoSpacing"/>
        <w:numPr>
          <w:ilvl w:val="0"/>
          <w:numId w:val="19"/>
        </w:numPr>
      </w:pPr>
      <w:r w:rsidRPr="00F86448">
        <w:t>“</w:t>
      </w:r>
      <w:proofErr w:type="spellStart"/>
      <w:proofErr w:type="gramStart"/>
      <w:r w:rsidRPr="00F86448">
        <w:t>item.Weight</w:t>
      </w:r>
      <w:proofErr w:type="spellEnd"/>
      <w:proofErr w:type="gramEnd"/>
      <w:r w:rsidRPr="00F86448">
        <w:t xml:space="preserve"> * [1]” allows for the second gene to directly influence positively when the items weight is high.</w:t>
      </w:r>
    </w:p>
    <w:p w14:paraId="421791B8" w14:textId="13A17890" w:rsidR="00F4076B" w:rsidRPr="00F86448" w:rsidRDefault="00F4076B" w:rsidP="00B75C23">
      <w:pPr>
        <w:pStyle w:val="NoSpacing"/>
        <w:numPr>
          <w:ilvl w:val="0"/>
          <w:numId w:val="19"/>
        </w:numPr>
      </w:pPr>
      <w:r w:rsidRPr="00F86448">
        <w:t>“</w:t>
      </w:r>
      <w:proofErr w:type="spellStart"/>
      <w:r w:rsidRPr="00F86448">
        <w:t>MaximumValue</w:t>
      </w:r>
      <w:proofErr w:type="spellEnd"/>
      <w:r w:rsidRPr="00F86448">
        <w:t xml:space="preserve"> - </w:t>
      </w:r>
      <w:proofErr w:type="spellStart"/>
      <w:proofErr w:type="gramStart"/>
      <w:r w:rsidRPr="00F86448">
        <w:t>item.Value</w:t>
      </w:r>
      <w:proofErr w:type="spellEnd"/>
      <w:proofErr w:type="gramEnd"/>
      <w:r w:rsidRPr="00F86448">
        <w:t xml:space="preserve"> * [2]” allows for the third gene to directly influence positively when the items value is low.</w:t>
      </w:r>
    </w:p>
    <w:p w14:paraId="349ADAD8" w14:textId="28065E65" w:rsidR="00F4076B" w:rsidRPr="00F86448" w:rsidRDefault="00F4076B" w:rsidP="00B75C23">
      <w:pPr>
        <w:pStyle w:val="NoSpacing"/>
        <w:numPr>
          <w:ilvl w:val="0"/>
          <w:numId w:val="19"/>
        </w:numPr>
      </w:pPr>
      <w:r w:rsidRPr="00F86448">
        <w:t>“</w:t>
      </w:r>
      <w:proofErr w:type="spellStart"/>
      <w:proofErr w:type="gramStart"/>
      <w:r w:rsidRPr="00F86448">
        <w:t>item.Value</w:t>
      </w:r>
      <w:proofErr w:type="spellEnd"/>
      <w:proofErr w:type="gramEnd"/>
      <w:r w:rsidRPr="00F86448">
        <w:t xml:space="preserve"> * [3]” allows for the fourth gene to directly influence positively when the items value is high.</w:t>
      </w:r>
    </w:p>
    <w:p w14:paraId="5CBF662C" w14:textId="33282F9D" w:rsidR="00F4076B" w:rsidRDefault="00F4076B" w:rsidP="006E09E5">
      <w:pPr>
        <w:pStyle w:val="NoSpacing"/>
        <w:ind w:firstLine="720"/>
      </w:pPr>
      <w:r w:rsidRPr="00F86448">
        <w:t>When summed, these four values can be used to sort the available items in such a way that when following the greedy algorithm for the 0-1 knapsack problem all we have to do is take from the items list if we have the available space. Once we have fit all that we can into the knapsack, we simply return the total value of all the items in the knapsack as the overall fitness score.</w:t>
      </w:r>
    </w:p>
    <w:p w14:paraId="27B759B0" w14:textId="77777777" w:rsidR="00503876" w:rsidRPr="00F86448" w:rsidRDefault="00503876" w:rsidP="006E09E5">
      <w:pPr>
        <w:pStyle w:val="NoSpacing"/>
        <w:ind w:firstLine="720"/>
      </w:pPr>
    </w:p>
    <w:p w14:paraId="3E84706E" w14:textId="02AAB099" w:rsidR="00B153F0" w:rsidRPr="00F86448" w:rsidRDefault="00B153F0" w:rsidP="00EF5CA6">
      <w:pPr>
        <w:pStyle w:val="Heading4"/>
      </w:pPr>
      <w:bookmarkStart w:id="29" w:name="_Toc59203476"/>
      <w:r w:rsidRPr="00F86448">
        <w:t>Graph Coloring Problem</w:t>
      </w:r>
      <w:bookmarkEnd w:id="29"/>
    </w:p>
    <w:p w14:paraId="302B2677" w14:textId="77777777" w:rsidR="00B84744" w:rsidRPr="00F86448" w:rsidRDefault="00DD6365" w:rsidP="00DD6365">
      <w:pPr>
        <w:pStyle w:val="NoSpacing"/>
      </w:pPr>
      <w:r w:rsidRPr="00F86448">
        <w:lastRenderedPageBreak/>
        <w:tab/>
        <w:t xml:space="preserve">Graph Coloring can be broken down into many subproblems, but we opted to focus on the most basic form, vertex coloring. Vertex coloring is a way of coloring the vertices of a graph such that no two adjacent vertices are the same color. </w:t>
      </w:r>
      <w:r w:rsidR="00D7557F" w:rsidRPr="00F86448">
        <w:t xml:space="preserve">Vertex coloring is commonly used for practical applications such as drawing political maps, because political maps need to show distinct differences between boundaries as to prevent confusion. </w:t>
      </w:r>
    </w:p>
    <w:p w14:paraId="69459208" w14:textId="45939636" w:rsidR="00DD6365" w:rsidRPr="00F86448" w:rsidRDefault="00B84744" w:rsidP="00A757B6">
      <w:pPr>
        <w:pStyle w:val="NoSpacing"/>
        <w:ind w:firstLine="720"/>
      </w:pPr>
      <w:r w:rsidRPr="00F86448">
        <w:t xml:space="preserve">We will be using a branch-and-cut algorithm to solve this problem, </w:t>
      </w:r>
      <w:r w:rsidR="00A42C9F" w:rsidRPr="00F86448">
        <w:t>and</w:t>
      </w:r>
      <w:r w:rsidRPr="00F86448">
        <w:t xml:space="preserve"> we will be specifically cutting </w:t>
      </w:r>
      <w:r w:rsidR="00A42C9F" w:rsidRPr="00F86448">
        <w:t xml:space="preserve">branches </w:t>
      </w:r>
      <w:r w:rsidRPr="00F86448">
        <w:t xml:space="preserve">due to the four-color theorem. In 1890, British mathematician Percy John </w:t>
      </w:r>
      <w:proofErr w:type="spellStart"/>
      <w:r w:rsidRPr="00F86448">
        <w:t>Heawood</w:t>
      </w:r>
      <w:proofErr w:type="spellEnd"/>
      <w:r w:rsidRPr="00F86448">
        <w:t xml:space="preserve"> proved that any political map could be colored using at a maximum five different colors. His work was based off an attempt at the four-color proof by mathematician Alfred Kempe. It </w:t>
      </w:r>
      <w:r w:rsidR="00800B1C" w:rsidRPr="00F86448">
        <w:t>was not</w:t>
      </w:r>
      <w:r w:rsidRPr="00F86448">
        <w:t xml:space="preserve"> until 1976 that Kenneth Appel and Wolfgang Haken finally proved the four-color theorem using computers. Despite the proof, there were many doubts due to the fact that the computer-assisted proof was impossible for a human to verify which </w:t>
      </w:r>
      <w:r w:rsidR="00A42C9F" w:rsidRPr="00F86448">
        <w:t>led to</w:t>
      </w:r>
      <w:r w:rsidRPr="00F86448">
        <w:t xml:space="preserve"> continued research on the topic </w:t>
      </w:r>
      <w:r w:rsidR="00A42C9F" w:rsidRPr="00F86448">
        <w:t>which resulted in additional, simpler computer-assisted proofs in the following decades. Any branch that gets to the point where it would need to add a fifth color to be valid will be cut and ignored from any further processing.</w:t>
      </w:r>
    </w:p>
    <w:p w14:paraId="2E7112A7" w14:textId="505EEAC2" w:rsidR="0008748C" w:rsidRPr="00F86448" w:rsidRDefault="0008748C" w:rsidP="00B84744">
      <w:pPr>
        <w:pStyle w:val="NoSpacing"/>
        <w:ind w:firstLine="720"/>
      </w:pPr>
      <w:r w:rsidRPr="00F86448">
        <w:t xml:space="preserve">Before writing an algorithm to solve the Graph Coloring Problem, we needed to write an algorithm that would generate a variable limited graph to test on. The variables that we used to generate these graphs were: </w:t>
      </w:r>
      <w:proofErr w:type="spellStart"/>
      <w:r w:rsidRPr="00F86448">
        <w:t>numNodes</w:t>
      </w:r>
      <w:proofErr w:type="spellEnd"/>
      <w:r w:rsidRPr="00F86448">
        <w:t>,</w:t>
      </w:r>
      <w:r w:rsidR="006741D2" w:rsidRPr="00F86448">
        <w:t xml:space="preserve"> </w:t>
      </w:r>
      <w:proofErr w:type="spellStart"/>
      <w:r w:rsidRPr="00F86448">
        <w:t>minEdgesPerNode</w:t>
      </w:r>
      <w:proofErr w:type="spellEnd"/>
      <w:r w:rsidRPr="00F86448">
        <w:t xml:space="preserve">, and </w:t>
      </w:r>
      <w:proofErr w:type="spellStart"/>
      <w:r w:rsidRPr="00F86448">
        <w:t>maxEdgesPerNode</w:t>
      </w:r>
      <w:proofErr w:type="spellEnd"/>
      <w:r w:rsidRPr="00F86448">
        <w:t xml:space="preserve">. </w:t>
      </w:r>
      <w:r w:rsidR="006741D2" w:rsidRPr="00F86448">
        <w:t>With these variables in mind, our graph generating algorithm took the following steps:</w:t>
      </w:r>
    </w:p>
    <w:p w14:paraId="4B9EFA1E" w14:textId="25381BB3" w:rsidR="006741D2" w:rsidRPr="00F86448" w:rsidRDefault="006741D2" w:rsidP="006741D2">
      <w:pPr>
        <w:pStyle w:val="NoSpacing"/>
        <w:numPr>
          <w:ilvl w:val="0"/>
          <w:numId w:val="25"/>
        </w:numPr>
        <w:ind w:left="720"/>
      </w:pPr>
      <w:r w:rsidRPr="00F86448">
        <w:lastRenderedPageBreak/>
        <w:t>Generate n nodes at random locations on the plane.</w:t>
      </w:r>
    </w:p>
    <w:p w14:paraId="748B574C" w14:textId="3E5FA7F9" w:rsidR="006741D2" w:rsidRPr="00F86448" w:rsidRDefault="006741D2" w:rsidP="006741D2">
      <w:pPr>
        <w:pStyle w:val="NoSpacing"/>
        <w:numPr>
          <w:ilvl w:val="0"/>
          <w:numId w:val="25"/>
        </w:numPr>
        <w:ind w:left="720"/>
      </w:pPr>
      <w:r w:rsidRPr="00F86448">
        <w:t>Continuously iterate over the nodes, moving them away from any nodes they that are too close to. This prevents overlapping nodes.</w:t>
      </w:r>
    </w:p>
    <w:p w14:paraId="76BBC170" w14:textId="6A593D23" w:rsidR="006741D2" w:rsidRPr="00F86448" w:rsidRDefault="006741D2" w:rsidP="006741D2">
      <w:pPr>
        <w:pStyle w:val="NoSpacing"/>
        <w:numPr>
          <w:ilvl w:val="0"/>
          <w:numId w:val="25"/>
        </w:numPr>
        <w:ind w:left="720"/>
      </w:pPr>
      <w:r w:rsidRPr="00F86448">
        <w:t xml:space="preserve">For every node, we determined how many neighbors it wanted based on a random number between the </w:t>
      </w:r>
      <w:proofErr w:type="spellStart"/>
      <w:r w:rsidRPr="00F86448">
        <w:t>minEdgesPerNode</w:t>
      </w:r>
      <w:proofErr w:type="spellEnd"/>
      <w:r w:rsidRPr="00F86448">
        <w:t xml:space="preserve"> and </w:t>
      </w:r>
      <w:proofErr w:type="spellStart"/>
      <w:r w:rsidRPr="00F86448">
        <w:t>maxEdgesPerNode</w:t>
      </w:r>
      <w:proofErr w:type="spellEnd"/>
      <w:r w:rsidRPr="00F86448">
        <w:t xml:space="preserve"> and stored these “desired neighbors” in a collection to use later.</w:t>
      </w:r>
    </w:p>
    <w:p w14:paraId="50B180A5" w14:textId="6DC3D7C3" w:rsidR="006741D2" w:rsidRPr="00F86448" w:rsidRDefault="006741D2" w:rsidP="006741D2">
      <w:pPr>
        <w:pStyle w:val="NoSpacing"/>
        <w:numPr>
          <w:ilvl w:val="0"/>
          <w:numId w:val="25"/>
        </w:numPr>
        <w:ind w:left="720"/>
      </w:pPr>
      <w:r w:rsidRPr="00F86448">
        <w:t xml:space="preserve">Using the desired </w:t>
      </w:r>
      <w:r w:rsidR="006B2024" w:rsidRPr="00F86448">
        <w:t>neighbor’s</w:t>
      </w:r>
      <w:r w:rsidRPr="00F86448">
        <w:t xml:space="preserve"> collection, we </w:t>
      </w:r>
      <w:r w:rsidR="00A757B6" w:rsidRPr="00F86448">
        <w:t>ma</w:t>
      </w:r>
      <w:r w:rsidR="00A757B6">
        <w:t>k</w:t>
      </w:r>
      <w:r w:rsidR="00A757B6" w:rsidRPr="00F86448">
        <w:t xml:space="preserve">e </w:t>
      </w:r>
      <w:r w:rsidRPr="00F86448">
        <w:t>an edge between pairs of nodes that had a common interest in being neighbors.</w:t>
      </w:r>
    </w:p>
    <w:p w14:paraId="0F917C4D" w14:textId="6BC17716" w:rsidR="006741D2" w:rsidRPr="00F86448" w:rsidRDefault="006741D2" w:rsidP="006741D2">
      <w:pPr>
        <w:pStyle w:val="NoSpacing"/>
        <w:numPr>
          <w:ilvl w:val="0"/>
          <w:numId w:val="25"/>
        </w:numPr>
        <w:ind w:left="720"/>
      </w:pPr>
      <w:r w:rsidRPr="00F86448">
        <w:t xml:space="preserve">For all the desired neighbors that </w:t>
      </w:r>
      <w:r w:rsidR="00800B1C" w:rsidRPr="00F86448">
        <w:t>were not</w:t>
      </w:r>
      <w:r w:rsidRPr="00F86448">
        <w:t xml:space="preserve"> common interest, we evaluated </w:t>
      </w:r>
      <w:r w:rsidR="005B1C27">
        <w:t>whether</w:t>
      </w:r>
      <w:r w:rsidR="00A757B6" w:rsidRPr="00F86448">
        <w:t xml:space="preserve"> </w:t>
      </w:r>
      <w:r w:rsidRPr="00F86448">
        <w:t xml:space="preserve">completing these edges resulted in any node going over </w:t>
      </w:r>
      <w:proofErr w:type="spellStart"/>
      <w:r w:rsidRPr="00F86448">
        <w:t>maxEdgesPerNode</w:t>
      </w:r>
      <w:proofErr w:type="spellEnd"/>
      <w:r w:rsidRPr="00F86448">
        <w:t xml:space="preserve"> </w:t>
      </w:r>
      <w:r w:rsidR="006B2024" w:rsidRPr="00F86448">
        <w:t>neighbors</w:t>
      </w:r>
      <w:r w:rsidR="006B2024">
        <w:t xml:space="preserve"> and</w:t>
      </w:r>
      <w:r w:rsidR="00A757B6">
        <w:t xml:space="preserve"> </w:t>
      </w:r>
      <w:r w:rsidRPr="00F86448">
        <w:t>den</w:t>
      </w:r>
      <w:r w:rsidR="00A757B6">
        <w:t xml:space="preserve">y </w:t>
      </w:r>
      <w:r w:rsidRPr="00F86448">
        <w:t>the connection if so.</w:t>
      </w:r>
    </w:p>
    <w:p w14:paraId="417BF78F" w14:textId="7A9B09F1" w:rsidR="006741D2" w:rsidRPr="00F86448" w:rsidRDefault="006741D2" w:rsidP="006741D2">
      <w:pPr>
        <w:pStyle w:val="NoSpacing"/>
        <w:numPr>
          <w:ilvl w:val="0"/>
          <w:numId w:val="25"/>
        </w:numPr>
        <w:ind w:left="720"/>
      </w:pPr>
      <w:r w:rsidRPr="00F86448">
        <w:t xml:space="preserve">Any remaining “unhappy” nodes that </w:t>
      </w:r>
      <w:r w:rsidR="00800B1C" w:rsidRPr="00F86448">
        <w:t>could not</w:t>
      </w:r>
      <w:r w:rsidRPr="00F86448">
        <w:t xml:space="preserve"> connect to their expected number of neighbors are iterated through and connected to each other within reason.</w:t>
      </w:r>
    </w:p>
    <w:p w14:paraId="4E3977CA" w14:textId="0C7A4013" w:rsidR="008F7DAF" w:rsidRPr="00F86448" w:rsidRDefault="008F7DAF" w:rsidP="008F7DAF">
      <w:pPr>
        <w:pStyle w:val="NoSpacing"/>
      </w:pPr>
      <w:r w:rsidRPr="00F86448">
        <w:t>Below are example graphs generated from this algorithm:</w:t>
      </w:r>
    </w:p>
    <w:p w14:paraId="48F8D8BE" w14:textId="10117B53" w:rsidR="008F7DAF" w:rsidRPr="00F86448" w:rsidRDefault="008F7DAF" w:rsidP="008F7DAF">
      <w:pPr>
        <w:pStyle w:val="NoSpacing"/>
        <w:numPr>
          <w:ilvl w:val="0"/>
          <w:numId w:val="26"/>
        </w:numPr>
      </w:pPr>
      <w:r w:rsidRPr="00F86448">
        <w:t>Twelve nodes, 25% edge density</w:t>
      </w:r>
    </w:p>
    <w:p w14:paraId="00564FEA" w14:textId="09B4C96A" w:rsidR="008F7DAF" w:rsidRPr="00F86448" w:rsidRDefault="008F7DAF" w:rsidP="008F7DAF">
      <w:pPr>
        <w:pStyle w:val="NoSpacing"/>
      </w:pPr>
      <w:r w:rsidRPr="00F86448">
        <w:rPr>
          <w:noProof/>
        </w:rPr>
        <w:lastRenderedPageBreak/>
        <w:drawing>
          <wp:inline distT="0" distB="0" distL="0" distR="0" wp14:anchorId="1E00A5D5" wp14:editId="5BD096DD">
            <wp:extent cx="2577057" cy="2038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98940" cy="2055659"/>
                    </a:xfrm>
                    <a:prstGeom prst="rect">
                      <a:avLst/>
                    </a:prstGeom>
                  </pic:spPr>
                </pic:pic>
              </a:graphicData>
            </a:graphic>
          </wp:inline>
        </w:drawing>
      </w:r>
      <w:r w:rsidRPr="00F86448">
        <w:rPr>
          <w:noProof/>
        </w:rPr>
        <w:drawing>
          <wp:inline distT="0" distB="0" distL="0" distR="0" wp14:anchorId="4B293F75" wp14:editId="58165B18">
            <wp:extent cx="2571750" cy="2034151"/>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04311" cy="2059905"/>
                    </a:xfrm>
                    <a:prstGeom prst="rect">
                      <a:avLst/>
                    </a:prstGeom>
                  </pic:spPr>
                </pic:pic>
              </a:graphicData>
            </a:graphic>
          </wp:inline>
        </w:drawing>
      </w:r>
    </w:p>
    <w:p w14:paraId="779FAC10" w14:textId="45921049" w:rsidR="008F7DAF" w:rsidRPr="00F86448" w:rsidRDefault="008F7DAF" w:rsidP="008F7DAF">
      <w:pPr>
        <w:pStyle w:val="NoSpacing"/>
        <w:numPr>
          <w:ilvl w:val="0"/>
          <w:numId w:val="26"/>
        </w:numPr>
      </w:pPr>
      <w:r w:rsidRPr="00F86448">
        <w:t>Twenty Nodes, 10% edge density</w:t>
      </w:r>
    </w:p>
    <w:p w14:paraId="0F8792CB" w14:textId="6CB19EC7" w:rsidR="008F7DAF" w:rsidRPr="00F86448" w:rsidRDefault="008F7DAF" w:rsidP="00206F20">
      <w:pPr>
        <w:pStyle w:val="NoSpacing"/>
        <w:jc w:val="center"/>
      </w:pPr>
      <w:r w:rsidRPr="00F86448">
        <w:rPr>
          <w:noProof/>
        </w:rPr>
        <w:drawing>
          <wp:inline distT="0" distB="0" distL="0" distR="0" wp14:anchorId="0437A796" wp14:editId="004EEC96">
            <wp:extent cx="2581275" cy="204168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98235" cy="2055101"/>
                    </a:xfrm>
                    <a:prstGeom prst="rect">
                      <a:avLst/>
                    </a:prstGeom>
                  </pic:spPr>
                </pic:pic>
              </a:graphicData>
            </a:graphic>
          </wp:inline>
        </w:drawing>
      </w:r>
      <w:r w:rsidRPr="00F86448">
        <w:rPr>
          <w:noProof/>
        </w:rPr>
        <w:drawing>
          <wp:inline distT="0" distB="0" distL="0" distR="0" wp14:anchorId="38FBEC50" wp14:editId="0263CB05">
            <wp:extent cx="2543175" cy="2011550"/>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86024" cy="2045442"/>
                    </a:xfrm>
                    <a:prstGeom prst="rect">
                      <a:avLst/>
                    </a:prstGeom>
                  </pic:spPr>
                </pic:pic>
              </a:graphicData>
            </a:graphic>
          </wp:inline>
        </w:drawing>
      </w:r>
    </w:p>
    <w:p w14:paraId="75252A2E" w14:textId="622944B7" w:rsidR="008F7DAF" w:rsidRPr="00F86448" w:rsidRDefault="008F7DAF" w:rsidP="008F7DAF">
      <w:pPr>
        <w:pStyle w:val="NoSpacing"/>
        <w:numPr>
          <w:ilvl w:val="0"/>
          <w:numId w:val="26"/>
        </w:numPr>
      </w:pPr>
      <w:r w:rsidRPr="00F86448">
        <w:t>Thirty Nodes, 25% edge density</w:t>
      </w:r>
    </w:p>
    <w:p w14:paraId="643E1870" w14:textId="76986778" w:rsidR="008F7DAF" w:rsidRPr="00F86448" w:rsidRDefault="008F7DAF" w:rsidP="00206F20">
      <w:pPr>
        <w:pStyle w:val="NoSpacing"/>
        <w:jc w:val="center"/>
      </w:pPr>
      <w:r w:rsidRPr="00F86448">
        <w:rPr>
          <w:noProof/>
        </w:rPr>
        <w:drawing>
          <wp:inline distT="0" distB="0" distL="0" distR="0" wp14:anchorId="7D351591" wp14:editId="2ABB82DF">
            <wp:extent cx="2724150" cy="215469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49736" cy="2174931"/>
                    </a:xfrm>
                    <a:prstGeom prst="rect">
                      <a:avLst/>
                    </a:prstGeom>
                  </pic:spPr>
                </pic:pic>
              </a:graphicData>
            </a:graphic>
          </wp:inline>
        </w:drawing>
      </w:r>
      <w:r w:rsidRPr="00F86448">
        <w:rPr>
          <w:noProof/>
        </w:rPr>
        <w:drawing>
          <wp:inline distT="0" distB="0" distL="0" distR="0" wp14:anchorId="51B0170D" wp14:editId="76E938CC">
            <wp:extent cx="2762250" cy="2184829"/>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33151" cy="2240909"/>
                    </a:xfrm>
                    <a:prstGeom prst="rect">
                      <a:avLst/>
                    </a:prstGeom>
                  </pic:spPr>
                </pic:pic>
              </a:graphicData>
            </a:graphic>
          </wp:inline>
        </w:drawing>
      </w:r>
    </w:p>
    <w:p w14:paraId="4FC66B37" w14:textId="126AEECA" w:rsidR="008F7DAF" w:rsidRPr="00F86448" w:rsidRDefault="008F7DAF" w:rsidP="008F7DAF">
      <w:pPr>
        <w:pStyle w:val="NoSpacing"/>
        <w:numPr>
          <w:ilvl w:val="0"/>
          <w:numId w:val="26"/>
        </w:numPr>
      </w:pPr>
      <w:r w:rsidRPr="00F86448">
        <w:t>Thirty Nodes, 100% edge density</w:t>
      </w:r>
      <w:r w:rsidR="00206F20" w:rsidRPr="00F86448">
        <w:t>; Forty Nodes, 10% density</w:t>
      </w:r>
    </w:p>
    <w:p w14:paraId="1F89A7CD" w14:textId="0B120D30" w:rsidR="008F7DAF" w:rsidRPr="00F86448" w:rsidRDefault="008F7DAF" w:rsidP="00206F20">
      <w:pPr>
        <w:pStyle w:val="NoSpacing"/>
        <w:jc w:val="center"/>
      </w:pPr>
      <w:r w:rsidRPr="00F86448">
        <w:rPr>
          <w:noProof/>
        </w:rPr>
        <w:lastRenderedPageBreak/>
        <w:drawing>
          <wp:inline distT="0" distB="0" distL="0" distR="0" wp14:anchorId="46C6642C" wp14:editId="0D531F76">
            <wp:extent cx="2543175" cy="2011550"/>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31624" cy="2081510"/>
                    </a:xfrm>
                    <a:prstGeom prst="rect">
                      <a:avLst/>
                    </a:prstGeom>
                  </pic:spPr>
                </pic:pic>
              </a:graphicData>
            </a:graphic>
          </wp:inline>
        </w:drawing>
      </w:r>
      <w:r w:rsidRPr="00F86448">
        <w:rPr>
          <w:noProof/>
        </w:rPr>
        <w:drawing>
          <wp:inline distT="0" distB="0" distL="0" distR="0" wp14:anchorId="4E90A4A8" wp14:editId="51074842">
            <wp:extent cx="2528888" cy="2000250"/>
            <wp:effectExtent l="0" t="0" r="508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59662" cy="2024591"/>
                    </a:xfrm>
                    <a:prstGeom prst="rect">
                      <a:avLst/>
                    </a:prstGeom>
                  </pic:spPr>
                </pic:pic>
              </a:graphicData>
            </a:graphic>
          </wp:inline>
        </w:drawing>
      </w:r>
    </w:p>
    <w:p w14:paraId="4F243627" w14:textId="76479F25" w:rsidR="00B661BE" w:rsidRPr="00F86448" w:rsidRDefault="00B661BE" w:rsidP="00B84744">
      <w:pPr>
        <w:pStyle w:val="NoSpacing"/>
        <w:ind w:firstLine="720"/>
      </w:pPr>
      <w:r w:rsidRPr="00F86448">
        <w:t>With the graph generating algorithm, we can generate a variety of graphs to test on. We will be using variations of graphs to determine if the heuristic variables generated by the genetic algorithm are similar on graphs with different characteristics.</w:t>
      </w:r>
    </w:p>
    <w:p w14:paraId="1415B8F9" w14:textId="4D4996CD" w:rsidR="00A42C9F" w:rsidRPr="00F86448" w:rsidRDefault="00A42C9F" w:rsidP="00B84744">
      <w:pPr>
        <w:pStyle w:val="NoSpacing"/>
        <w:ind w:firstLine="720"/>
      </w:pPr>
      <w:r w:rsidRPr="00F86448">
        <w:t xml:space="preserve">The algorithm is a very simple branch-and-cut algorithm that stores all leaf nodes into a priority queue based on the heuristic values generated by the genetic algorithm; each of these leaf nodes are partially completed graphs. Originally, we planned on using a heuristic to determine how many branches should be made off any given leaf but quickly realized that any value above two resulted in an explosion of algorithmic complexity. To keep the algorithmic complexity manageable, the tree has been limited to two branches per node, or to a binary tree. To check a leaf node, each uncolored vertex in the leaf is valued using another set of heuristics and the two top prioritized are applied and added to the tree. </w:t>
      </w:r>
      <w:r w:rsidR="0008748C" w:rsidRPr="00F86448">
        <w:t>After generations have improved the heuristics, the optimizations produced a tree that looked more like a linked list, which means the algorithm found a solution very quickly without having to search other spaces.</w:t>
      </w:r>
    </w:p>
    <w:p w14:paraId="34950334" w14:textId="574D2283" w:rsidR="0008748C" w:rsidRPr="00F86448" w:rsidRDefault="0008748C" w:rsidP="0008748C">
      <w:pPr>
        <w:pStyle w:val="NoSpacing"/>
      </w:pPr>
      <w:r w:rsidRPr="00F86448">
        <w:lastRenderedPageBreak/>
        <w:t>Our heuristics on the graphs themselves were as follows:</w:t>
      </w:r>
    </w:p>
    <w:p w14:paraId="4531E730" w14:textId="6A208D65" w:rsidR="0008748C" w:rsidRPr="00F86448" w:rsidRDefault="0008748C" w:rsidP="0008748C">
      <w:pPr>
        <w:pStyle w:val="NoSpacing"/>
        <w:numPr>
          <w:ilvl w:val="0"/>
          <w:numId w:val="23"/>
        </w:numPr>
      </w:pPr>
      <w:r w:rsidRPr="00F86448">
        <w:t>[0] = priority of the total number of current colors</w:t>
      </w:r>
    </w:p>
    <w:p w14:paraId="25CC9D69" w14:textId="102C7F10" w:rsidR="0008748C" w:rsidRPr="00F86448" w:rsidRDefault="0008748C" w:rsidP="0008748C">
      <w:pPr>
        <w:pStyle w:val="NoSpacing"/>
        <w:numPr>
          <w:ilvl w:val="0"/>
          <w:numId w:val="23"/>
        </w:numPr>
      </w:pPr>
      <w:r w:rsidRPr="00F86448">
        <w:t>[1] = priority on number of colored nodes in the graph</w:t>
      </w:r>
    </w:p>
    <w:p w14:paraId="7D8B91B9" w14:textId="21AB10F9" w:rsidR="0008748C" w:rsidRPr="00F86448" w:rsidRDefault="0008748C" w:rsidP="0008748C">
      <w:pPr>
        <w:pStyle w:val="NoSpacing"/>
        <w:numPr>
          <w:ilvl w:val="0"/>
          <w:numId w:val="23"/>
        </w:numPr>
      </w:pPr>
      <w:r w:rsidRPr="00F86448">
        <w:t>[2] = priority on total number of edges neighboring an uncolored node</w:t>
      </w:r>
    </w:p>
    <w:p w14:paraId="3AB6DC40" w14:textId="52FDA638" w:rsidR="0008748C" w:rsidRPr="00F86448" w:rsidRDefault="0008748C" w:rsidP="0008748C">
      <w:pPr>
        <w:pStyle w:val="NoSpacing"/>
      </w:pPr>
      <w:r w:rsidRPr="00F86448">
        <w:t>Our heuristics on the nodes in each graph were as follows:</w:t>
      </w:r>
    </w:p>
    <w:p w14:paraId="67DE94DF" w14:textId="49A26F05" w:rsidR="0008748C" w:rsidRPr="00F86448" w:rsidRDefault="0008748C" w:rsidP="0008748C">
      <w:pPr>
        <w:pStyle w:val="NoSpacing"/>
        <w:numPr>
          <w:ilvl w:val="0"/>
          <w:numId w:val="24"/>
        </w:numPr>
      </w:pPr>
      <w:r w:rsidRPr="00F86448">
        <w:t>[3] = priority on total number of uncolored neighbors</w:t>
      </w:r>
    </w:p>
    <w:p w14:paraId="7789F9EA" w14:textId="33F7DB98" w:rsidR="0008748C" w:rsidRPr="00F86448" w:rsidRDefault="0008748C" w:rsidP="0008748C">
      <w:pPr>
        <w:pStyle w:val="NoSpacing"/>
        <w:numPr>
          <w:ilvl w:val="0"/>
          <w:numId w:val="24"/>
        </w:numPr>
      </w:pPr>
      <w:r w:rsidRPr="00F86448">
        <w:t>[4] = priority on the node</w:t>
      </w:r>
      <w:r w:rsidR="00A757B6">
        <w:t>’</w:t>
      </w:r>
      <w:r w:rsidRPr="00F86448">
        <w:t>s degree</w:t>
      </w:r>
    </w:p>
    <w:p w14:paraId="0F9073CC" w14:textId="0EFDF8CF" w:rsidR="00B661BE" w:rsidRPr="00F86448" w:rsidRDefault="00604012" w:rsidP="00B661BE">
      <w:pPr>
        <w:pStyle w:val="NoSpacing"/>
      </w:pPr>
      <w:r w:rsidRPr="00F86448">
        <w:t>The fitness</w:t>
      </w:r>
      <w:r w:rsidR="00B661BE" w:rsidRPr="00F86448">
        <w:t xml:space="preserve"> functions </w:t>
      </w:r>
      <w:r w:rsidRPr="00F86448">
        <w:t>for the</w:t>
      </w:r>
      <w:r w:rsidR="00A50799" w:rsidRPr="00F86448">
        <w:t xml:space="preserve"> graph</w:t>
      </w:r>
      <w:r w:rsidRPr="00F86448">
        <w:t xml:space="preserve"> solving algorithm </w:t>
      </w:r>
      <w:r w:rsidR="00B661BE" w:rsidRPr="00F86448">
        <w:t>are as follows:</w:t>
      </w:r>
    </w:p>
    <w:p w14:paraId="45010465" w14:textId="48062328" w:rsidR="00B661BE" w:rsidRPr="00F86448" w:rsidRDefault="00B661BE" w:rsidP="00B661BE">
      <w:pPr>
        <w:pStyle w:val="NoSpacing"/>
        <w:numPr>
          <w:ilvl w:val="0"/>
          <w:numId w:val="24"/>
        </w:numPr>
      </w:pPr>
      <w:r w:rsidRPr="00F86448">
        <w:t xml:space="preserve">Graphs </w:t>
      </w:r>
      <w:r w:rsidR="00CF004E" w:rsidRPr="00F86448">
        <w:t>–</w:t>
      </w:r>
      <w:r w:rsidRPr="00F86448">
        <w:t xml:space="preserve"> </w:t>
      </w:r>
      <w:r w:rsidR="00CF004E" w:rsidRPr="00F86448">
        <w:t>[0] * c + [1] * u + [2] * b where c is number of colors currently used in the graph, u is the number of colored nodes in the graph, and b is the total number of edges on the graph that have an uncolored vertex.</w:t>
      </w:r>
    </w:p>
    <w:p w14:paraId="2E7F7E5D" w14:textId="191CFCDE" w:rsidR="00CF004E" w:rsidRPr="00F86448" w:rsidRDefault="00CF004E" w:rsidP="00B661BE">
      <w:pPr>
        <w:pStyle w:val="NoSpacing"/>
        <w:numPr>
          <w:ilvl w:val="0"/>
          <w:numId w:val="24"/>
        </w:numPr>
      </w:pPr>
      <w:r w:rsidRPr="00F86448">
        <w:t>Nodes – The sums of the normalized [3] and normalized [4] which allows the two variables to be used beside each other without being completely overpowered in certain circumstances.</w:t>
      </w:r>
    </w:p>
    <w:p w14:paraId="6441276E" w14:textId="1F36E57A" w:rsidR="00604012" w:rsidRDefault="00604012" w:rsidP="00604012">
      <w:pPr>
        <w:pStyle w:val="NoSpacing"/>
        <w:ind w:firstLine="360"/>
      </w:pPr>
      <w:r w:rsidRPr="00F86448">
        <w:t xml:space="preserve">The fitness function for the genetic algorithm is simply the number of paths it took down the tree. Where n is the best possible outcome and </w:t>
      </w:r>
      <w:r w:rsidR="00A50799" w:rsidRPr="00F86448">
        <w:t>2</w:t>
      </w:r>
      <w:r w:rsidR="00A50799" w:rsidRPr="00F86448">
        <w:rPr>
          <w:vertAlign w:val="superscript"/>
        </w:rPr>
        <w:t>n</w:t>
      </w:r>
      <w:r w:rsidR="00A50799" w:rsidRPr="00F86448">
        <w:t xml:space="preserve"> – 1 is the worst possible outcome</w:t>
      </w:r>
      <w:r w:rsidR="001C5952">
        <w:t>, so preferring the least number of paths first</w:t>
      </w:r>
      <w:r w:rsidR="00A50799" w:rsidRPr="00F86448">
        <w:t>. We opted for this as the fitness for the genetic algorithm because using metrics like time are unstable due to factors out of our control.</w:t>
      </w:r>
    </w:p>
    <w:p w14:paraId="5E8228F0" w14:textId="77777777" w:rsidR="00503876" w:rsidRDefault="00503876" w:rsidP="00604012">
      <w:pPr>
        <w:pStyle w:val="NoSpacing"/>
        <w:ind w:firstLine="360"/>
      </w:pPr>
    </w:p>
    <w:p w14:paraId="3C21912D" w14:textId="20C84E06" w:rsidR="00503876" w:rsidRDefault="00503876" w:rsidP="00503876">
      <w:pPr>
        <w:pStyle w:val="Heading4"/>
      </w:pPr>
      <w:bookmarkStart w:id="30" w:name="_Toc59203477"/>
      <w:r>
        <w:lastRenderedPageBreak/>
        <w:t>The Random Game</w:t>
      </w:r>
      <w:bookmarkEnd w:id="30"/>
    </w:p>
    <w:p w14:paraId="3F65F19B" w14:textId="1B2B1C4E" w:rsidR="00503876" w:rsidRDefault="00503876" w:rsidP="00503876">
      <w:pPr>
        <w:pStyle w:val="NoSpacing"/>
      </w:pPr>
      <w:r>
        <w:tab/>
      </w:r>
      <w:r w:rsidR="00710856">
        <w:t>The</w:t>
      </w:r>
      <w:r>
        <w:t xml:space="preserve"> same algorithm as described in the previous section </w:t>
      </w:r>
      <w:r w:rsidR="00710856">
        <w:t xml:space="preserve">is used </w:t>
      </w:r>
      <w:r>
        <w:t xml:space="preserve">for generating the graph coloring map to create the initial map for The Random Game. </w:t>
      </w:r>
    </w:p>
    <w:p w14:paraId="21C001EB" w14:textId="76D0B8EB" w:rsidR="00EB6C6A" w:rsidRDefault="00503876" w:rsidP="008D15D5">
      <w:pPr>
        <w:pStyle w:val="NoSpacing"/>
      </w:pPr>
      <w:r>
        <w:tab/>
        <w:t>Then, to fully understand what edge constraints passed and fail on the entire set of graph coloring possibilities we wrote an algorithm that recursively creates every single map possibility with the given colors. This method limited us in terms of graph size and color possibilities because the exponential growth of the problem expanded so rapidly that we could not fit complex graphs in the available memory. However, we could still test reliably with three colors and graphs of 5-6 nodes. The following is the algorithm used to create every graph:</w:t>
      </w:r>
    </w:p>
    <w:p w14:paraId="5007E3F2" w14:textId="77777777" w:rsidR="00503876" w:rsidRDefault="00503876" w:rsidP="0050387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List&lt;Graph&gt; </w:t>
      </w:r>
      <w:proofErr w:type="spellStart"/>
      <w:proofErr w:type="gramStart"/>
      <w:r>
        <w:rPr>
          <w:rFonts w:ascii="Consolas" w:hAnsi="Consolas" w:cs="Consolas"/>
          <w:color w:val="000000"/>
          <w:sz w:val="19"/>
          <w:szCs w:val="19"/>
        </w:rPr>
        <w:t>ExhaustiveSolve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Color[] </w:t>
      </w:r>
      <w:proofErr w:type="spellStart"/>
      <w:r>
        <w:rPr>
          <w:rFonts w:ascii="Consolas" w:hAnsi="Consolas" w:cs="Consolas"/>
          <w:color w:val="000000"/>
          <w:sz w:val="19"/>
          <w:szCs w:val="19"/>
        </w:rPr>
        <w:t>possibleColors</w:t>
      </w:r>
      <w:proofErr w:type="spellEnd"/>
      <w:r>
        <w:rPr>
          <w:rFonts w:ascii="Consolas" w:hAnsi="Consolas" w:cs="Consolas"/>
          <w:color w:val="000000"/>
          <w:sz w:val="19"/>
          <w:szCs w:val="19"/>
        </w:rPr>
        <w:t>)</w:t>
      </w:r>
    </w:p>
    <w:p w14:paraId="59C0A71C" w14:textId="77777777" w:rsidR="00503876" w:rsidRDefault="00503876" w:rsidP="0050387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ED7C21A" w14:textId="77777777" w:rsidR="00503876" w:rsidRDefault="00503876" w:rsidP="0050387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List&lt;Graph&gt; results = </w:t>
      </w:r>
      <w:r>
        <w:rPr>
          <w:rFonts w:ascii="Consolas" w:hAnsi="Consolas" w:cs="Consolas"/>
          <w:color w:val="0000FF"/>
          <w:sz w:val="19"/>
          <w:szCs w:val="19"/>
        </w:rPr>
        <w:t>new</w:t>
      </w:r>
      <w:r>
        <w:rPr>
          <w:rFonts w:ascii="Consolas" w:hAnsi="Consolas" w:cs="Consolas"/>
          <w:color w:val="000000"/>
          <w:sz w:val="19"/>
          <w:szCs w:val="19"/>
        </w:rPr>
        <w:t xml:space="preserve"> List&lt;Graph</w:t>
      </w:r>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14:paraId="463E2C9F" w14:textId="77777777" w:rsidR="00503876" w:rsidRDefault="00503876" w:rsidP="0050387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(var node </w:t>
      </w:r>
      <w:r>
        <w:rPr>
          <w:rFonts w:ascii="Consolas" w:hAnsi="Consolas" w:cs="Consolas"/>
          <w:color w:val="0000FF"/>
          <w:sz w:val="19"/>
          <w:szCs w:val="19"/>
        </w:rPr>
        <w:t>in</w:t>
      </w:r>
      <w:r>
        <w:rPr>
          <w:rFonts w:ascii="Consolas" w:hAnsi="Consolas" w:cs="Consolas"/>
          <w:color w:val="000000"/>
          <w:sz w:val="19"/>
          <w:szCs w:val="19"/>
        </w:rPr>
        <w:t xml:space="preserve"> Nodes)</w:t>
      </w:r>
    </w:p>
    <w:p w14:paraId="5A42AD0C" w14:textId="77777777" w:rsidR="00503876" w:rsidRDefault="00503876" w:rsidP="0050387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AF584AB" w14:textId="77777777" w:rsidR="00503876" w:rsidRDefault="00503876" w:rsidP="0050387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node.Color</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Color.Black</w:t>
      </w:r>
      <w:proofErr w:type="spellEnd"/>
      <w:r>
        <w:rPr>
          <w:rFonts w:ascii="Consolas" w:hAnsi="Consolas" w:cs="Consolas"/>
          <w:color w:val="000000"/>
          <w:sz w:val="19"/>
          <w:szCs w:val="19"/>
        </w:rPr>
        <w:t>)</w:t>
      </w:r>
    </w:p>
    <w:p w14:paraId="47EF6FC2" w14:textId="77777777" w:rsidR="00503876" w:rsidRDefault="00503876" w:rsidP="0050387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continue</w:t>
      </w:r>
      <w:r>
        <w:rPr>
          <w:rFonts w:ascii="Consolas" w:hAnsi="Consolas" w:cs="Consolas"/>
          <w:color w:val="000000"/>
          <w:sz w:val="19"/>
          <w:szCs w:val="19"/>
        </w:rPr>
        <w:t>;</w:t>
      </w:r>
      <w:proofErr w:type="gramEnd"/>
    </w:p>
    <w:p w14:paraId="479F44EF" w14:textId="77777777" w:rsidR="00503876" w:rsidRDefault="00503876" w:rsidP="0050387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(var color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possibleColors</w:t>
      </w:r>
      <w:proofErr w:type="spellEnd"/>
      <w:r>
        <w:rPr>
          <w:rFonts w:ascii="Consolas" w:hAnsi="Consolas" w:cs="Consolas"/>
          <w:color w:val="000000"/>
          <w:sz w:val="19"/>
          <w:szCs w:val="19"/>
        </w:rPr>
        <w:t>)</w:t>
      </w:r>
    </w:p>
    <w:p w14:paraId="44246E66" w14:textId="77777777" w:rsidR="00503876" w:rsidRDefault="00503876" w:rsidP="0050387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4AC1645" w14:textId="77777777" w:rsidR="00503876" w:rsidRDefault="00503876" w:rsidP="0050387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Graph </w:t>
      </w:r>
      <w:proofErr w:type="spellStart"/>
      <w:r>
        <w:rPr>
          <w:rFonts w:ascii="Consolas" w:hAnsi="Consolas" w:cs="Consolas"/>
          <w:color w:val="000000"/>
          <w:sz w:val="19"/>
          <w:szCs w:val="19"/>
        </w:rPr>
        <w:t>newGraph</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Graph(</w:t>
      </w:r>
      <w:r>
        <w:rPr>
          <w:rFonts w:ascii="Consolas" w:hAnsi="Consolas" w:cs="Consolas"/>
          <w:color w:val="0000FF"/>
          <w:sz w:val="19"/>
          <w:szCs w:val="19"/>
        </w:rPr>
        <w:t>this</w:t>
      </w:r>
      <w:proofErr w:type="gramStart"/>
      <w:r>
        <w:rPr>
          <w:rFonts w:ascii="Consolas" w:hAnsi="Consolas" w:cs="Consolas"/>
          <w:color w:val="000000"/>
          <w:sz w:val="19"/>
          <w:szCs w:val="19"/>
        </w:rPr>
        <w:t>);</w:t>
      </w:r>
      <w:proofErr w:type="gramEnd"/>
    </w:p>
    <w:p w14:paraId="18DF3F64" w14:textId="77777777" w:rsidR="00503876" w:rsidRDefault="00503876" w:rsidP="0050387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newGraph.Nodes</w:t>
      </w:r>
      <w:proofErr w:type="spellEnd"/>
      <w:r>
        <w:rPr>
          <w:rFonts w:ascii="Consolas" w:hAnsi="Consolas" w:cs="Consolas"/>
          <w:color w:val="000000"/>
          <w:sz w:val="19"/>
          <w:szCs w:val="19"/>
        </w:rPr>
        <w:t>[</w:t>
      </w:r>
      <w:proofErr w:type="spellStart"/>
      <w:r>
        <w:rPr>
          <w:rFonts w:ascii="Consolas" w:hAnsi="Consolas" w:cs="Consolas"/>
          <w:color w:val="000000"/>
          <w:sz w:val="19"/>
          <w:szCs w:val="19"/>
        </w:rPr>
        <w:t>Nodes.IndexOf</w:t>
      </w:r>
      <w:proofErr w:type="spellEnd"/>
      <w:r>
        <w:rPr>
          <w:rFonts w:ascii="Consolas" w:hAnsi="Consolas" w:cs="Consolas"/>
          <w:color w:val="000000"/>
          <w:sz w:val="19"/>
          <w:szCs w:val="19"/>
        </w:rPr>
        <w:t>(node)</w:t>
      </w:r>
      <w:proofErr w:type="gramStart"/>
      <w:r>
        <w:rPr>
          <w:rFonts w:ascii="Consolas" w:hAnsi="Consolas" w:cs="Consolas"/>
          <w:color w:val="000000"/>
          <w:sz w:val="19"/>
          <w:szCs w:val="19"/>
        </w:rPr>
        <w:t>].Color</w:t>
      </w:r>
      <w:proofErr w:type="gramEnd"/>
      <w:r>
        <w:rPr>
          <w:rFonts w:ascii="Consolas" w:hAnsi="Consolas" w:cs="Consolas"/>
          <w:color w:val="000000"/>
          <w:sz w:val="19"/>
          <w:szCs w:val="19"/>
        </w:rPr>
        <w:t xml:space="preserve"> = color;</w:t>
      </w:r>
    </w:p>
    <w:p w14:paraId="478FAF80" w14:textId="77777777" w:rsidR="00503876" w:rsidRDefault="00503876" w:rsidP="0050387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results.AddRange</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newGraph.ExhaustiveSolve</w:t>
      </w:r>
      <w:proofErr w:type="spellEnd"/>
      <w:r>
        <w:rPr>
          <w:rFonts w:ascii="Consolas" w:hAnsi="Consolas" w:cs="Consolas"/>
          <w:color w:val="000000"/>
          <w:sz w:val="19"/>
          <w:szCs w:val="19"/>
        </w:rPr>
        <w:t>(</w:t>
      </w:r>
      <w:proofErr w:type="spellStart"/>
      <w:r>
        <w:rPr>
          <w:rFonts w:ascii="Consolas" w:hAnsi="Consolas" w:cs="Consolas"/>
          <w:color w:val="000000"/>
          <w:sz w:val="19"/>
          <w:szCs w:val="19"/>
        </w:rPr>
        <w:t>possibleColors</w:t>
      </w:r>
      <w:proofErr w:type="spellEnd"/>
      <w:r>
        <w:rPr>
          <w:rFonts w:ascii="Consolas" w:hAnsi="Consolas" w:cs="Consolas"/>
          <w:color w:val="000000"/>
          <w:sz w:val="19"/>
          <w:szCs w:val="19"/>
        </w:rPr>
        <w:t>));</w:t>
      </w:r>
    </w:p>
    <w:p w14:paraId="6E4CA8F9" w14:textId="77777777" w:rsidR="00503876" w:rsidRDefault="00503876" w:rsidP="0050387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0DFB52BE" w14:textId="77777777" w:rsidR="00503876" w:rsidRDefault="00503876" w:rsidP="0050387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7DA20748" w14:textId="77777777" w:rsidR="00503876" w:rsidRDefault="00503876" w:rsidP="0050387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Nodes.All</w:t>
      </w:r>
      <w:proofErr w:type="spellEnd"/>
      <w:r>
        <w:rPr>
          <w:rFonts w:ascii="Consolas" w:hAnsi="Consolas" w:cs="Consolas"/>
          <w:color w:val="000000"/>
          <w:sz w:val="19"/>
          <w:szCs w:val="19"/>
        </w:rPr>
        <w:t xml:space="preserve">(t =&gt; </w:t>
      </w:r>
      <w:proofErr w:type="spellStart"/>
      <w:proofErr w:type="gramStart"/>
      <w:r>
        <w:rPr>
          <w:rFonts w:ascii="Consolas" w:hAnsi="Consolas" w:cs="Consolas"/>
          <w:color w:val="000000"/>
          <w:sz w:val="19"/>
          <w:szCs w:val="19"/>
        </w:rPr>
        <w:t>t.Color</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Color.Black</w:t>
      </w:r>
      <w:proofErr w:type="spellEnd"/>
      <w:r>
        <w:rPr>
          <w:rFonts w:ascii="Consolas" w:hAnsi="Consolas" w:cs="Consolas"/>
          <w:color w:val="000000"/>
          <w:sz w:val="19"/>
          <w:szCs w:val="19"/>
        </w:rPr>
        <w:t>))</w:t>
      </w:r>
    </w:p>
    <w:p w14:paraId="4BFE4134" w14:textId="77777777" w:rsidR="00503876" w:rsidRDefault="00503876" w:rsidP="0050387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74183F08" w14:textId="77777777" w:rsidR="00503876" w:rsidRDefault="00503876" w:rsidP="0050387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results.Add</w:t>
      </w:r>
      <w:proofErr w:type="spellEnd"/>
      <w:proofErr w:type="gramEnd"/>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w:t>
      </w:r>
    </w:p>
    <w:p w14:paraId="6136F942" w14:textId="77777777" w:rsidR="00503876" w:rsidRDefault="00503876" w:rsidP="0050387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150553C9" w14:textId="77777777" w:rsidR="00503876" w:rsidRDefault="00503876" w:rsidP="0050387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results;</w:t>
      </w:r>
      <w:proofErr w:type="gramEnd"/>
    </w:p>
    <w:p w14:paraId="7A5B26A2" w14:textId="40530768" w:rsidR="00503876" w:rsidRDefault="00503876" w:rsidP="00503876">
      <w:pPr>
        <w:pStyle w:val="NoSpacing"/>
        <w:rPr>
          <w:ins w:id="31" w:author="Ryan Darras" w:date="2020-12-13T15:58:00Z"/>
          <w:rFonts w:ascii="Consolas" w:hAnsi="Consolas" w:cs="Consolas"/>
          <w:sz w:val="19"/>
          <w:szCs w:val="19"/>
        </w:rPr>
      </w:pPr>
      <w:r>
        <w:rPr>
          <w:rFonts w:ascii="Consolas" w:hAnsi="Consolas" w:cs="Consolas"/>
          <w:sz w:val="19"/>
          <w:szCs w:val="19"/>
        </w:rPr>
        <w:t xml:space="preserve">        }</w:t>
      </w:r>
    </w:p>
    <w:p w14:paraId="4C4FFA52" w14:textId="45A4B62C" w:rsidR="008D15D5" w:rsidRPr="00725328" w:rsidRDefault="008D15D5" w:rsidP="00503876">
      <w:pPr>
        <w:pStyle w:val="NoSpacing"/>
        <w:rPr>
          <w:rPrChange w:id="32" w:author="Ryan Darras" w:date="2020-12-13T16:26:00Z">
            <w:rPr>
              <w:rFonts w:ascii="Consolas" w:hAnsi="Consolas" w:cs="Consolas"/>
              <w:sz w:val="19"/>
              <w:szCs w:val="19"/>
            </w:rPr>
          </w:rPrChange>
        </w:rPr>
      </w:pPr>
      <w:ins w:id="33" w:author="Ryan Darras" w:date="2020-12-13T15:58:00Z">
        <w:r>
          <w:rPr>
            <w:rFonts w:ascii="Consolas" w:hAnsi="Consolas" w:cs="Consolas"/>
            <w:sz w:val="19"/>
            <w:szCs w:val="19"/>
          </w:rPr>
          <w:tab/>
        </w:r>
      </w:ins>
      <w:ins w:id="34" w:author="Ryan Darras" w:date="2020-12-13T16:08:00Z">
        <w:r w:rsidR="00CA26CC" w:rsidRPr="00725328">
          <w:rPr>
            <w:rPrChange w:id="35" w:author="Ryan Darras" w:date="2020-12-13T16:26:00Z">
              <w:rPr>
                <w:rFonts w:ascii="Consolas" w:hAnsi="Consolas" w:cs="Consolas"/>
                <w:sz w:val="19"/>
                <w:szCs w:val="19"/>
              </w:rPr>
            </w:rPrChange>
          </w:rPr>
          <w:t>This recursive algorithm creates every possibl</w:t>
        </w:r>
      </w:ins>
      <w:ins w:id="36" w:author="Ryan Darras" w:date="2020-12-13T16:09:00Z">
        <w:r w:rsidR="00CA26CC" w:rsidRPr="00725328">
          <w:rPr>
            <w:rPrChange w:id="37" w:author="Ryan Darras" w:date="2020-12-13T16:26:00Z">
              <w:rPr>
                <w:rFonts w:ascii="Consolas" w:hAnsi="Consolas" w:cs="Consolas"/>
                <w:sz w:val="19"/>
                <w:szCs w:val="19"/>
              </w:rPr>
            </w:rPrChange>
          </w:rPr>
          <w:t>e graph coloration</w:t>
        </w:r>
      </w:ins>
      <w:ins w:id="38" w:author="Ryan Darras" w:date="2020-12-13T16:11:00Z">
        <w:r w:rsidR="00CA26CC" w:rsidRPr="00725328">
          <w:rPr>
            <w:rPrChange w:id="39" w:author="Ryan Darras" w:date="2020-12-13T16:26:00Z">
              <w:rPr>
                <w:rFonts w:ascii="Consolas" w:hAnsi="Consolas" w:cs="Consolas"/>
                <w:sz w:val="19"/>
                <w:szCs w:val="19"/>
              </w:rPr>
            </w:rPrChange>
          </w:rPr>
          <w:t xml:space="preserve"> by</w:t>
        </w:r>
      </w:ins>
      <w:ins w:id="40" w:author="Ryan Darras" w:date="2020-12-13T16:12:00Z">
        <w:r w:rsidR="00CA26CC" w:rsidRPr="00725328">
          <w:rPr>
            <w:rPrChange w:id="41" w:author="Ryan Darras" w:date="2020-12-13T16:26:00Z">
              <w:rPr>
                <w:rFonts w:ascii="Consolas" w:hAnsi="Consolas" w:cs="Consolas"/>
                <w:sz w:val="19"/>
                <w:szCs w:val="19"/>
              </w:rPr>
            </w:rPrChange>
          </w:rPr>
          <w:t xml:space="preserve"> simply applying each color to a node on a new graph and calling itself recursively with the rule that </w:t>
        </w:r>
      </w:ins>
      <w:ins w:id="42" w:author="Ryan Darras" w:date="2020-12-13T16:13:00Z">
        <w:r w:rsidR="00CA26CC" w:rsidRPr="00725328">
          <w:rPr>
            <w:rPrChange w:id="43" w:author="Ryan Darras" w:date="2020-12-13T16:26:00Z">
              <w:rPr>
                <w:rFonts w:ascii="Consolas" w:hAnsi="Consolas" w:cs="Consolas"/>
                <w:sz w:val="19"/>
                <w:szCs w:val="19"/>
              </w:rPr>
            </w:rPrChange>
          </w:rPr>
          <w:t xml:space="preserve">if the node is already colored, </w:t>
        </w:r>
      </w:ins>
      <w:ins w:id="44" w:author="Ryan Darras" w:date="2020-12-13T16:26:00Z">
        <w:r w:rsidR="00725328" w:rsidRPr="00725328">
          <w:t>do not</w:t>
        </w:r>
      </w:ins>
      <w:ins w:id="45" w:author="Ryan Darras" w:date="2020-12-13T16:13:00Z">
        <w:r w:rsidR="00CA26CC" w:rsidRPr="00725328">
          <w:rPr>
            <w:rPrChange w:id="46" w:author="Ryan Darras" w:date="2020-12-13T16:26:00Z">
              <w:rPr>
                <w:rFonts w:ascii="Consolas" w:hAnsi="Consolas" w:cs="Consolas"/>
                <w:sz w:val="19"/>
                <w:szCs w:val="19"/>
              </w:rPr>
            </w:rPrChange>
          </w:rPr>
          <w:t xml:space="preserve"> recurse. </w:t>
        </w:r>
      </w:ins>
    </w:p>
    <w:p w14:paraId="382D0770" w14:textId="734220D4" w:rsidR="00FA239F" w:rsidRDefault="00FA239F" w:rsidP="00FA239F">
      <w:pPr>
        <w:pStyle w:val="NoSpacing"/>
      </w:pPr>
      <w:r>
        <w:lastRenderedPageBreak/>
        <w:tab/>
        <w:t xml:space="preserve">With the possible graph colorings loaded, we could then randomly generate constraints for each edge that we would test against. </w:t>
      </w:r>
      <w:r w:rsidR="00553D38">
        <w:t xml:space="preserve">The </w:t>
      </w:r>
      <w:r>
        <w:t>following algorithm was used to generate these constraints:</w:t>
      </w:r>
    </w:p>
    <w:p w14:paraId="0737A9D1" w14:textId="77777777" w:rsidR="00FA239F" w:rsidRDefault="00FA239F" w:rsidP="00FA239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Graphs[0</w:t>
      </w:r>
      <w:proofErr w:type="gramStart"/>
      <w:r>
        <w:rPr>
          <w:rFonts w:ascii="Consolas" w:hAnsi="Consolas" w:cs="Consolas"/>
          <w:color w:val="000000"/>
          <w:sz w:val="19"/>
          <w:szCs w:val="19"/>
        </w:rPr>
        <w:t>].</w:t>
      </w:r>
      <w:proofErr w:type="spellStart"/>
      <w:r>
        <w:rPr>
          <w:rFonts w:ascii="Consolas" w:hAnsi="Consolas" w:cs="Consolas"/>
          <w:color w:val="000000"/>
          <w:sz w:val="19"/>
          <w:szCs w:val="19"/>
        </w:rPr>
        <w:t>GetAllEdges</w:t>
      </w:r>
      <w:proofErr w:type="spellEnd"/>
      <w:proofErr w:type="gramEnd"/>
      <w:r>
        <w:rPr>
          <w:rFonts w:ascii="Consolas" w:hAnsi="Consolas" w:cs="Consolas"/>
          <w:color w:val="000000"/>
          <w:sz w:val="19"/>
          <w:szCs w:val="19"/>
        </w:rPr>
        <w:t xml:space="preserve">().Count;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7D7A5AE3" w14:textId="5B19AD69" w:rsidR="00FA239F" w:rsidRDefault="00FA239F" w:rsidP="00FA239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59FDBDDC" w14:textId="094005AE" w:rsidR="00FA239F" w:rsidRDefault="00FA239F" w:rsidP="00FA239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selection = </w:t>
      </w:r>
      <w:proofErr w:type="spellStart"/>
      <w:proofErr w:type="gramStart"/>
      <w:r>
        <w:rPr>
          <w:rFonts w:ascii="Consolas" w:hAnsi="Consolas" w:cs="Consolas"/>
          <w:color w:val="000000"/>
          <w:sz w:val="19"/>
          <w:szCs w:val="19"/>
        </w:rPr>
        <w:t>rand.Next</w:t>
      </w:r>
      <w:proofErr w:type="spellEnd"/>
      <w:proofErr w:type="gramEnd"/>
      <w:r>
        <w:rPr>
          <w:rFonts w:ascii="Consolas" w:hAnsi="Consolas" w:cs="Consolas"/>
          <w:color w:val="000000"/>
          <w:sz w:val="19"/>
          <w:szCs w:val="19"/>
        </w:rPr>
        <w:t xml:space="preserve">(1, 5); </w:t>
      </w:r>
      <w:r>
        <w:rPr>
          <w:rFonts w:ascii="Consolas" w:hAnsi="Consolas" w:cs="Consolas"/>
          <w:color w:val="008000"/>
          <w:sz w:val="19"/>
          <w:szCs w:val="19"/>
        </w:rPr>
        <w:t>//1-4 corresponding to the constraint methods</w:t>
      </w:r>
    </w:p>
    <w:p w14:paraId="76698373" w14:textId="74DE9B82" w:rsidR="00FA239F" w:rsidRDefault="00FA239F" w:rsidP="00FA239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switch</w:t>
      </w:r>
      <w:r>
        <w:rPr>
          <w:rFonts w:ascii="Consolas" w:hAnsi="Consolas" w:cs="Consolas"/>
          <w:color w:val="000000"/>
          <w:sz w:val="19"/>
          <w:szCs w:val="19"/>
        </w:rPr>
        <w:t xml:space="preserve"> (selection)</w:t>
      </w:r>
    </w:p>
    <w:p w14:paraId="48E4CD82" w14:textId="3D056232" w:rsidR="00FA239F" w:rsidRDefault="00FA239F" w:rsidP="00FA239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0CACE273" w14:textId="79F53F5C" w:rsidR="00FA239F" w:rsidRDefault="00FA239F" w:rsidP="00FA239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1:</w:t>
      </w:r>
    </w:p>
    <w:p w14:paraId="67AE365D" w14:textId="387EAB41" w:rsidR="00FA239F" w:rsidRDefault="00FA239F" w:rsidP="00FA239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FF"/>
          <w:sz w:val="19"/>
          <w:szCs w:val="19"/>
        </w:rPr>
      </w:pPr>
      <w:r>
        <w:rPr>
          <w:rFonts w:ascii="Consolas" w:hAnsi="Consolas" w:cs="Consolas"/>
          <w:color w:val="000000"/>
          <w:sz w:val="19"/>
          <w:szCs w:val="19"/>
        </w:rPr>
        <w:t xml:space="preserve">      constraints[</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Tuple&lt;</w:t>
      </w:r>
      <w:r>
        <w:rPr>
          <w:rFonts w:ascii="Consolas" w:hAnsi="Consolas" w:cs="Consolas"/>
          <w:color w:val="0000FF"/>
          <w:sz w:val="19"/>
          <w:szCs w:val="19"/>
        </w:rPr>
        <w:t>string</w:t>
      </w:r>
      <w:r>
        <w:rPr>
          <w:rFonts w:ascii="Consolas" w:hAnsi="Consolas" w:cs="Consolas"/>
          <w:color w:val="000000"/>
          <w:sz w:val="19"/>
          <w:szCs w:val="19"/>
        </w:rPr>
        <w:t>, List&lt;</w:t>
      </w:r>
      <w:proofErr w:type="spellStart"/>
      <w:r>
        <w:rPr>
          <w:rFonts w:ascii="Consolas" w:hAnsi="Consolas" w:cs="Consolas"/>
          <w:color w:val="000000"/>
          <w:sz w:val="19"/>
          <w:szCs w:val="19"/>
        </w:rPr>
        <w:t>Func</w:t>
      </w:r>
      <w:proofErr w:type="spellEnd"/>
      <w:r>
        <w:rPr>
          <w:rFonts w:ascii="Consolas" w:hAnsi="Consolas" w:cs="Consolas"/>
          <w:color w:val="000000"/>
          <w:sz w:val="19"/>
          <w:szCs w:val="19"/>
        </w:rPr>
        <w:t xml:space="preserve">&lt;Graph,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&gt;&gt;</w:t>
      </w:r>
      <w:proofErr w:type="gramStart"/>
      <w:r>
        <w:rPr>
          <w:rFonts w:ascii="Consolas" w:hAnsi="Consolas" w:cs="Consolas"/>
          <w:color w:val="000000"/>
          <w:sz w:val="19"/>
          <w:szCs w:val="19"/>
        </w:rPr>
        <w:t>&gt;(</w:t>
      </w:r>
      <w:proofErr w:type="gram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00FF"/>
          <w:sz w:val="19"/>
          <w:szCs w:val="19"/>
        </w:rPr>
        <w:t>new</w:t>
      </w:r>
    </w:p>
    <w:p w14:paraId="5F7810AB" w14:textId="4BF3EBE9" w:rsidR="00FA239F" w:rsidRDefault="00FA239F" w:rsidP="00FA239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810"/>
        <w:rPr>
          <w:rFonts w:ascii="Consolas" w:hAnsi="Consolas" w:cs="Consolas"/>
          <w:color w:val="000000"/>
          <w:sz w:val="19"/>
          <w:szCs w:val="19"/>
        </w:rPr>
      </w:pPr>
      <w:r>
        <w:rPr>
          <w:rFonts w:ascii="Consolas" w:hAnsi="Consolas" w:cs="Consolas"/>
          <w:color w:val="000000"/>
          <w:sz w:val="19"/>
          <w:szCs w:val="19"/>
        </w:rPr>
        <w:t>List&lt;</w:t>
      </w:r>
      <w:proofErr w:type="spellStart"/>
      <w:r>
        <w:rPr>
          <w:rFonts w:ascii="Consolas" w:hAnsi="Consolas" w:cs="Consolas"/>
          <w:color w:val="000000"/>
          <w:sz w:val="19"/>
          <w:szCs w:val="19"/>
        </w:rPr>
        <w:t>Func</w:t>
      </w:r>
      <w:proofErr w:type="spellEnd"/>
      <w:r>
        <w:rPr>
          <w:rFonts w:ascii="Consolas" w:hAnsi="Consolas" w:cs="Consolas"/>
          <w:color w:val="000000"/>
          <w:sz w:val="19"/>
          <w:szCs w:val="19"/>
        </w:rPr>
        <w:t xml:space="preserve">&lt;Graph,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&gt;</w:t>
      </w:r>
      <w:proofErr w:type="gramStart"/>
      <w:r>
        <w:rPr>
          <w:rFonts w:ascii="Consolas" w:hAnsi="Consolas" w:cs="Consolas"/>
          <w:color w:val="000000"/>
          <w:sz w:val="19"/>
          <w:szCs w:val="19"/>
        </w:rPr>
        <w:t>&gt;(</w:t>
      </w:r>
      <w:proofErr w:type="gramEnd"/>
      <w:r>
        <w:rPr>
          <w:rFonts w:ascii="Consolas" w:hAnsi="Consolas" w:cs="Consolas"/>
          <w:color w:val="000000"/>
          <w:sz w:val="19"/>
          <w:szCs w:val="19"/>
        </w:rPr>
        <w:t xml:space="preserve">) { (g, edge) =&gt; </w:t>
      </w:r>
      <w:proofErr w:type="spellStart"/>
      <w:r>
        <w:rPr>
          <w:rFonts w:ascii="Consolas" w:hAnsi="Consolas" w:cs="Consolas"/>
          <w:color w:val="000000"/>
          <w:sz w:val="19"/>
          <w:szCs w:val="19"/>
        </w:rPr>
        <w:t>Constraint_MustBeDifferentColor</w:t>
      </w:r>
      <w:proofErr w:type="spellEnd"/>
      <w:r>
        <w:rPr>
          <w:rFonts w:ascii="Consolas" w:hAnsi="Consolas" w:cs="Consolas"/>
          <w:color w:val="000000"/>
          <w:sz w:val="19"/>
          <w:szCs w:val="19"/>
        </w:rPr>
        <w:t>(g, edge) });</w:t>
      </w:r>
    </w:p>
    <w:p w14:paraId="3BA2C116" w14:textId="3CC0F298" w:rsidR="00FA239F" w:rsidRDefault="00FA239F" w:rsidP="00FA239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r>
        <w:rPr>
          <w:rFonts w:ascii="Consolas" w:hAnsi="Consolas" w:cs="Consolas"/>
          <w:color w:val="000000"/>
          <w:sz w:val="19"/>
          <w:szCs w:val="19"/>
        </w:rPr>
        <w:t xml:space="preserve">                                                                                         </w:t>
      </w:r>
    </w:p>
    <w:p w14:paraId="6DD635F1" w14:textId="51278776" w:rsidR="00FA239F" w:rsidRDefault="00FA239F" w:rsidP="00FA239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2:                                                                                            </w:t>
      </w:r>
    </w:p>
    <w:p w14:paraId="3D4D16A7" w14:textId="0B9C2852" w:rsidR="00FA239F" w:rsidRDefault="00FA239F" w:rsidP="00FA239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constraints[</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Tuple&lt;</w:t>
      </w:r>
      <w:r>
        <w:rPr>
          <w:rFonts w:ascii="Consolas" w:hAnsi="Consolas" w:cs="Consolas"/>
          <w:color w:val="0000FF"/>
          <w:sz w:val="19"/>
          <w:szCs w:val="19"/>
        </w:rPr>
        <w:t>string</w:t>
      </w:r>
      <w:r>
        <w:rPr>
          <w:rFonts w:ascii="Consolas" w:hAnsi="Consolas" w:cs="Consolas"/>
          <w:color w:val="000000"/>
          <w:sz w:val="19"/>
          <w:szCs w:val="19"/>
        </w:rPr>
        <w:t>, List&lt;</w:t>
      </w:r>
      <w:proofErr w:type="spellStart"/>
      <w:r>
        <w:rPr>
          <w:rFonts w:ascii="Consolas" w:hAnsi="Consolas" w:cs="Consolas"/>
          <w:color w:val="000000"/>
          <w:sz w:val="19"/>
          <w:szCs w:val="19"/>
        </w:rPr>
        <w:t>Func</w:t>
      </w:r>
      <w:proofErr w:type="spellEnd"/>
      <w:r>
        <w:rPr>
          <w:rFonts w:ascii="Consolas" w:hAnsi="Consolas" w:cs="Consolas"/>
          <w:color w:val="000000"/>
          <w:sz w:val="19"/>
          <w:szCs w:val="19"/>
        </w:rPr>
        <w:t xml:space="preserve">&lt;Graph,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&gt;&gt;</w:t>
      </w:r>
      <w:proofErr w:type="gramStart"/>
      <w:r>
        <w:rPr>
          <w:rFonts w:ascii="Consolas" w:hAnsi="Consolas" w:cs="Consolas"/>
          <w:color w:val="000000"/>
          <w:sz w:val="19"/>
          <w:szCs w:val="19"/>
        </w:rPr>
        <w:t>&gt;(</w:t>
      </w:r>
      <w:proofErr w:type="gram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
    <w:p w14:paraId="4DE04D4B" w14:textId="40737E4B" w:rsidR="00FA239F" w:rsidRDefault="00FA239F" w:rsidP="00FA239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810"/>
        <w:rPr>
          <w:rFonts w:ascii="Consolas" w:hAnsi="Consolas" w:cs="Consolas"/>
          <w:color w:val="000000"/>
          <w:sz w:val="19"/>
          <w:szCs w:val="19"/>
        </w:rPr>
      </w:pPr>
      <w:r>
        <w:rPr>
          <w:rFonts w:ascii="Consolas" w:hAnsi="Consolas" w:cs="Consolas"/>
          <w:color w:val="000000"/>
          <w:sz w:val="19"/>
          <w:szCs w:val="19"/>
        </w:rPr>
        <w:t>List&lt;</w:t>
      </w:r>
      <w:proofErr w:type="spellStart"/>
      <w:r>
        <w:rPr>
          <w:rFonts w:ascii="Consolas" w:hAnsi="Consolas" w:cs="Consolas"/>
          <w:color w:val="000000"/>
          <w:sz w:val="19"/>
          <w:szCs w:val="19"/>
        </w:rPr>
        <w:t>Func</w:t>
      </w:r>
      <w:proofErr w:type="spellEnd"/>
      <w:r>
        <w:rPr>
          <w:rFonts w:ascii="Consolas" w:hAnsi="Consolas" w:cs="Consolas"/>
          <w:color w:val="000000"/>
          <w:sz w:val="19"/>
          <w:szCs w:val="19"/>
        </w:rPr>
        <w:t xml:space="preserve">&lt;Graph,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&gt;</w:t>
      </w:r>
      <w:proofErr w:type="gramStart"/>
      <w:r>
        <w:rPr>
          <w:rFonts w:ascii="Consolas" w:hAnsi="Consolas" w:cs="Consolas"/>
          <w:color w:val="000000"/>
          <w:sz w:val="19"/>
          <w:szCs w:val="19"/>
        </w:rPr>
        <w:t>&gt;(</w:t>
      </w:r>
      <w:proofErr w:type="gramEnd"/>
      <w:r>
        <w:rPr>
          <w:rFonts w:ascii="Consolas" w:hAnsi="Consolas" w:cs="Consolas"/>
          <w:color w:val="000000"/>
          <w:sz w:val="19"/>
          <w:szCs w:val="19"/>
        </w:rPr>
        <w:t xml:space="preserve">) { (g, edge) =&gt; </w:t>
      </w:r>
      <w:proofErr w:type="spellStart"/>
      <w:r>
        <w:rPr>
          <w:rFonts w:ascii="Consolas" w:hAnsi="Consolas" w:cs="Consolas"/>
          <w:color w:val="000000"/>
          <w:sz w:val="19"/>
          <w:szCs w:val="19"/>
        </w:rPr>
        <w:t>Constraint_MustBeSameColor</w:t>
      </w:r>
      <w:proofErr w:type="spellEnd"/>
      <w:r>
        <w:rPr>
          <w:rFonts w:ascii="Consolas" w:hAnsi="Consolas" w:cs="Consolas"/>
          <w:color w:val="000000"/>
          <w:sz w:val="19"/>
          <w:szCs w:val="19"/>
        </w:rPr>
        <w:t>(g, edge) });</w:t>
      </w:r>
    </w:p>
    <w:p w14:paraId="39E1CEA0" w14:textId="00C38485" w:rsidR="00FA239F" w:rsidRDefault="00FA239F" w:rsidP="00FA239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26C0B1E9" w14:textId="67BF94AB" w:rsidR="00FA239F" w:rsidRDefault="00FA239F" w:rsidP="00FA239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3:</w:t>
      </w:r>
    </w:p>
    <w:p w14:paraId="4C063338" w14:textId="7238193B" w:rsidR="00FA239F" w:rsidRDefault="00FA239F" w:rsidP="00FA239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810" w:hanging="810"/>
        <w:rPr>
          <w:rFonts w:ascii="Consolas" w:hAnsi="Consolas" w:cs="Consolas"/>
          <w:color w:val="000000"/>
          <w:sz w:val="19"/>
          <w:szCs w:val="19"/>
        </w:rPr>
      </w:pPr>
      <w:r>
        <w:rPr>
          <w:rFonts w:ascii="Consolas" w:hAnsi="Consolas" w:cs="Consolas"/>
          <w:color w:val="000000"/>
          <w:sz w:val="19"/>
          <w:szCs w:val="19"/>
        </w:rPr>
        <w:t xml:space="preserve">      List&lt;</w:t>
      </w:r>
      <w:proofErr w:type="spellStart"/>
      <w:r>
        <w:rPr>
          <w:rFonts w:ascii="Consolas" w:hAnsi="Consolas" w:cs="Consolas"/>
          <w:color w:val="000000"/>
          <w:sz w:val="19"/>
          <w:szCs w:val="19"/>
        </w:rPr>
        <w:t>Func</w:t>
      </w:r>
      <w:proofErr w:type="spellEnd"/>
      <w:r>
        <w:rPr>
          <w:rFonts w:ascii="Consolas" w:hAnsi="Consolas" w:cs="Consolas"/>
          <w:color w:val="000000"/>
          <w:sz w:val="19"/>
          <w:szCs w:val="19"/>
        </w:rPr>
        <w:t xml:space="preserve">&lt;Graph,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&gt;&gt; </w:t>
      </w:r>
      <w:proofErr w:type="spellStart"/>
      <w:r>
        <w:rPr>
          <w:rFonts w:ascii="Consolas" w:hAnsi="Consolas" w:cs="Consolas"/>
          <w:color w:val="000000"/>
          <w:sz w:val="19"/>
          <w:szCs w:val="19"/>
        </w:rPr>
        <w:t>mustBeOneOfEachCons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List&lt;</w:t>
      </w:r>
      <w:proofErr w:type="spellStart"/>
      <w:r>
        <w:rPr>
          <w:rFonts w:ascii="Consolas" w:hAnsi="Consolas" w:cs="Consolas"/>
          <w:color w:val="000000"/>
          <w:sz w:val="19"/>
          <w:szCs w:val="19"/>
        </w:rPr>
        <w:t>Func</w:t>
      </w:r>
      <w:proofErr w:type="spellEnd"/>
      <w:r>
        <w:rPr>
          <w:rFonts w:ascii="Consolas" w:hAnsi="Consolas" w:cs="Consolas"/>
          <w:color w:val="000000"/>
          <w:sz w:val="19"/>
          <w:szCs w:val="19"/>
        </w:rPr>
        <w:t xml:space="preserve">&lt;Graph,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&gt;</w:t>
      </w:r>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14:paraId="24E7BAEB" w14:textId="26127FD2" w:rsidR="00FA239F" w:rsidRDefault="00FA239F" w:rsidP="00FA239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w:t>
      </w:r>
      <w:proofErr w:type="spellStart"/>
      <w:proofErr w:type="gramStart"/>
      <w:r>
        <w:rPr>
          <w:rFonts w:ascii="Consolas" w:hAnsi="Consolas" w:cs="Consolas"/>
          <w:color w:val="000000"/>
          <w:sz w:val="19"/>
          <w:szCs w:val="19"/>
        </w:rPr>
        <w:t>rand.Next</w:t>
      </w:r>
      <w:proofErr w:type="spellEnd"/>
      <w:proofErr w:type="gramEnd"/>
      <w:r>
        <w:rPr>
          <w:rFonts w:ascii="Consolas" w:hAnsi="Consolas" w:cs="Consolas"/>
          <w:color w:val="000000"/>
          <w:sz w:val="19"/>
          <w:szCs w:val="19"/>
        </w:rPr>
        <w:t xml:space="preserve">(2, 4); </w:t>
      </w:r>
      <w:proofErr w:type="spellStart"/>
      <w:r>
        <w:rPr>
          <w:rFonts w:ascii="Consolas" w:hAnsi="Consolas" w:cs="Consolas"/>
          <w:color w:val="000000"/>
          <w:sz w:val="19"/>
          <w:szCs w:val="19"/>
        </w:rPr>
        <w:t>j++</w:t>
      </w:r>
      <w:proofErr w:type="spellEnd"/>
      <w:r>
        <w:rPr>
          <w:rFonts w:ascii="Consolas" w:hAnsi="Consolas" w:cs="Consolas"/>
          <w:color w:val="000000"/>
          <w:sz w:val="19"/>
          <w:szCs w:val="19"/>
        </w:rPr>
        <w:t xml:space="preserve">) </w:t>
      </w:r>
      <w:r>
        <w:rPr>
          <w:rFonts w:ascii="Consolas" w:hAnsi="Consolas" w:cs="Consolas"/>
          <w:color w:val="008000"/>
          <w:sz w:val="19"/>
          <w:szCs w:val="19"/>
        </w:rPr>
        <w:t>//rand 2 or 3</w:t>
      </w:r>
    </w:p>
    <w:p w14:paraId="68FA9F76" w14:textId="2EBE5F8D" w:rsidR="00FA239F" w:rsidRDefault="00FA239F" w:rsidP="00FA239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71C466C1" w14:textId="6BC012D8" w:rsidR="00FA239F" w:rsidRDefault="00FA239F" w:rsidP="00FA239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Color a = </w:t>
      </w:r>
      <w:proofErr w:type="spellStart"/>
      <w:proofErr w:type="gramStart"/>
      <w:r>
        <w:rPr>
          <w:rFonts w:ascii="Consolas" w:hAnsi="Consolas" w:cs="Consolas"/>
          <w:color w:val="000000"/>
          <w:sz w:val="19"/>
          <w:szCs w:val="19"/>
        </w:rPr>
        <w:t>possibleColors</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rand.Next</w:t>
      </w:r>
      <w:proofErr w:type="spellEnd"/>
      <w:r>
        <w:rPr>
          <w:rFonts w:ascii="Consolas" w:hAnsi="Consolas" w:cs="Consolas"/>
          <w:color w:val="000000"/>
          <w:sz w:val="19"/>
          <w:szCs w:val="19"/>
        </w:rPr>
        <w:t xml:space="preserve">(0, </w:t>
      </w:r>
      <w:proofErr w:type="spellStart"/>
      <w:r>
        <w:rPr>
          <w:rFonts w:ascii="Consolas" w:hAnsi="Consolas" w:cs="Consolas"/>
          <w:color w:val="000000"/>
          <w:sz w:val="19"/>
          <w:szCs w:val="19"/>
        </w:rPr>
        <w:t>possibleColors.Count</w:t>
      </w:r>
      <w:proofErr w:type="spellEnd"/>
      <w:r>
        <w:rPr>
          <w:rFonts w:ascii="Consolas" w:hAnsi="Consolas" w:cs="Consolas"/>
          <w:color w:val="000000"/>
          <w:sz w:val="19"/>
          <w:szCs w:val="19"/>
        </w:rPr>
        <w:t>)];</w:t>
      </w:r>
    </w:p>
    <w:p w14:paraId="16A6E1BE" w14:textId="0C155B94" w:rsidR="00FA239F" w:rsidRDefault="00FA239F" w:rsidP="00FA239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Color b = </w:t>
      </w:r>
      <w:proofErr w:type="spellStart"/>
      <w:proofErr w:type="gramStart"/>
      <w:r>
        <w:rPr>
          <w:rFonts w:ascii="Consolas" w:hAnsi="Consolas" w:cs="Consolas"/>
          <w:color w:val="000000"/>
          <w:sz w:val="19"/>
          <w:szCs w:val="19"/>
        </w:rPr>
        <w:t>possibleColors</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rand.Next</w:t>
      </w:r>
      <w:proofErr w:type="spellEnd"/>
      <w:r>
        <w:rPr>
          <w:rFonts w:ascii="Consolas" w:hAnsi="Consolas" w:cs="Consolas"/>
          <w:color w:val="000000"/>
          <w:sz w:val="19"/>
          <w:szCs w:val="19"/>
        </w:rPr>
        <w:t xml:space="preserve">(0, </w:t>
      </w:r>
      <w:proofErr w:type="spellStart"/>
      <w:r>
        <w:rPr>
          <w:rFonts w:ascii="Consolas" w:hAnsi="Consolas" w:cs="Consolas"/>
          <w:color w:val="000000"/>
          <w:sz w:val="19"/>
          <w:szCs w:val="19"/>
        </w:rPr>
        <w:t>possibleColors.Count</w:t>
      </w:r>
      <w:proofErr w:type="spellEnd"/>
      <w:r>
        <w:rPr>
          <w:rFonts w:ascii="Consolas" w:hAnsi="Consolas" w:cs="Consolas"/>
          <w:color w:val="000000"/>
          <w:sz w:val="19"/>
          <w:szCs w:val="19"/>
        </w:rPr>
        <w:t>)];</w:t>
      </w:r>
    </w:p>
    <w:p w14:paraId="23A1B9D8" w14:textId="77777777" w:rsidR="00FA239F" w:rsidRDefault="00FA239F" w:rsidP="00FA239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mustBeOneOfEachCons.Add</w:t>
      </w:r>
      <w:proofErr w:type="spellEnd"/>
      <w:r>
        <w:rPr>
          <w:rFonts w:ascii="Consolas" w:hAnsi="Consolas" w:cs="Consolas"/>
          <w:color w:val="000000"/>
          <w:sz w:val="19"/>
          <w:szCs w:val="19"/>
        </w:rPr>
        <w:t xml:space="preserve">((g, edge) =&gt; </w:t>
      </w:r>
    </w:p>
    <w:p w14:paraId="1B2EF198" w14:textId="085DDBA8" w:rsidR="00FA239F" w:rsidRDefault="00FA239F" w:rsidP="00FA239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Constraint_</w:t>
      </w:r>
      <w:proofErr w:type="gramStart"/>
      <w:r>
        <w:rPr>
          <w:rFonts w:ascii="Consolas" w:hAnsi="Consolas" w:cs="Consolas"/>
          <w:color w:val="000000"/>
          <w:sz w:val="19"/>
          <w:szCs w:val="19"/>
        </w:rPr>
        <w:t>MustBeOneOfEach</w:t>
      </w:r>
      <w:proofErr w:type="spellEnd"/>
      <w:r>
        <w:rPr>
          <w:rFonts w:ascii="Consolas" w:hAnsi="Consolas" w:cs="Consolas"/>
          <w:color w:val="000000"/>
          <w:sz w:val="19"/>
          <w:szCs w:val="19"/>
        </w:rPr>
        <w:t>(</w:t>
      </w:r>
      <w:proofErr w:type="gramEnd"/>
      <w:r>
        <w:rPr>
          <w:rFonts w:ascii="Consolas" w:hAnsi="Consolas" w:cs="Consolas"/>
          <w:color w:val="000000"/>
          <w:sz w:val="19"/>
          <w:szCs w:val="19"/>
        </w:rPr>
        <w:t>g, edge, a, b));</w:t>
      </w:r>
    </w:p>
    <w:p w14:paraId="0C420E92" w14:textId="66CA7246" w:rsidR="00FA239F" w:rsidRDefault="00FA239F" w:rsidP="00FA239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65286107" w14:textId="77777777" w:rsidR="00FA239F" w:rsidRDefault="00FA239F" w:rsidP="00FA239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constraints[</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Tuple&lt;</w:t>
      </w:r>
      <w:r>
        <w:rPr>
          <w:rFonts w:ascii="Consolas" w:hAnsi="Consolas" w:cs="Consolas"/>
          <w:color w:val="0000FF"/>
          <w:sz w:val="19"/>
          <w:szCs w:val="19"/>
        </w:rPr>
        <w:t>string</w:t>
      </w:r>
      <w:r>
        <w:rPr>
          <w:rFonts w:ascii="Consolas" w:hAnsi="Consolas" w:cs="Consolas"/>
          <w:color w:val="000000"/>
          <w:sz w:val="19"/>
          <w:szCs w:val="19"/>
        </w:rPr>
        <w:t>, List&lt;</w:t>
      </w:r>
      <w:proofErr w:type="spellStart"/>
      <w:r>
        <w:rPr>
          <w:rFonts w:ascii="Consolas" w:hAnsi="Consolas" w:cs="Consolas"/>
          <w:color w:val="000000"/>
          <w:sz w:val="19"/>
          <w:szCs w:val="19"/>
        </w:rPr>
        <w:t>Func</w:t>
      </w:r>
      <w:proofErr w:type="spellEnd"/>
      <w:r>
        <w:rPr>
          <w:rFonts w:ascii="Consolas" w:hAnsi="Consolas" w:cs="Consolas"/>
          <w:color w:val="000000"/>
          <w:sz w:val="19"/>
          <w:szCs w:val="19"/>
        </w:rPr>
        <w:t xml:space="preserve">&lt;Graph,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&gt;&gt;</w:t>
      </w:r>
      <w:proofErr w:type="gramStart"/>
      <w:r>
        <w:rPr>
          <w:rFonts w:ascii="Consolas" w:hAnsi="Consolas" w:cs="Consolas"/>
          <w:color w:val="000000"/>
          <w:sz w:val="19"/>
          <w:szCs w:val="19"/>
        </w:rPr>
        <w:t>&gt;(</w:t>
      </w:r>
      <w:proofErr w:type="gramEnd"/>
      <w:r>
        <w:rPr>
          <w:rFonts w:ascii="Consolas" w:hAnsi="Consolas" w:cs="Consolas"/>
          <w:color w:val="A31515"/>
          <w:sz w:val="19"/>
          <w:szCs w:val="19"/>
        </w:rPr>
        <w:t>"OR"</w:t>
      </w:r>
      <w:r>
        <w:rPr>
          <w:rFonts w:ascii="Consolas" w:hAnsi="Consolas" w:cs="Consolas"/>
          <w:color w:val="000000"/>
          <w:sz w:val="19"/>
          <w:szCs w:val="19"/>
        </w:rPr>
        <w:t xml:space="preserve">, </w:t>
      </w:r>
    </w:p>
    <w:p w14:paraId="5D35A113" w14:textId="67CA4A9E" w:rsidR="00FA239F" w:rsidRDefault="00FA239F" w:rsidP="00FA239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mustBeOneOfEachCons</w:t>
      </w:r>
      <w:proofErr w:type="spellEnd"/>
      <w:proofErr w:type="gramStart"/>
      <w:r>
        <w:rPr>
          <w:rFonts w:ascii="Consolas" w:hAnsi="Consolas" w:cs="Consolas"/>
          <w:color w:val="000000"/>
          <w:sz w:val="19"/>
          <w:szCs w:val="19"/>
        </w:rPr>
        <w:t>);</w:t>
      </w:r>
      <w:proofErr w:type="gramEnd"/>
    </w:p>
    <w:p w14:paraId="29AEC44B" w14:textId="569D7ED1" w:rsidR="00FA239F" w:rsidRDefault="00FA239F" w:rsidP="00FA239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30AD36B5" w14:textId="50992C43" w:rsidR="00FA239F" w:rsidRDefault="00FA239F" w:rsidP="00FA239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4:</w:t>
      </w:r>
    </w:p>
    <w:p w14:paraId="4A242A8C" w14:textId="77777777" w:rsidR="00FA239F" w:rsidRDefault="00FA239F" w:rsidP="00FA239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List&lt;</w:t>
      </w:r>
      <w:proofErr w:type="spellStart"/>
      <w:r>
        <w:rPr>
          <w:rFonts w:ascii="Consolas" w:hAnsi="Consolas" w:cs="Consolas"/>
          <w:color w:val="000000"/>
          <w:sz w:val="19"/>
          <w:szCs w:val="19"/>
        </w:rPr>
        <w:t>Func</w:t>
      </w:r>
      <w:proofErr w:type="spellEnd"/>
      <w:r>
        <w:rPr>
          <w:rFonts w:ascii="Consolas" w:hAnsi="Consolas" w:cs="Consolas"/>
          <w:color w:val="000000"/>
          <w:sz w:val="19"/>
          <w:szCs w:val="19"/>
        </w:rPr>
        <w:t xml:space="preserve">&lt;Graph,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&gt;&gt; </w:t>
      </w:r>
      <w:proofErr w:type="spellStart"/>
      <w:r>
        <w:rPr>
          <w:rFonts w:ascii="Consolas" w:hAnsi="Consolas" w:cs="Consolas"/>
          <w:color w:val="000000"/>
          <w:sz w:val="19"/>
          <w:szCs w:val="19"/>
        </w:rPr>
        <w:t>mustNotBeOneOfEachCons</w:t>
      </w:r>
      <w:proofErr w:type="spellEnd"/>
      <w:r>
        <w:rPr>
          <w:rFonts w:ascii="Consolas" w:hAnsi="Consolas" w:cs="Consolas"/>
          <w:color w:val="000000"/>
          <w:sz w:val="19"/>
          <w:szCs w:val="19"/>
        </w:rPr>
        <w:t xml:space="preserve"> = </w:t>
      </w:r>
    </w:p>
    <w:p w14:paraId="46ED3CE3" w14:textId="27266A3D" w:rsidR="00FA239F" w:rsidRDefault="00FA239F" w:rsidP="00FA239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new</w:t>
      </w:r>
      <w:r>
        <w:rPr>
          <w:rFonts w:ascii="Consolas" w:hAnsi="Consolas" w:cs="Consolas"/>
          <w:color w:val="000000"/>
          <w:sz w:val="19"/>
          <w:szCs w:val="19"/>
        </w:rPr>
        <w:t xml:space="preserve"> List&lt;</w:t>
      </w:r>
      <w:proofErr w:type="spellStart"/>
      <w:r>
        <w:rPr>
          <w:rFonts w:ascii="Consolas" w:hAnsi="Consolas" w:cs="Consolas"/>
          <w:color w:val="000000"/>
          <w:sz w:val="19"/>
          <w:szCs w:val="19"/>
        </w:rPr>
        <w:t>Func</w:t>
      </w:r>
      <w:proofErr w:type="spellEnd"/>
      <w:r>
        <w:rPr>
          <w:rFonts w:ascii="Consolas" w:hAnsi="Consolas" w:cs="Consolas"/>
          <w:color w:val="000000"/>
          <w:sz w:val="19"/>
          <w:szCs w:val="19"/>
        </w:rPr>
        <w:t xml:space="preserve">&lt;Graph,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&gt;</w:t>
      </w:r>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14:paraId="1645ABE2" w14:textId="07C6675A" w:rsidR="00FA239F" w:rsidRDefault="00FA239F" w:rsidP="00FA239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w:t>
      </w:r>
      <w:proofErr w:type="spellStart"/>
      <w:proofErr w:type="gramStart"/>
      <w:r>
        <w:rPr>
          <w:rFonts w:ascii="Consolas" w:hAnsi="Consolas" w:cs="Consolas"/>
          <w:color w:val="000000"/>
          <w:sz w:val="19"/>
          <w:szCs w:val="19"/>
        </w:rPr>
        <w:t>rand.Next</w:t>
      </w:r>
      <w:proofErr w:type="spellEnd"/>
      <w:proofErr w:type="gramEnd"/>
      <w:r>
        <w:rPr>
          <w:rFonts w:ascii="Consolas" w:hAnsi="Consolas" w:cs="Consolas"/>
          <w:color w:val="000000"/>
          <w:sz w:val="19"/>
          <w:szCs w:val="19"/>
        </w:rPr>
        <w:t xml:space="preserve">(2, 4); </w:t>
      </w:r>
      <w:proofErr w:type="spellStart"/>
      <w:r>
        <w:rPr>
          <w:rFonts w:ascii="Consolas" w:hAnsi="Consolas" w:cs="Consolas"/>
          <w:color w:val="000000"/>
          <w:sz w:val="19"/>
          <w:szCs w:val="19"/>
        </w:rPr>
        <w:t>j++</w:t>
      </w:r>
      <w:proofErr w:type="spellEnd"/>
      <w:r>
        <w:rPr>
          <w:rFonts w:ascii="Consolas" w:hAnsi="Consolas" w:cs="Consolas"/>
          <w:color w:val="000000"/>
          <w:sz w:val="19"/>
          <w:szCs w:val="19"/>
        </w:rPr>
        <w:t xml:space="preserve">) </w:t>
      </w:r>
      <w:r>
        <w:rPr>
          <w:rFonts w:ascii="Consolas" w:hAnsi="Consolas" w:cs="Consolas"/>
          <w:color w:val="008000"/>
          <w:sz w:val="19"/>
          <w:szCs w:val="19"/>
        </w:rPr>
        <w:t>//rand 2 or 3</w:t>
      </w:r>
    </w:p>
    <w:p w14:paraId="09DFAEEF" w14:textId="61779C38" w:rsidR="00FA239F" w:rsidRDefault="00FA239F" w:rsidP="00FA239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6546B248" w14:textId="45FCD4EB" w:rsidR="00FA239F" w:rsidRDefault="00FA239F" w:rsidP="00FA239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Color a = </w:t>
      </w:r>
      <w:proofErr w:type="spellStart"/>
      <w:proofErr w:type="gramStart"/>
      <w:r>
        <w:rPr>
          <w:rFonts w:ascii="Consolas" w:hAnsi="Consolas" w:cs="Consolas"/>
          <w:color w:val="000000"/>
          <w:sz w:val="19"/>
          <w:szCs w:val="19"/>
        </w:rPr>
        <w:t>possibleColors</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rand.Next</w:t>
      </w:r>
      <w:proofErr w:type="spellEnd"/>
      <w:r>
        <w:rPr>
          <w:rFonts w:ascii="Consolas" w:hAnsi="Consolas" w:cs="Consolas"/>
          <w:color w:val="000000"/>
          <w:sz w:val="19"/>
          <w:szCs w:val="19"/>
        </w:rPr>
        <w:t xml:space="preserve">(0, </w:t>
      </w:r>
      <w:proofErr w:type="spellStart"/>
      <w:r>
        <w:rPr>
          <w:rFonts w:ascii="Consolas" w:hAnsi="Consolas" w:cs="Consolas"/>
          <w:color w:val="000000"/>
          <w:sz w:val="19"/>
          <w:szCs w:val="19"/>
        </w:rPr>
        <w:t>possibleColors.Count</w:t>
      </w:r>
      <w:proofErr w:type="spellEnd"/>
      <w:r>
        <w:rPr>
          <w:rFonts w:ascii="Consolas" w:hAnsi="Consolas" w:cs="Consolas"/>
          <w:color w:val="000000"/>
          <w:sz w:val="19"/>
          <w:szCs w:val="19"/>
        </w:rPr>
        <w:t>)];</w:t>
      </w:r>
    </w:p>
    <w:p w14:paraId="64325B7B" w14:textId="64E6D7FF" w:rsidR="00FA239F" w:rsidRDefault="00FA239F" w:rsidP="00FA239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Color b = </w:t>
      </w:r>
      <w:proofErr w:type="spellStart"/>
      <w:proofErr w:type="gramStart"/>
      <w:r>
        <w:rPr>
          <w:rFonts w:ascii="Consolas" w:hAnsi="Consolas" w:cs="Consolas"/>
          <w:color w:val="000000"/>
          <w:sz w:val="19"/>
          <w:szCs w:val="19"/>
        </w:rPr>
        <w:t>possibleColors</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rand.Next</w:t>
      </w:r>
      <w:proofErr w:type="spellEnd"/>
      <w:r>
        <w:rPr>
          <w:rFonts w:ascii="Consolas" w:hAnsi="Consolas" w:cs="Consolas"/>
          <w:color w:val="000000"/>
          <w:sz w:val="19"/>
          <w:szCs w:val="19"/>
        </w:rPr>
        <w:t xml:space="preserve">(0, </w:t>
      </w:r>
      <w:proofErr w:type="spellStart"/>
      <w:r>
        <w:rPr>
          <w:rFonts w:ascii="Consolas" w:hAnsi="Consolas" w:cs="Consolas"/>
          <w:color w:val="000000"/>
          <w:sz w:val="19"/>
          <w:szCs w:val="19"/>
        </w:rPr>
        <w:t>possibleColors.Count</w:t>
      </w:r>
      <w:proofErr w:type="spellEnd"/>
      <w:r>
        <w:rPr>
          <w:rFonts w:ascii="Consolas" w:hAnsi="Consolas" w:cs="Consolas"/>
          <w:color w:val="000000"/>
          <w:sz w:val="19"/>
          <w:szCs w:val="19"/>
        </w:rPr>
        <w:t>)];</w:t>
      </w:r>
    </w:p>
    <w:p w14:paraId="088A956F" w14:textId="222DA02A" w:rsidR="00FA239F" w:rsidRDefault="00FA239F" w:rsidP="00FA239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mustNotBeOneOfEachCons.Add</w:t>
      </w:r>
      <w:proofErr w:type="spellEnd"/>
      <w:r>
        <w:rPr>
          <w:rFonts w:ascii="Consolas" w:hAnsi="Consolas" w:cs="Consolas"/>
          <w:color w:val="000000"/>
          <w:sz w:val="19"/>
          <w:szCs w:val="19"/>
        </w:rPr>
        <w:t xml:space="preserve">((g, edge) =&gt; </w:t>
      </w:r>
    </w:p>
    <w:p w14:paraId="5AAC8168" w14:textId="29CC8BEA" w:rsidR="00FA239F" w:rsidRDefault="00FA239F" w:rsidP="00FA239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Constraint_</w:t>
      </w:r>
      <w:proofErr w:type="gramStart"/>
      <w:r>
        <w:rPr>
          <w:rFonts w:ascii="Consolas" w:hAnsi="Consolas" w:cs="Consolas"/>
          <w:color w:val="000000"/>
          <w:sz w:val="19"/>
          <w:szCs w:val="19"/>
        </w:rPr>
        <w:t>MustNotBeOneOfEach</w:t>
      </w:r>
      <w:proofErr w:type="spellEnd"/>
      <w:r>
        <w:rPr>
          <w:rFonts w:ascii="Consolas" w:hAnsi="Consolas" w:cs="Consolas"/>
          <w:color w:val="000000"/>
          <w:sz w:val="19"/>
          <w:szCs w:val="19"/>
        </w:rPr>
        <w:t>(</w:t>
      </w:r>
      <w:proofErr w:type="gramEnd"/>
      <w:r>
        <w:rPr>
          <w:rFonts w:ascii="Consolas" w:hAnsi="Consolas" w:cs="Consolas"/>
          <w:color w:val="000000"/>
          <w:sz w:val="19"/>
          <w:szCs w:val="19"/>
        </w:rPr>
        <w:t>g, edge, a, b));</w:t>
      </w:r>
    </w:p>
    <w:p w14:paraId="26ED5E28" w14:textId="2EA044D5" w:rsidR="00FA239F" w:rsidRDefault="00FA239F" w:rsidP="00FA239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6B6D84D0" w14:textId="77777777" w:rsidR="00FA239F" w:rsidRDefault="00FA239F" w:rsidP="00FA239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constraints[</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Tuple&lt;</w:t>
      </w:r>
      <w:r>
        <w:rPr>
          <w:rFonts w:ascii="Consolas" w:hAnsi="Consolas" w:cs="Consolas"/>
          <w:color w:val="0000FF"/>
          <w:sz w:val="19"/>
          <w:szCs w:val="19"/>
        </w:rPr>
        <w:t>string</w:t>
      </w:r>
      <w:r>
        <w:rPr>
          <w:rFonts w:ascii="Consolas" w:hAnsi="Consolas" w:cs="Consolas"/>
          <w:color w:val="000000"/>
          <w:sz w:val="19"/>
          <w:szCs w:val="19"/>
        </w:rPr>
        <w:t>, List&lt;</w:t>
      </w:r>
      <w:proofErr w:type="spellStart"/>
      <w:r>
        <w:rPr>
          <w:rFonts w:ascii="Consolas" w:hAnsi="Consolas" w:cs="Consolas"/>
          <w:color w:val="000000"/>
          <w:sz w:val="19"/>
          <w:szCs w:val="19"/>
        </w:rPr>
        <w:t>Func</w:t>
      </w:r>
      <w:proofErr w:type="spellEnd"/>
      <w:r>
        <w:rPr>
          <w:rFonts w:ascii="Consolas" w:hAnsi="Consolas" w:cs="Consolas"/>
          <w:color w:val="000000"/>
          <w:sz w:val="19"/>
          <w:szCs w:val="19"/>
        </w:rPr>
        <w:t xml:space="preserve">&lt;Graph,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&gt;&gt;</w:t>
      </w:r>
      <w:proofErr w:type="gramStart"/>
      <w:r>
        <w:rPr>
          <w:rFonts w:ascii="Consolas" w:hAnsi="Consolas" w:cs="Consolas"/>
          <w:color w:val="000000"/>
          <w:sz w:val="19"/>
          <w:szCs w:val="19"/>
        </w:rPr>
        <w:t>&gt;(</w:t>
      </w:r>
      <w:proofErr w:type="gramEnd"/>
      <w:r>
        <w:rPr>
          <w:rFonts w:ascii="Consolas" w:hAnsi="Consolas" w:cs="Consolas"/>
          <w:color w:val="A31515"/>
          <w:sz w:val="19"/>
          <w:szCs w:val="19"/>
        </w:rPr>
        <w:t>"AND"</w:t>
      </w:r>
      <w:r>
        <w:rPr>
          <w:rFonts w:ascii="Consolas" w:hAnsi="Consolas" w:cs="Consolas"/>
          <w:color w:val="000000"/>
          <w:sz w:val="19"/>
          <w:szCs w:val="19"/>
        </w:rPr>
        <w:t>,</w:t>
      </w:r>
    </w:p>
    <w:p w14:paraId="7B41E32B" w14:textId="574D0D89" w:rsidR="00FA239F" w:rsidRDefault="00FA239F" w:rsidP="00FA239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mustNotBeOneOfEachCons</w:t>
      </w:r>
      <w:proofErr w:type="spellEnd"/>
      <w:proofErr w:type="gramStart"/>
      <w:r>
        <w:rPr>
          <w:rFonts w:ascii="Consolas" w:hAnsi="Consolas" w:cs="Consolas"/>
          <w:color w:val="000000"/>
          <w:sz w:val="19"/>
          <w:szCs w:val="19"/>
        </w:rPr>
        <w:t>);</w:t>
      </w:r>
      <w:proofErr w:type="gramEnd"/>
    </w:p>
    <w:p w14:paraId="1B7A423B" w14:textId="420D13DD" w:rsidR="00FA239F" w:rsidRDefault="00FA239F" w:rsidP="00FA239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3C4B91B9" w14:textId="72F86E65" w:rsidR="00FA239F" w:rsidRDefault="00FA239F" w:rsidP="00FA239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5187DBA2" w14:textId="64E9438F" w:rsidR="00FA239F" w:rsidRDefault="00FA239F" w:rsidP="00FA239F">
      <w:pPr>
        <w:pStyle w:val="NoSpacing"/>
        <w:rPr>
          <w:ins w:id="47" w:author="Ryan Darras" w:date="2020-12-13T16:30:00Z"/>
          <w:rFonts w:ascii="Consolas" w:hAnsi="Consolas" w:cs="Consolas"/>
          <w:sz w:val="19"/>
          <w:szCs w:val="19"/>
        </w:rPr>
      </w:pPr>
      <w:r>
        <w:rPr>
          <w:rFonts w:ascii="Consolas" w:hAnsi="Consolas" w:cs="Consolas"/>
          <w:sz w:val="19"/>
          <w:szCs w:val="19"/>
        </w:rPr>
        <w:t xml:space="preserve">  }</w:t>
      </w:r>
    </w:p>
    <w:p w14:paraId="77A47F7F" w14:textId="5C9C5B29" w:rsidR="00691EB6" w:rsidRPr="00BC3C5B" w:rsidRDefault="00691EB6" w:rsidP="00FA239F">
      <w:pPr>
        <w:pStyle w:val="NoSpacing"/>
        <w:rPr>
          <w:rPrChange w:id="48" w:author="Ryan Darras" w:date="2020-12-13T16:36:00Z">
            <w:rPr>
              <w:rFonts w:ascii="Consolas" w:hAnsi="Consolas" w:cs="Consolas"/>
              <w:sz w:val="19"/>
              <w:szCs w:val="19"/>
            </w:rPr>
          </w:rPrChange>
        </w:rPr>
      </w:pPr>
      <w:ins w:id="49" w:author="Ryan Darras" w:date="2020-12-13T16:30:00Z">
        <w:r>
          <w:rPr>
            <w:rFonts w:ascii="Consolas" w:hAnsi="Consolas" w:cs="Consolas"/>
            <w:sz w:val="19"/>
            <w:szCs w:val="19"/>
          </w:rPr>
          <w:tab/>
        </w:r>
        <w:r w:rsidRPr="00BC3C5B">
          <w:rPr>
            <w:rPrChange w:id="50" w:author="Ryan Darras" w:date="2020-12-13T16:36:00Z">
              <w:rPr>
                <w:rFonts w:ascii="Consolas" w:hAnsi="Consolas" w:cs="Consolas"/>
                <w:sz w:val="19"/>
                <w:szCs w:val="19"/>
              </w:rPr>
            </w:rPrChange>
          </w:rPr>
          <w:t xml:space="preserve">This algorithm simply adds a single type of constraint to each edge. However, some </w:t>
        </w:r>
      </w:ins>
      <w:ins w:id="51" w:author="Ryan Darras" w:date="2020-12-13T16:31:00Z">
        <w:r w:rsidRPr="00BC3C5B">
          <w:rPr>
            <w:rPrChange w:id="52" w:author="Ryan Darras" w:date="2020-12-13T16:36:00Z">
              <w:rPr>
                <w:rFonts w:ascii="Consolas" w:hAnsi="Consolas" w:cs="Consolas"/>
                <w:sz w:val="19"/>
                <w:szCs w:val="19"/>
              </w:rPr>
            </w:rPrChange>
          </w:rPr>
          <w:t xml:space="preserve">constraint types will apply multiple constraints. For example, if </w:t>
        </w:r>
        <w:r w:rsidRPr="00BC3C5B">
          <w:rPr>
            <w:rPrChange w:id="53" w:author="Ryan Darras" w:date="2020-12-13T16:36:00Z">
              <w:rPr>
                <w:rFonts w:ascii="Consolas" w:hAnsi="Consolas" w:cs="Consolas"/>
                <w:sz w:val="19"/>
                <w:szCs w:val="19"/>
              </w:rPr>
            </w:rPrChange>
          </w:rPr>
          <w:lastRenderedPageBreak/>
          <w:t xml:space="preserve">the constraint is </w:t>
        </w:r>
      </w:ins>
      <w:ins w:id="54" w:author="Ryan Darras" w:date="2020-12-13T16:32:00Z">
        <w:r w:rsidRPr="00BC3C5B">
          <w:rPr>
            <w:rPrChange w:id="55" w:author="Ryan Darras" w:date="2020-12-13T16:36:00Z">
              <w:rPr>
                <w:rFonts w:ascii="Consolas" w:hAnsi="Consolas" w:cs="Consolas"/>
                <w:sz w:val="19"/>
                <w:szCs w:val="19"/>
              </w:rPr>
            </w:rPrChange>
          </w:rPr>
          <w:t>that the two nodes must not be green and red, the algorithm might also apply another constraint saying that the two nodes must not be green or blue either.</w:t>
        </w:r>
      </w:ins>
    </w:p>
    <w:p w14:paraId="0F2BF842" w14:textId="7DC2B1FA" w:rsidR="00FA239F" w:rsidRDefault="00553D38" w:rsidP="00553D38">
      <w:pPr>
        <w:pStyle w:val="NoSpacing"/>
        <w:rPr>
          <w:ins w:id="56" w:author="Sudhanshu Semwal" w:date="2020-11-21T16:12:00Z"/>
        </w:rPr>
      </w:pPr>
      <w:r>
        <w:tab/>
        <w:t xml:space="preserve">We then ran the constraints across every </w:t>
      </w:r>
      <w:r w:rsidR="006B2024">
        <w:t>single-colored</w:t>
      </w:r>
      <w:r>
        <w:t xml:space="preserve"> graph to see how many constraints failed, and how many constraints passed to get our data. We wanted to look at more than just pass/fail data, so for each graph we determined the percentage of constraints on the edges that passed in total so we could get a better understanding of how many graphs fully failed, fully passed, or somewhere in </w:t>
      </w:r>
      <w:r w:rsidR="00691EB6">
        <w:t xml:space="preserve">between. </w:t>
      </w:r>
      <w:r>
        <w:t>The following algorithm was used to check each graph:</w:t>
      </w:r>
    </w:p>
    <w:p w14:paraId="272C91F9" w14:textId="77777777" w:rsidR="00553D38" w:rsidRDefault="00553D38" w:rsidP="00553D3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FF"/>
          <w:sz w:val="19"/>
          <w:szCs w:val="19"/>
        </w:rPr>
        <w:t>foreach</w:t>
      </w:r>
      <w:r>
        <w:rPr>
          <w:rFonts w:ascii="Consolas" w:hAnsi="Consolas" w:cs="Consolas"/>
          <w:color w:val="000000"/>
          <w:sz w:val="19"/>
          <w:szCs w:val="19"/>
        </w:rPr>
        <w:t xml:space="preserve"> (var graph </w:t>
      </w:r>
      <w:r>
        <w:rPr>
          <w:rFonts w:ascii="Consolas" w:hAnsi="Consolas" w:cs="Consolas"/>
          <w:color w:val="0000FF"/>
          <w:sz w:val="19"/>
          <w:szCs w:val="19"/>
        </w:rPr>
        <w:t>in</w:t>
      </w:r>
      <w:r>
        <w:rPr>
          <w:rFonts w:ascii="Consolas" w:hAnsi="Consolas" w:cs="Consolas"/>
          <w:color w:val="000000"/>
          <w:sz w:val="19"/>
          <w:szCs w:val="19"/>
        </w:rPr>
        <w:t xml:space="preserve"> Graphs)</w:t>
      </w:r>
    </w:p>
    <w:p w14:paraId="73E8D592" w14:textId="77777777" w:rsidR="00553D38" w:rsidRDefault="00553D38" w:rsidP="00553D3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46563341" w14:textId="2A2FFDAE" w:rsidR="00553D38" w:rsidRDefault="00553D38" w:rsidP="00553D3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passCount</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73F93022" w14:textId="0E2855CC" w:rsidR="00553D38" w:rsidRDefault="00553D38" w:rsidP="00553D3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int</w:t>
      </w:r>
      <w:r>
        <w:rPr>
          <w:rFonts w:ascii="Consolas" w:hAnsi="Consolas" w:cs="Consolas"/>
          <w:color w:val="000000"/>
          <w:sz w:val="19"/>
          <w:szCs w:val="19"/>
        </w:rPr>
        <w:t xml:space="preserve"> </w:t>
      </w:r>
      <w:proofErr w:type="spellStart"/>
      <w:r>
        <w:rPr>
          <w:rFonts w:ascii="Consolas" w:hAnsi="Consolas" w:cs="Consolas"/>
          <w:color w:val="000000"/>
          <w:sz w:val="19"/>
          <w:szCs w:val="19"/>
        </w:rPr>
        <w:t>failCount</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39B87B4B" w14:textId="361A9371" w:rsidR="00553D38" w:rsidRDefault="00553D38" w:rsidP="00553D3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000000"/>
          <w:sz w:val="19"/>
          <w:szCs w:val="19"/>
        </w:rPr>
        <w:t>graph.GetAllEdges</w:t>
      </w:r>
      <w:proofErr w:type="spellEnd"/>
      <w:proofErr w:type="gramEnd"/>
      <w:r>
        <w:rPr>
          <w:rFonts w:ascii="Consolas" w:hAnsi="Consolas" w:cs="Consolas"/>
          <w:color w:val="000000"/>
          <w:sz w:val="19"/>
          <w:szCs w:val="19"/>
        </w:rPr>
        <w:t xml:space="preserve">().Count;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755EB84C" w14:textId="23A57713" w:rsidR="00553D38" w:rsidRDefault="00553D38" w:rsidP="00553D3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DD12376" w14:textId="781FE736" w:rsidR="00553D38" w:rsidRDefault="00553D38" w:rsidP="00553D3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(constraints[</w:t>
      </w:r>
      <w:proofErr w:type="spellStart"/>
      <w:r>
        <w:rPr>
          <w:rFonts w:ascii="Consolas" w:hAnsi="Consolas" w:cs="Consolas"/>
          <w:color w:val="000000"/>
          <w:sz w:val="19"/>
          <w:szCs w:val="19"/>
        </w:rPr>
        <w:t>i</w:t>
      </w:r>
      <w:proofErr w:type="spellEnd"/>
      <w:proofErr w:type="gramStart"/>
      <w:r>
        <w:rPr>
          <w:rFonts w:ascii="Consolas" w:hAnsi="Consolas" w:cs="Consolas"/>
          <w:color w:val="000000"/>
          <w:sz w:val="19"/>
          <w:szCs w:val="19"/>
        </w:rPr>
        <w:t>].Item</w:t>
      </w:r>
      <w:proofErr w:type="gramEnd"/>
      <w:r>
        <w:rPr>
          <w:rFonts w:ascii="Consolas" w:hAnsi="Consolas" w:cs="Consolas"/>
          <w:color w:val="000000"/>
          <w:sz w:val="19"/>
          <w:szCs w:val="19"/>
        </w:rPr>
        <w:t xml:space="preserve">1 == </w:t>
      </w:r>
      <w:r>
        <w:rPr>
          <w:rFonts w:ascii="Consolas" w:hAnsi="Consolas" w:cs="Consolas"/>
          <w:color w:val="A31515"/>
          <w:sz w:val="19"/>
          <w:szCs w:val="19"/>
        </w:rPr>
        <w:t>""</w:t>
      </w:r>
      <w:r>
        <w:rPr>
          <w:rFonts w:ascii="Consolas" w:hAnsi="Consolas" w:cs="Consolas"/>
          <w:color w:val="000000"/>
          <w:sz w:val="19"/>
          <w:szCs w:val="19"/>
        </w:rPr>
        <w:t>)</w:t>
      </w:r>
    </w:p>
    <w:p w14:paraId="6B4A366A" w14:textId="7AF60CB5" w:rsidR="00553D38" w:rsidRDefault="00553D38" w:rsidP="00553D3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19166477" w14:textId="6FB8176B" w:rsidR="00553D38" w:rsidRDefault="00553D38" w:rsidP="00553D3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(constraints[</w:t>
      </w:r>
      <w:proofErr w:type="spellStart"/>
      <w:r>
        <w:rPr>
          <w:rFonts w:ascii="Consolas" w:hAnsi="Consolas" w:cs="Consolas"/>
          <w:color w:val="000000"/>
          <w:sz w:val="19"/>
          <w:szCs w:val="19"/>
        </w:rPr>
        <w:t>i</w:t>
      </w:r>
      <w:proofErr w:type="spellEnd"/>
      <w:proofErr w:type="gramStart"/>
      <w:r>
        <w:rPr>
          <w:rFonts w:ascii="Consolas" w:hAnsi="Consolas" w:cs="Consolas"/>
          <w:color w:val="000000"/>
          <w:sz w:val="19"/>
          <w:szCs w:val="19"/>
        </w:rPr>
        <w:t>].Item</w:t>
      </w:r>
      <w:proofErr w:type="gramEnd"/>
      <w:r>
        <w:rPr>
          <w:rFonts w:ascii="Consolas" w:hAnsi="Consolas" w:cs="Consolas"/>
          <w:color w:val="000000"/>
          <w:sz w:val="19"/>
          <w:szCs w:val="19"/>
        </w:rPr>
        <w:t xml:space="preserve">2[0](graph,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0B18E8B3" w14:textId="7B3AC1B5" w:rsidR="00553D38" w:rsidRDefault="00553D38" w:rsidP="00553D3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passCount</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55A3C8BC" w14:textId="09358F98" w:rsidR="00553D38" w:rsidRDefault="00553D38" w:rsidP="00553D3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0758A67F" w14:textId="0F61C4B8" w:rsidR="00553D38" w:rsidRDefault="00553D38" w:rsidP="00553D3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failCount</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6EF81393" w14:textId="7553FF77" w:rsidR="00553D38" w:rsidRDefault="00553D38" w:rsidP="00553D3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3E13EC82" w14:textId="327C5D03" w:rsidR="00553D38" w:rsidRDefault="00553D38" w:rsidP="00553D3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(constraints[</w:t>
      </w:r>
      <w:proofErr w:type="spellStart"/>
      <w:r>
        <w:rPr>
          <w:rFonts w:ascii="Consolas" w:hAnsi="Consolas" w:cs="Consolas"/>
          <w:color w:val="000000"/>
          <w:sz w:val="19"/>
          <w:szCs w:val="19"/>
        </w:rPr>
        <w:t>i</w:t>
      </w:r>
      <w:proofErr w:type="spellEnd"/>
      <w:proofErr w:type="gramStart"/>
      <w:r>
        <w:rPr>
          <w:rFonts w:ascii="Consolas" w:hAnsi="Consolas" w:cs="Consolas"/>
          <w:color w:val="000000"/>
          <w:sz w:val="19"/>
          <w:szCs w:val="19"/>
        </w:rPr>
        <w:t>].Item</w:t>
      </w:r>
      <w:proofErr w:type="gramEnd"/>
      <w:r>
        <w:rPr>
          <w:rFonts w:ascii="Consolas" w:hAnsi="Consolas" w:cs="Consolas"/>
          <w:color w:val="000000"/>
          <w:sz w:val="19"/>
          <w:szCs w:val="19"/>
        </w:rPr>
        <w:t xml:space="preserve">1 == </w:t>
      </w:r>
      <w:r>
        <w:rPr>
          <w:rFonts w:ascii="Consolas" w:hAnsi="Consolas" w:cs="Consolas"/>
          <w:color w:val="A31515"/>
          <w:sz w:val="19"/>
          <w:szCs w:val="19"/>
        </w:rPr>
        <w:t>"OR"</w:t>
      </w:r>
      <w:r>
        <w:rPr>
          <w:rFonts w:ascii="Consolas" w:hAnsi="Consolas" w:cs="Consolas"/>
          <w:color w:val="000000"/>
          <w:sz w:val="19"/>
          <w:szCs w:val="19"/>
        </w:rPr>
        <w:t>)</w:t>
      </w:r>
    </w:p>
    <w:p w14:paraId="1D6505AE" w14:textId="6808FB67" w:rsidR="00553D38" w:rsidRDefault="00553D38" w:rsidP="00553D3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7979E81" w14:textId="12983E1D" w:rsidR="00553D38" w:rsidRDefault="00553D38" w:rsidP="00553D3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(constraints[</w:t>
      </w:r>
      <w:proofErr w:type="spellStart"/>
      <w:r>
        <w:rPr>
          <w:rFonts w:ascii="Consolas" w:hAnsi="Consolas" w:cs="Consolas"/>
          <w:color w:val="000000"/>
          <w:sz w:val="19"/>
          <w:szCs w:val="19"/>
        </w:rPr>
        <w:t>i</w:t>
      </w:r>
      <w:proofErr w:type="spellEnd"/>
      <w:proofErr w:type="gramStart"/>
      <w:r>
        <w:rPr>
          <w:rFonts w:ascii="Consolas" w:hAnsi="Consolas" w:cs="Consolas"/>
          <w:color w:val="000000"/>
          <w:sz w:val="19"/>
          <w:szCs w:val="19"/>
        </w:rPr>
        <w:t>].Item2.Any</w:t>
      </w:r>
      <w:proofErr w:type="gramEnd"/>
      <w:r>
        <w:rPr>
          <w:rFonts w:ascii="Consolas" w:hAnsi="Consolas" w:cs="Consolas"/>
          <w:color w:val="000000"/>
          <w:sz w:val="19"/>
          <w:szCs w:val="19"/>
        </w:rPr>
        <w:t xml:space="preserve">(t =&gt; t(graph,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1EA8A0D8" w14:textId="300F4B20" w:rsidR="00553D38" w:rsidRDefault="00553D38" w:rsidP="00553D3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passCount</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462F3A1D" w14:textId="37AEC1C6" w:rsidR="00553D38" w:rsidRDefault="00553D38" w:rsidP="00553D3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1CD5347E" w14:textId="0716810F" w:rsidR="00553D38" w:rsidRDefault="00553D38" w:rsidP="00553D3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failCount</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3A4B83F7" w14:textId="123B8577" w:rsidR="00553D38" w:rsidRDefault="00553D38" w:rsidP="00553D3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7E126B6D" w14:textId="107BD5D0" w:rsidR="00553D38" w:rsidRDefault="00553D38" w:rsidP="00553D3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(constraints[</w:t>
      </w:r>
      <w:proofErr w:type="spellStart"/>
      <w:r>
        <w:rPr>
          <w:rFonts w:ascii="Consolas" w:hAnsi="Consolas" w:cs="Consolas"/>
          <w:color w:val="000000"/>
          <w:sz w:val="19"/>
          <w:szCs w:val="19"/>
        </w:rPr>
        <w:t>i</w:t>
      </w:r>
      <w:proofErr w:type="spellEnd"/>
      <w:proofErr w:type="gramStart"/>
      <w:r>
        <w:rPr>
          <w:rFonts w:ascii="Consolas" w:hAnsi="Consolas" w:cs="Consolas"/>
          <w:color w:val="000000"/>
          <w:sz w:val="19"/>
          <w:szCs w:val="19"/>
        </w:rPr>
        <w:t>].Item</w:t>
      </w:r>
      <w:proofErr w:type="gramEnd"/>
      <w:r>
        <w:rPr>
          <w:rFonts w:ascii="Consolas" w:hAnsi="Consolas" w:cs="Consolas"/>
          <w:color w:val="000000"/>
          <w:sz w:val="19"/>
          <w:szCs w:val="19"/>
        </w:rPr>
        <w:t xml:space="preserve">1 == </w:t>
      </w:r>
      <w:r>
        <w:rPr>
          <w:rFonts w:ascii="Consolas" w:hAnsi="Consolas" w:cs="Consolas"/>
          <w:color w:val="A31515"/>
          <w:sz w:val="19"/>
          <w:szCs w:val="19"/>
        </w:rPr>
        <w:t>"AND"</w:t>
      </w:r>
      <w:r>
        <w:rPr>
          <w:rFonts w:ascii="Consolas" w:hAnsi="Consolas" w:cs="Consolas"/>
          <w:color w:val="000000"/>
          <w:sz w:val="19"/>
          <w:szCs w:val="19"/>
        </w:rPr>
        <w:t>)</w:t>
      </w:r>
    </w:p>
    <w:p w14:paraId="23B0267E" w14:textId="79C64D26" w:rsidR="00553D38" w:rsidRDefault="00553D38" w:rsidP="00553D3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37C166D9" w14:textId="34000BDD" w:rsidR="00553D38" w:rsidRDefault="00553D38" w:rsidP="00553D3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(constraints[</w:t>
      </w:r>
      <w:proofErr w:type="spellStart"/>
      <w:r>
        <w:rPr>
          <w:rFonts w:ascii="Consolas" w:hAnsi="Consolas" w:cs="Consolas"/>
          <w:color w:val="000000"/>
          <w:sz w:val="19"/>
          <w:szCs w:val="19"/>
        </w:rPr>
        <w:t>i</w:t>
      </w:r>
      <w:proofErr w:type="spellEnd"/>
      <w:proofErr w:type="gramStart"/>
      <w:r>
        <w:rPr>
          <w:rFonts w:ascii="Consolas" w:hAnsi="Consolas" w:cs="Consolas"/>
          <w:color w:val="000000"/>
          <w:sz w:val="19"/>
          <w:szCs w:val="19"/>
        </w:rPr>
        <w:t>].Item2.All</w:t>
      </w:r>
      <w:proofErr w:type="gramEnd"/>
      <w:r>
        <w:rPr>
          <w:rFonts w:ascii="Consolas" w:hAnsi="Consolas" w:cs="Consolas"/>
          <w:color w:val="000000"/>
          <w:sz w:val="19"/>
          <w:szCs w:val="19"/>
        </w:rPr>
        <w:t xml:space="preserve">(t =&gt; t(graph,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119359B8" w14:textId="03CB3FBA" w:rsidR="00553D38" w:rsidRDefault="00553D38" w:rsidP="00553D3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passCount</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5CE594E0" w14:textId="5D18AB2D" w:rsidR="00553D38" w:rsidRDefault="00553D38" w:rsidP="00553D3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6E8D3595" w14:textId="07D23ABE" w:rsidR="00553D38" w:rsidRDefault="00553D38" w:rsidP="00553D3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failCount</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3A4D77A9" w14:textId="42ECA318" w:rsidR="00553D38" w:rsidRDefault="00553D38" w:rsidP="00553D3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8F462D7" w14:textId="323F6D02" w:rsidR="00553D38" w:rsidRDefault="00553D38" w:rsidP="00553D3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6280A0C7" w14:textId="309FBA74" w:rsidR="00553D38" w:rsidRDefault="00691EB6" w:rsidP="00553D3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ins w:id="57" w:author="Ryan Darras" w:date="2020-12-13T16:34:00Z">
        <w:r>
          <w:rPr>
            <w:rFonts w:ascii="Consolas" w:hAnsi="Consolas" w:cs="Consolas"/>
            <w:color w:val="000000"/>
            <w:sz w:val="19"/>
            <w:szCs w:val="19"/>
          </w:rPr>
          <w:t xml:space="preserve">  </w:t>
        </w:r>
      </w:ins>
      <w:proofErr w:type="spellStart"/>
      <w:proofErr w:type="gramStart"/>
      <w:r w:rsidR="00553D38">
        <w:rPr>
          <w:rFonts w:ascii="Consolas" w:hAnsi="Consolas" w:cs="Consolas"/>
          <w:color w:val="000000"/>
          <w:sz w:val="19"/>
          <w:szCs w:val="19"/>
        </w:rPr>
        <w:t>results.Add</w:t>
      </w:r>
      <w:proofErr w:type="spellEnd"/>
      <w:proofErr w:type="gramEnd"/>
      <w:r w:rsidR="00553D38">
        <w:rPr>
          <w:rFonts w:ascii="Consolas" w:hAnsi="Consolas" w:cs="Consolas"/>
          <w:color w:val="000000"/>
          <w:sz w:val="19"/>
          <w:szCs w:val="19"/>
        </w:rPr>
        <w:t>(</w:t>
      </w:r>
      <w:r w:rsidR="00553D38">
        <w:rPr>
          <w:rFonts w:ascii="Consolas" w:hAnsi="Consolas" w:cs="Consolas"/>
          <w:color w:val="0000FF"/>
          <w:sz w:val="19"/>
          <w:szCs w:val="19"/>
        </w:rPr>
        <w:t>new</w:t>
      </w:r>
      <w:r w:rsidR="00553D38">
        <w:rPr>
          <w:rFonts w:ascii="Consolas" w:hAnsi="Consolas" w:cs="Consolas"/>
          <w:color w:val="000000"/>
          <w:sz w:val="19"/>
          <w:szCs w:val="19"/>
        </w:rPr>
        <w:t xml:space="preserve"> Tuple&lt;</w:t>
      </w:r>
      <w:r w:rsidR="00553D38">
        <w:rPr>
          <w:rFonts w:ascii="Consolas" w:hAnsi="Consolas" w:cs="Consolas"/>
          <w:color w:val="0000FF"/>
          <w:sz w:val="19"/>
          <w:szCs w:val="19"/>
        </w:rPr>
        <w:t>int</w:t>
      </w:r>
      <w:r w:rsidR="00553D38">
        <w:rPr>
          <w:rFonts w:ascii="Consolas" w:hAnsi="Consolas" w:cs="Consolas"/>
          <w:color w:val="000000"/>
          <w:sz w:val="19"/>
          <w:szCs w:val="19"/>
        </w:rPr>
        <w:t xml:space="preserve">, </w:t>
      </w:r>
      <w:r w:rsidR="00553D38">
        <w:rPr>
          <w:rFonts w:ascii="Consolas" w:hAnsi="Consolas" w:cs="Consolas"/>
          <w:color w:val="0000FF"/>
          <w:sz w:val="19"/>
          <w:szCs w:val="19"/>
        </w:rPr>
        <w:t>int</w:t>
      </w:r>
      <w:r w:rsidR="00553D38">
        <w:rPr>
          <w:rFonts w:ascii="Consolas" w:hAnsi="Consolas" w:cs="Consolas"/>
          <w:color w:val="000000"/>
          <w:sz w:val="19"/>
          <w:szCs w:val="19"/>
        </w:rPr>
        <w:t>&gt;(</w:t>
      </w:r>
      <w:proofErr w:type="spellStart"/>
      <w:r w:rsidR="00553D38">
        <w:rPr>
          <w:rFonts w:ascii="Consolas" w:hAnsi="Consolas" w:cs="Consolas"/>
          <w:color w:val="000000"/>
          <w:sz w:val="19"/>
          <w:szCs w:val="19"/>
        </w:rPr>
        <w:t>passCount</w:t>
      </w:r>
      <w:proofErr w:type="spellEnd"/>
      <w:r w:rsidR="00553D38">
        <w:rPr>
          <w:rFonts w:ascii="Consolas" w:hAnsi="Consolas" w:cs="Consolas"/>
          <w:color w:val="000000"/>
          <w:sz w:val="19"/>
          <w:szCs w:val="19"/>
        </w:rPr>
        <w:t xml:space="preserve">, </w:t>
      </w:r>
      <w:proofErr w:type="spellStart"/>
      <w:r w:rsidR="00553D38">
        <w:rPr>
          <w:rFonts w:ascii="Consolas" w:hAnsi="Consolas" w:cs="Consolas"/>
          <w:color w:val="000000"/>
          <w:sz w:val="19"/>
          <w:szCs w:val="19"/>
        </w:rPr>
        <w:t>failCount</w:t>
      </w:r>
      <w:proofErr w:type="spellEnd"/>
      <w:r w:rsidR="00553D38">
        <w:rPr>
          <w:rFonts w:ascii="Consolas" w:hAnsi="Consolas" w:cs="Consolas"/>
          <w:color w:val="000000"/>
          <w:sz w:val="19"/>
          <w:szCs w:val="19"/>
        </w:rPr>
        <w:t>));</w:t>
      </w:r>
    </w:p>
    <w:p w14:paraId="341024D1" w14:textId="2C6FF909" w:rsidR="00553D38" w:rsidRDefault="00553D38" w:rsidP="00553D38">
      <w:pPr>
        <w:pStyle w:val="NoSpacing"/>
        <w:rPr>
          <w:ins w:id="58" w:author="Ryan Darras" w:date="2020-12-13T16:34:00Z"/>
          <w:rFonts w:ascii="Consolas" w:hAnsi="Consolas" w:cs="Consolas"/>
          <w:sz w:val="19"/>
          <w:szCs w:val="19"/>
        </w:rPr>
      </w:pPr>
      <w:r>
        <w:rPr>
          <w:rFonts w:ascii="Consolas" w:hAnsi="Consolas" w:cs="Consolas"/>
          <w:sz w:val="19"/>
          <w:szCs w:val="19"/>
        </w:rPr>
        <w:t>}</w:t>
      </w:r>
    </w:p>
    <w:p w14:paraId="5EB188DD" w14:textId="6BD7E006" w:rsidR="00691EB6" w:rsidRPr="00BC3C5B" w:rsidRDefault="00691EB6" w:rsidP="00553D38">
      <w:pPr>
        <w:pStyle w:val="NoSpacing"/>
        <w:rPr>
          <w:rPrChange w:id="59" w:author="Ryan Darras" w:date="2020-12-13T16:35:00Z">
            <w:rPr>
              <w:rFonts w:ascii="Consolas" w:hAnsi="Consolas" w:cs="Consolas"/>
              <w:sz w:val="19"/>
              <w:szCs w:val="19"/>
            </w:rPr>
          </w:rPrChange>
        </w:rPr>
      </w:pPr>
      <w:ins w:id="60" w:author="Ryan Darras" w:date="2020-12-13T16:34:00Z">
        <w:r>
          <w:rPr>
            <w:rFonts w:ascii="Consolas" w:hAnsi="Consolas" w:cs="Consolas"/>
            <w:sz w:val="19"/>
            <w:szCs w:val="19"/>
          </w:rPr>
          <w:lastRenderedPageBreak/>
          <w:tab/>
        </w:r>
        <w:r w:rsidRPr="00BC3C5B">
          <w:rPr>
            <w:rPrChange w:id="61" w:author="Ryan Darras" w:date="2020-12-13T16:35:00Z">
              <w:rPr>
                <w:rFonts w:ascii="Consolas" w:hAnsi="Consolas" w:cs="Consolas"/>
                <w:sz w:val="19"/>
                <w:szCs w:val="19"/>
              </w:rPr>
            </w:rPrChange>
          </w:rPr>
          <w:t xml:space="preserve">This algorithm sums the total number of </w:t>
        </w:r>
      </w:ins>
      <w:ins w:id="62" w:author="Ryan Darras" w:date="2020-12-13T16:35:00Z">
        <w:r w:rsidR="00BC3C5B" w:rsidRPr="00BC3C5B">
          <w:rPr>
            <w:rPrChange w:id="63" w:author="Ryan Darras" w:date="2020-12-13T16:35:00Z">
              <w:rPr>
                <w:rFonts w:ascii="Consolas" w:hAnsi="Consolas" w:cs="Consolas"/>
                <w:sz w:val="19"/>
                <w:szCs w:val="19"/>
              </w:rPr>
            </w:rPrChange>
          </w:rPr>
          <w:t>constraints that were passed, and the total number of constraints that failed for the given coloration by testing each constraint individually.</w:t>
        </w:r>
      </w:ins>
    </w:p>
    <w:p w14:paraId="413C5D16" w14:textId="1B0B371F" w:rsidR="00553D38" w:rsidRDefault="00553D38" w:rsidP="00553D38">
      <w:pPr>
        <w:pStyle w:val="NoSpacing"/>
      </w:pPr>
      <w:r>
        <w:tab/>
        <w:t>At this point we have all the data showing Khot’s definition of “value” for each graph given the constraints. Regarding Khot’s Conjecture, the value is the highest number we generated on any single graph. So, if we had any single graph hit a value of 1, meaning it satisfied every single constraint, then we could have stopped the algorithm because we knew it was a satisfiable problem.</w:t>
      </w:r>
    </w:p>
    <w:p w14:paraId="184E5670" w14:textId="71F22736" w:rsidR="00F33A6A" w:rsidRDefault="00F33A6A" w:rsidP="00553D38">
      <w:pPr>
        <w:pStyle w:val="NoSpacing"/>
      </w:pPr>
      <w:r>
        <w:br w:type="page"/>
      </w:r>
    </w:p>
    <w:p w14:paraId="71D73674" w14:textId="77777777" w:rsidR="00F33A6A" w:rsidRPr="00553D38" w:rsidRDefault="00F33A6A" w:rsidP="00553D38">
      <w:pPr>
        <w:pStyle w:val="NoSpacing"/>
      </w:pPr>
    </w:p>
    <w:p w14:paraId="42F92B5C" w14:textId="6C8F1E32" w:rsidR="00343153" w:rsidRPr="00F86448" w:rsidRDefault="00343153" w:rsidP="00553D38">
      <w:pPr>
        <w:pStyle w:val="Heading1"/>
      </w:pPr>
      <w:bookmarkStart w:id="64" w:name="_Toc59203478"/>
      <w:r w:rsidRPr="00F86448">
        <w:t>CHAPTER 4</w:t>
      </w:r>
      <w:bookmarkEnd w:id="64"/>
    </w:p>
    <w:p w14:paraId="69295263" w14:textId="00453442" w:rsidR="00343153" w:rsidRPr="00F86448" w:rsidRDefault="00343153" w:rsidP="00343153">
      <w:pPr>
        <w:pStyle w:val="Heading2"/>
      </w:pPr>
      <w:bookmarkStart w:id="65" w:name="_Toc59203479"/>
      <w:r w:rsidRPr="00F86448">
        <w:t>DATA &amp; RESULTS</w:t>
      </w:r>
      <w:bookmarkEnd w:id="65"/>
    </w:p>
    <w:p w14:paraId="6BDDF3AE" w14:textId="77777777" w:rsidR="008D031B" w:rsidRPr="00F86448" w:rsidRDefault="008D031B" w:rsidP="008D031B"/>
    <w:p w14:paraId="377294D7" w14:textId="62957FD0" w:rsidR="007F149C" w:rsidRPr="00F86448" w:rsidRDefault="007F149C" w:rsidP="007F149C">
      <w:pPr>
        <w:pStyle w:val="Heading3"/>
        <w:numPr>
          <w:ilvl w:val="1"/>
          <w:numId w:val="21"/>
        </w:numPr>
      </w:pPr>
      <w:bookmarkStart w:id="66" w:name="_Toc59203480"/>
      <w:r w:rsidRPr="00F86448">
        <w:t>Knapsack Problem</w:t>
      </w:r>
      <w:bookmarkEnd w:id="66"/>
    </w:p>
    <w:p w14:paraId="1C55307F" w14:textId="123865FE" w:rsidR="007F149C" w:rsidRPr="00F86448" w:rsidRDefault="007F149C" w:rsidP="007F149C">
      <w:pPr>
        <w:pStyle w:val="NoSpacing"/>
        <w:ind w:firstLine="420"/>
      </w:pPr>
      <w:r w:rsidRPr="00F86448">
        <w:t>As expected, the</w:t>
      </w:r>
      <w:r w:rsidR="006837B7" w:rsidRPr="00F86448">
        <w:t xml:space="preserve"> </w:t>
      </w:r>
      <w:r w:rsidR="00EB6C6A">
        <w:t xml:space="preserve">Genetic Algorithm based </w:t>
      </w:r>
      <w:r w:rsidR="006837B7" w:rsidRPr="00F86448">
        <w:t>heuristics to solve</w:t>
      </w:r>
      <w:r w:rsidRPr="00F86448">
        <w:t xml:space="preserve"> 0-1 Knapsack Problem </w:t>
      </w:r>
      <w:r w:rsidR="006837B7" w:rsidRPr="00F86448">
        <w:t>were</w:t>
      </w:r>
      <w:r w:rsidRPr="00F86448">
        <w:t xml:space="preserve"> simple</w:t>
      </w:r>
      <w:r w:rsidR="002E1FF9" w:rsidRPr="00F86448">
        <w:t>,</w:t>
      </w:r>
      <w:r w:rsidRPr="00F86448">
        <w:t xml:space="preserve"> and </w:t>
      </w:r>
      <w:r w:rsidR="006837B7" w:rsidRPr="00F86448">
        <w:t xml:space="preserve">the results were </w:t>
      </w:r>
      <w:r w:rsidR="00860CCB">
        <w:t>as</w:t>
      </w:r>
      <w:r w:rsidR="006837B7" w:rsidRPr="00F86448">
        <w:t xml:space="preserve"> expected</w:t>
      </w:r>
      <w:r w:rsidR="00860CCB">
        <w:t xml:space="preserve"> </w:t>
      </w:r>
      <w:r w:rsidR="006837B7" w:rsidRPr="00F86448">
        <w:t xml:space="preserve">being that </w:t>
      </w:r>
      <w:r w:rsidR="00BC3C5B">
        <w:t>genetic algorithm decided that high value is good</w:t>
      </w:r>
      <w:r w:rsidR="006837B7" w:rsidRPr="00F86448">
        <w:t>, where</w:t>
      </w:r>
      <w:r w:rsidR="00BC3C5B">
        <w:t xml:space="preserve"> high</w:t>
      </w:r>
      <w:r w:rsidR="006837B7" w:rsidRPr="00F86448">
        <w:t xml:space="preserve"> weight is not</w:t>
      </w:r>
      <w:r w:rsidR="002E1FF9" w:rsidRPr="00F86448">
        <w:t xml:space="preserve">. </w:t>
      </w:r>
      <w:r w:rsidR="006837B7" w:rsidRPr="00F86448">
        <w:t>All</w:t>
      </w:r>
      <w:r w:rsidR="00AF7EF5" w:rsidRPr="00F86448">
        <w:t xml:space="preserve"> our tests placed a low priority on large weight and small value, and a high priority on small weight and large value.</w:t>
      </w:r>
    </w:p>
    <w:p w14:paraId="0E268975" w14:textId="1F43B0D0" w:rsidR="00AF7EF5" w:rsidRPr="00F86448" w:rsidRDefault="002E1FF9" w:rsidP="00AF7EF5">
      <w:pPr>
        <w:pStyle w:val="NoSpacing"/>
        <w:ind w:firstLine="420"/>
      </w:pPr>
      <w:r w:rsidRPr="00F86448">
        <w:t>We created a knapsack with 300 capacity and randomly generated 300 objects with weights and value between 10-20.</w:t>
      </w:r>
      <w:r w:rsidR="00AF7EF5" w:rsidRPr="00F86448">
        <w:t xml:space="preserve"> Our max R</w:t>
      </w:r>
      <w:r w:rsidR="00497AC4">
        <w:t xml:space="preserve"> (value/weight)</w:t>
      </w:r>
      <w:r w:rsidR="00AF7EF5" w:rsidRPr="00F86448">
        <w:t xml:space="preserve"> was 1.889 with a value of 19.318 and a weight of 10.229. Our min R </w:t>
      </w:r>
      <w:r w:rsidR="00497AC4">
        <w:t>(value/weight)</w:t>
      </w:r>
      <w:r w:rsidR="00497AC4" w:rsidRPr="00F86448">
        <w:t xml:space="preserve"> was</w:t>
      </w:r>
      <w:r w:rsidR="00AF7EF5" w:rsidRPr="00F86448">
        <w:t xml:space="preserve"> .528 with a value of 10.042 and a weight of 19.025.</w:t>
      </w:r>
    </w:p>
    <w:tbl>
      <w:tblPr>
        <w:tblStyle w:val="TableGrid"/>
        <w:tblpPr w:leftFromText="180" w:rightFromText="180" w:vertAnchor="text" w:horzAnchor="margin" w:tblpY="2595"/>
        <w:tblW w:w="5000" w:type="pct"/>
        <w:tblCellMar>
          <w:left w:w="115" w:type="dxa"/>
          <w:right w:w="115" w:type="dxa"/>
        </w:tblCellMar>
        <w:tblLook w:val="04A0" w:firstRow="1" w:lastRow="0" w:firstColumn="1" w:lastColumn="0" w:noHBand="0" w:noVBand="1"/>
      </w:tblPr>
      <w:tblGrid>
        <w:gridCol w:w="4315"/>
        <w:gridCol w:w="4315"/>
      </w:tblGrid>
      <w:tr w:rsidR="00BE7EA3" w:rsidRPr="00F86448" w14:paraId="2DD7AE17" w14:textId="77777777" w:rsidTr="00BE7EA3">
        <w:trPr>
          <w:trHeight w:hRule="exact" w:val="288"/>
        </w:trPr>
        <w:tc>
          <w:tcPr>
            <w:tcW w:w="2500" w:type="pct"/>
          </w:tcPr>
          <w:p w14:paraId="6E136779" w14:textId="77777777" w:rsidR="00BE7EA3" w:rsidRPr="00F86448" w:rsidRDefault="00BE7EA3" w:rsidP="00BE7EA3">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F86448">
              <w:rPr>
                <w:rFonts w:ascii="Calibri" w:hAnsi="Calibri"/>
                <w:sz w:val="22"/>
                <w:szCs w:val="22"/>
              </w:rPr>
              <w:t>% Chromosomes Mutated</w:t>
            </w:r>
          </w:p>
        </w:tc>
        <w:tc>
          <w:tcPr>
            <w:tcW w:w="2500" w:type="pct"/>
          </w:tcPr>
          <w:p w14:paraId="79758E0E" w14:textId="77777777" w:rsidR="00BE7EA3" w:rsidRPr="00F86448" w:rsidRDefault="00BE7EA3" w:rsidP="00BE7EA3">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F86448">
              <w:rPr>
                <w:rFonts w:ascii="Calibri" w:hAnsi="Calibri"/>
                <w:sz w:val="22"/>
                <w:szCs w:val="22"/>
              </w:rPr>
              <w:t>50%</w:t>
            </w:r>
          </w:p>
        </w:tc>
      </w:tr>
      <w:tr w:rsidR="00BE7EA3" w:rsidRPr="00F86448" w14:paraId="67D4DEB1" w14:textId="77777777" w:rsidTr="00BE7EA3">
        <w:trPr>
          <w:trHeight w:hRule="exact" w:val="288"/>
        </w:trPr>
        <w:tc>
          <w:tcPr>
            <w:tcW w:w="2500" w:type="pct"/>
          </w:tcPr>
          <w:p w14:paraId="463E7DB3" w14:textId="77777777" w:rsidR="00BE7EA3" w:rsidRPr="00F86448" w:rsidRDefault="00BE7EA3" w:rsidP="00BE7EA3">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F86448">
              <w:rPr>
                <w:rFonts w:ascii="Calibri" w:hAnsi="Calibri"/>
                <w:sz w:val="22"/>
                <w:szCs w:val="22"/>
              </w:rPr>
              <w:t>% Genes Mutated</w:t>
            </w:r>
          </w:p>
        </w:tc>
        <w:tc>
          <w:tcPr>
            <w:tcW w:w="2500" w:type="pct"/>
          </w:tcPr>
          <w:p w14:paraId="66691198" w14:textId="77777777" w:rsidR="00BE7EA3" w:rsidRPr="00F86448" w:rsidRDefault="00BE7EA3" w:rsidP="00BE7EA3">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F86448">
              <w:rPr>
                <w:rFonts w:ascii="Calibri" w:hAnsi="Calibri"/>
                <w:sz w:val="22"/>
                <w:szCs w:val="22"/>
              </w:rPr>
              <w:t>50%</w:t>
            </w:r>
          </w:p>
        </w:tc>
      </w:tr>
      <w:tr w:rsidR="00BE7EA3" w:rsidRPr="00F86448" w14:paraId="04DB86FC" w14:textId="77777777" w:rsidTr="00BE7EA3">
        <w:trPr>
          <w:trHeight w:hRule="exact" w:val="288"/>
        </w:trPr>
        <w:tc>
          <w:tcPr>
            <w:tcW w:w="2500" w:type="pct"/>
          </w:tcPr>
          <w:p w14:paraId="6C700A69" w14:textId="77777777" w:rsidR="00BE7EA3" w:rsidRPr="00F86448" w:rsidRDefault="00BE7EA3" w:rsidP="00BE7EA3">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F86448">
              <w:rPr>
                <w:rFonts w:ascii="Calibri" w:hAnsi="Calibri"/>
                <w:sz w:val="22"/>
                <w:szCs w:val="22"/>
              </w:rPr>
              <w:t>Maximum % Mutation Deviation</w:t>
            </w:r>
          </w:p>
        </w:tc>
        <w:tc>
          <w:tcPr>
            <w:tcW w:w="2500" w:type="pct"/>
          </w:tcPr>
          <w:p w14:paraId="214C3D61" w14:textId="77777777" w:rsidR="00BE7EA3" w:rsidRPr="00F86448" w:rsidRDefault="00BE7EA3" w:rsidP="00BE7EA3">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F86448">
              <w:rPr>
                <w:rFonts w:ascii="Calibri" w:hAnsi="Calibri"/>
                <w:sz w:val="22"/>
                <w:szCs w:val="22"/>
              </w:rPr>
              <w:t>25%</w:t>
            </w:r>
          </w:p>
        </w:tc>
      </w:tr>
    </w:tbl>
    <w:p w14:paraId="69E50ABE" w14:textId="74D635BB" w:rsidR="00BE7EA3" w:rsidRPr="00F86448" w:rsidRDefault="00AF7EF5" w:rsidP="00BE7EA3">
      <w:pPr>
        <w:pStyle w:val="NoSpacing"/>
        <w:ind w:firstLine="420"/>
      </w:pPr>
      <w:r w:rsidRPr="00F86448">
        <w:t>All tests used a population size of 528 and a convergence requirement of within 5% fitness, but the genetic algorithm variables used to select which chromosomes and genes were passed on or mutated were modified</w:t>
      </w:r>
      <w:r w:rsidR="00640F5F" w:rsidRPr="00F86448">
        <w:t xml:space="preserve"> to discover how these elements effect the results.</w:t>
      </w:r>
    </w:p>
    <w:p w14:paraId="781D4A46" w14:textId="77777777" w:rsidR="00BE7EA3" w:rsidRPr="00F86448" w:rsidRDefault="00BE7EA3" w:rsidP="00640F5F">
      <w:pPr>
        <w:pStyle w:val="NoSpacing"/>
        <w:ind w:firstLine="420"/>
      </w:pPr>
    </w:p>
    <w:p w14:paraId="7CACB973" w14:textId="724801AB" w:rsidR="00640F5F" w:rsidRPr="00F86448" w:rsidRDefault="00640F5F" w:rsidP="00BE7EA3">
      <w:pPr>
        <w:pStyle w:val="NoSpacing"/>
        <w:ind w:firstLine="420"/>
      </w:pPr>
      <w:r w:rsidRPr="00F86448">
        <w:lastRenderedPageBreak/>
        <w:t xml:space="preserve">We started with the above variables </w:t>
      </w:r>
      <w:r w:rsidR="00BE7EA3" w:rsidRPr="00F86448">
        <w:t xml:space="preserve">as we felt it was a reasonable starting point with no clear outliers that would heavily affect the data. Essentially, all genes were obtained from the previous generation and 25% of them were mutated by up to 25% of their current value. </w:t>
      </w:r>
      <w:r w:rsidR="00860CCB">
        <w:t>We felt that this allowed us to</w:t>
      </w:r>
      <w:r w:rsidR="00BE7EA3" w:rsidRPr="00F86448">
        <w:t xml:space="preserve"> keep the good </w:t>
      </w:r>
      <w:r w:rsidR="00497AC4" w:rsidRPr="00F86448">
        <w:t>genes,</w:t>
      </w:r>
      <w:r w:rsidR="00BE7EA3" w:rsidRPr="00F86448">
        <w:t xml:space="preserve"> </w:t>
      </w:r>
      <w:r w:rsidR="00860CCB">
        <w:t>yet variation of</w:t>
      </w:r>
      <w:r w:rsidR="00BE7EA3" w:rsidRPr="00F86448">
        <w:t xml:space="preserve"> a 25% mutation</w:t>
      </w:r>
      <w:r w:rsidR="00860CCB">
        <w:t xml:space="preserve"> allowed </w:t>
      </w:r>
      <w:r w:rsidR="00497AC4">
        <w:t xml:space="preserve">us </w:t>
      </w:r>
      <w:r w:rsidR="00497AC4" w:rsidRPr="00F86448">
        <w:t>to</w:t>
      </w:r>
      <w:r w:rsidR="00BE7EA3" w:rsidRPr="00F86448">
        <w:t xml:space="preserve"> see if we found an improvement. Below </w:t>
      </w:r>
      <w:r w:rsidR="00D7557F" w:rsidRPr="00F86448">
        <w:t>are</w:t>
      </w:r>
      <w:r w:rsidR="00BE7EA3" w:rsidRPr="00F86448">
        <w:t xml:space="preserve"> the top five heuristic values generated by the genetic algorithm and the total value that was obtained from the knapsack.</w:t>
      </w:r>
    </w:p>
    <w:tbl>
      <w:tblPr>
        <w:tblStyle w:val="TableGrid"/>
        <w:tblW w:w="0" w:type="auto"/>
        <w:jc w:val="right"/>
        <w:tblLayout w:type="fixed"/>
        <w:tblCellMar>
          <w:left w:w="115" w:type="dxa"/>
          <w:right w:w="115" w:type="dxa"/>
        </w:tblCellMar>
        <w:tblLook w:val="04A0" w:firstRow="1" w:lastRow="0" w:firstColumn="1" w:lastColumn="0" w:noHBand="0" w:noVBand="1"/>
      </w:tblPr>
      <w:tblGrid>
        <w:gridCol w:w="1726"/>
        <w:gridCol w:w="1726"/>
        <w:gridCol w:w="1726"/>
        <w:gridCol w:w="1726"/>
        <w:gridCol w:w="1726"/>
      </w:tblGrid>
      <w:tr w:rsidR="00640F5F" w:rsidRPr="00F86448" w14:paraId="7E560D3B" w14:textId="77777777" w:rsidTr="00C51B63">
        <w:trPr>
          <w:cantSplit/>
          <w:trHeight w:hRule="exact" w:val="288"/>
          <w:jc w:val="right"/>
        </w:trPr>
        <w:tc>
          <w:tcPr>
            <w:tcW w:w="1726" w:type="dxa"/>
            <w:vAlign w:val="center"/>
          </w:tcPr>
          <w:p w14:paraId="7B549B2D" w14:textId="7C462FB7" w:rsidR="00640F5F" w:rsidRPr="00F86448" w:rsidRDefault="00640F5F" w:rsidP="00640F5F">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F86448">
              <w:rPr>
                <w:rFonts w:ascii="Calibri" w:hAnsi="Calibri"/>
                <w:sz w:val="22"/>
                <w:szCs w:val="22"/>
              </w:rPr>
              <w:t>Min Weight</w:t>
            </w:r>
          </w:p>
        </w:tc>
        <w:tc>
          <w:tcPr>
            <w:tcW w:w="1726" w:type="dxa"/>
            <w:vAlign w:val="center"/>
          </w:tcPr>
          <w:p w14:paraId="77D215F0" w14:textId="2BA178B7" w:rsidR="00640F5F" w:rsidRPr="00F86448" w:rsidRDefault="00640F5F" w:rsidP="00640F5F">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F86448">
              <w:rPr>
                <w:rFonts w:ascii="Calibri" w:hAnsi="Calibri"/>
                <w:sz w:val="22"/>
                <w:szCs w:val="22"/>
              </w:rPr>
              <w:t>Max Weight</w:t>
            </w:r>
          </w:p>
        </w:tc>
        <w:tc>
          <w:tcPr>
            <w:tcW w:w="1726" w:type="dxa"/>
            <w:vAlign w:val="center"/>
          </w:tcPr>
          <w:p w14:paraId="51A09D7C" w14:textId="6CA0DA6C" w:rsidR="00640F5F" w:rsidRPr="00F86448" w:rsidRDefault="00640F5F" w:rsidP="00640F5F">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F86448">
              <w:rPr>
                <w:rFonts w:ascii="Calibri" w:hAnsi="Calibri"/>
                <w:sz w:val="22"/>
                <w:szCs w:val="22"/>
              </w:rPr>
              <w:t>Min Value</w:t>
            </w:r>
          </w:p>
        </w:tc>
        <w:tc>
          <w:tcPr>
            <w:tcW w:w="1726" w:type="dxa"/>
            <w:vAlign w:val="center"/>
          </w:tcPr>
          <w:p w14:paraId="19C67D49" w14:textId="71E8482F" w:rsidR="00640F5F" w:rsidRPr="00F86448" w:rsidRDefault="00640F5F" w:rsidP="00640F5F">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F86448">
              <w:rPr>
                <w:rFonts w:ascii="Calibri" w:hAnsi="Calibri"/>
                <w:sz w:val="22"/>
                <w:szCs w:val="22"/>
              </w:rPr>
              <w:t>Max Value</w:t>
            </w:r>
          </w:p>
        </w:tc>
        <w:tc>
          <w:tcPr>
            <w:tcW w:w="1726" w:type="dxa"/>
            <w:vAlign w:val="center"/>
          </w:tcPr>
          <w:p w14:paraId="6EC107D3" w14:textId="77262317" w:rsidR="00640F5F" w:rsidRPr="00F86448" w:rsidRDefault="00640F5F" w:rsidP="00640F5F">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F86448">
              <w:rPr>
                <w:rFonts w:ascii="Calibri" w:hAnsi="Calibri"/>
                <w:sz w:val="22"/>
                <w:szCs w:val="22"/>
              </w:rPr>
              <w:t>Total Value</w:t>
            </w:r>
          </w:p>
        </w:tc>
      </w:tr>
      <w:tr w:rsidR="00640F5F" w:rsidRPr="00F86448" w14:paraId="6D166DE7" w14:textId="77777777" w:rsidTr="00C51B63">
        <w:trPr>
          <w:cantSplit/>
          <w:trHeight w:hRule="exact" w:val="288"/>
          <w:jc w:val="right"/>
        </w:trPr>
        <w:tc>
          <w:tcPr>
            <w:tcW w:w="1726" w:type="dxa"/>
            <w:vAlign w:val="center"/>
          </w:tcPr>
          <w:p w14:paraId="464679B5" w14:textId="0D1D187A" w:rsidR="00640F5F" w:rsidRPr="00F86448"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F86448">
              <w:rPr>
                <w:rFonts w:ascii="Calibri" w:hAnsi="Calibri"/>
                <w:sz w:val="22"/>
                <w:szCs w:val="22"/>
              </w:rPr>
              <w:t>0.937</w:t>
            </w:r>
          </w:p>
        </w:tc>
        <w:tc>
          <w:tcPr>
            <w:tcW w:w="1726" w:type="dxa"/>
            <w:vAlign w:val="center"/>
          </w:tcPr>
          <w:p w14:paraId="18B7F68A" w14:textId="3040C22F" w:rsidR="00640F5F" w:rsidRPr="00F86448"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F86448">
              <w:rPr>
                <w:rFonts w:ascii="Calibri" w:hAnsi="Calibri"/>
                <w:sz w:val="22"/>
                <w:szCs w:val="22"/>
              </w:rPr>
              <w:t>0.334</w:t>
            </w:r>
          </w:p>
        </w:tc>
        <w:tc>
          <w:tcPr>
            <w:tcW w:w="1726" w:type="dxa"/>
            <w:vAlign w:val="center"/>
          </w:tcPr>
          <w:p w14:paraId="6479C12E" w14:textId="3F6651F3" w:rsidR="00640F5F" w:rsidRPr="00F86448"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F86448">
              <w:rPr>
                <w:rFonts w:ascii="Calibri" w:hAnsi="Calibri"/>
                <w:sz w:val="22"/>
                <w:szCs w:val="22"/>
              </w:rPr>
              <w:t>0.394</w:t>
            </w:r>
          </w:p>
        </w:tc>
        <w:tc>
          <w:tcPr>
            <w:tcW w:w="1726" w:type="dxa"/>
            <w:vAlign w:val="center"/>
          </w:tcPr>
          <w:p w14:paraId="2DF4F2A1" w14:textId="5362BF0D" w:rsidR="00640F5F" w:rsidRPr="00F86448"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F86448">
              <w:rPr>
                <w:rFonts w:ascii="Calibri" w:hAnsi="Calibri"/>
                <w:sz w:val="22"/>
                <w:szCs w:val="22"/>
              </w:rPr>
              <w:t>1</w:t>
            </w:r>
          </w:p>
        </w:tc>
        <w:tc>
          <w:tcPr>
            <w:tcW w:w="1726" w:type="dxa"/>
            <w:vAlign w:val="center"/>
          </w:tcPr>
          <w:p w14:paraId="290CDA10" w14:textId="0E484585" w:rsidR="00640F5F" w:rsidRPr="00F86448"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F86448">
              <w:rPr>
                <w:rFonts w:ascii="Calibri" w:hAnsi="Calibri"/>
                <w:sz w:val="22"/>
                <w:szCs w:val="22"/>
              </w:rPr>
              <w:t>490.279</w:t>
            </w:r>
          </w:p>
        </w:tc>
      </w:tr>
      <w:tr w:rsidR="00640F5F" w:rsidRPr="00F86448" w14:paraId="251149D5" w14:textId="77777777" w:rsidTr="00C51B63">
        <w:trPr>
          <w:cantSplit/>
          <w:trHeight w:hRule="exact" w:val="288"/>
          <w:jc w:val="right"/>
        </w:trPr>
        <w:tc>
          <w:tcPr>
            <w:tcW w:w="1726" w:type="dxa"/>
            <w:vAlign w:val="center"/>
          </w:tcPr>
          <w:p w14:paraId="10832BCF" w14:textId="059FB319" w:rsidR="00640F5F" w:rsidRPr="00F86448"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F86448">
              <w:rPr>
                <w:rFonts w:ascii="Calibri" w:hAnsi="Calibri"/>
                <w:sz w:val="22"/>
                <w:szCs w:val="22"/>
              </w:rPr>
              <w:t>1</w:t>
            </w:r>
          </w:p>
        </w:tc>
        <w:tc>
          <w:tcPr>
            <w:tcW w:w="1726" w:type="dxa"/>
            <w:vAlign w:val="center"/>
          </w:tcPr>
          <w:p w14:paraId="13346577" w14:textId="5AA666E6" w:rsidR="00640F5F" w:rsidRPr="00F86448"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F86448">
              <w:rPr>
                <w:rFonts w:ascii="Calibri" w:hAnsi="Calibri"/>
                <w:sz w:val="22"/>
                <w:szCs w:val="22"/>
              </w:rPr>
              <w:t>0.17</w:t>
            </w:r>
          </w:p>
        </w:tc>
        <w:tc>
          <w:tcPr>
            <w:tcW w:w="1726" w:type="dxa"/>
            <w:vAlign w:val="center"/>
          </w:tcPr>
          <w:p w14:paraId="5C2541B9" w14:textId="3CC674D3" w:rsidR="00640F5F" w:rsidRPr="00F86448"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F86448">
              <w:rPr>
                <w:rFonts w:ascii="Calibri" w:hAnsi="Calibri"/>
                <w:sz w:val="22"/>
                <w:szCs w:val="22"/>
              </w:rPr>
              <w:t>0.267</w:t>
            </w:r>
          </w:p>
        </w:tc>
        <w:tc>
          <w:tcPr>
            <w:tcW w:w="1726" w:type="dxa"/>
            <w:vAlign w:val="center"/>
          </w:tcPr>
          <w:p w14:paraId="1C573897" w14:textId="247C9261" w:rsidR="00640F5F" w:rsidRPr="00F86448"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F86448">
              <w:rPr>
                <w:rFonts w:ascii="Calibri" w:hAnsi="Calibri"/>
                <w:sz w:val="22"/>
                <w:szCs w:val="22"/>
              </w:rPr>
              <w:t>0.972</w:t>
            </w:r>
          </w:p>
        </w:tc>
        <w:tc>
          <w:tcPr>
            <w:tcW w:w="1726" w:type="dxa"/>
            <w:vAlign w:val="center"/>
          </w:tcPr>
          <w:p w14:paraId="5922BF49" w14:textId="5A0850E7" w:rsidR="00640F5F" w:rsidRPr="00F86448"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F86448">
              <w:rPr>
                <w:rFonts w:ascii="Calibri" w:hAnsi="Calibri"/>
                <w:sz w:val="22"/>
                <w:szCs w:val="22"/>
              </w:rPr>
              <w:t>488.994</w:t>
            </w:r>
          </w:p>
        </w:tc>
      </w:tr>
      <w:tr w:rsidR="00640F5F" w:rsidRPr="00F86448" w14:paraId="52F470EC" w14:textId="77777777" w:rsidTr="00C51B63">
        <w:trPr>
          <w:cantSplit/>
          <w:trHeight w:hRule="exact" w:val="288"/>
          <w:jc w:val="right"/>
        </w:trPr>
        <w:tc>
          <w:tcPr>
            <w:tcW w:w="1726" w:type="dxa"/>
            <w:vAlign w:val="center"/>
          </w:tcPr>
          <w:p w14:paraId="234A42F4" w14:textId="0C149A91" w:rsidR="00640F5F" w:rsidRPr="00F86448"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F86448">
              <w:rPr>
                <w:rFonts w:ascii="Calibri" w:hAnsi="Calibri"/>
                <w:sz w:val="22"/>
                <w:szCs w:val="22"/>
              </w:rPr>
              <w:t>1</w:t>
            </w:r>
          </w:p>
        </w:tc>
        <w:tc>
          <w:tcPr>
            <w:tcW w:w="1726" w:type="dxa"/>
            <w:vAlign w:val="center"/>
          </w:tcPr>
          <w:p w14:paraId="72F7448F" w14:textId="0D7A6EB1" w:rsidR="00640F5F" w:rsidRPr="00F86448"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F86448">
              <w:rPr>
                <w:rFonts w:ascii="Calibri" w:hAnsi="Calibri"/>
                <w:sz w:val="22"/>
                <w:szCs w:val="22"/>
              </w:rPr>
              <w:t>0.294</w:t>
            </w:r>
          </w:p>
        </w:tc>
        <w:tc>
          <w:tcPr>
            <w:tcW w:w="1726" w:type="dxa"/>
            <w:vAlign w:val="center"/>
          </w:tcPr>
          <w:p w14:paraId="130E0B74" w14:textId="2CF530C1" w:rsidR="00640F5F" w:rsidRPr="00F86448"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F86448">
              <w:rPr>
                <w:rFonts w:ascii="Calibri" w:hAnsi="Calibri"/>
                <w:sz w:val="22"/>
                <w:szCs w:val="22"/>
              </w:rPr>
              <w:t>0.284</w:t>
            </w:r>
          </w:p>
        </w:tc>
        <w:tc>
          <w:tcPr>
            <w:tcW w:w="1726" w:type="dxa"/>
            <w:vAlign w:val="center"/>
          </w:tcPr>
          <w:p w14:paraId="1CDA0B07" w14:textId="555C1548" w:rsidR="00640F5F" w:rsidRPr="00F86448"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F86448">
              <w:rPr>
                <w:rFonts w:ascii="Calibri" w:hAnsi="Calibri"/>
                <w:sz w:val="22"/>
                <w:szCs w:val="22"/>
              </w:rPr>
              <w:t>0.878</w:t>
            </w:r>
          </w:p>
        </w:tc>
        <w:tc>
          <w:tcPr>
            <w:tcW w:w="1726" w:type="dxa"/>
            <w:vAlign w:val="center"/>
          </w:tcPr>
          <w:p w14:paraId="73E5D39F" w14:textId="48A95BB3" w:rsidR="00640F5F" w:rsidRPr="00F86448"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F86448">
              <w:rPr>
                <w:rFonts w:ascii="Calibri" w:hAnsi="Calibri"/>
                <w:sz w:val="22"/>
                <w:szCs w:val="22"/>
              </w:rPr>
              <w:t>488.303</w:t>
            </w:r>
          </w:p>
        </w:tc>
      </w:tr>
      <w:tr w:rsidR="00640F5F" w:rsidRPr="00F86448" w14:paraId="7B786893" w14:textId="77777777" w:rsidTr="00C51B63">
        <w:trPr>
          <w:cantSplit/>
          <w:trHeight w:hRule="exact" w:val="288"/>
          <w:jc w:val="right"/>
        </w:trPr>
        <w:tc>
          <w:tcPr>
            <w:tcW w:w="1726" w:type="dxa"/>
            <w:vAlign w:val="center"/>
          </w:tcPr>
          <w:p w14:paraId="069CF8D0" w14:textId="242FB520" w:rsidR="00640F5F" w:rsidRPr="00F86448"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F86448">
              <w:rPr>
                <w:rFonts w:ascii="Calibri" w:hAnsi="Calibri"/>
                <w:sz w:val="22"/>
                <w:szCs w:val="22"/>
              </w:rPr>
              <w:t>1</w:t>
            </w:r>
          </w:p>
        </w:tc>
        <w:tc>
          <w:tcPr>
            <w:tcW w:w="1726" w:type="dxa"/>
            <w:vAlign w:val="center"/>
          </w:tcPr>
          <w:p w14:paraId="4F01E654" w14:textId="554450F5" w:rsidR="00640F5F" w:rsidRPr="00F86448"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F86448">
              <w:rPr>
                <w:rFonts w:ascii="Calibri" w:hAnsi="Calibri"/>
                <w:sz w:val="22"/>
                <w:szCs w:val="22"/>
              </w:rPr>
              <w:t>0.153</w:t>
            </w:r>
          </w:p>
        </w:tc>
        <w:tc>
          <w:tcPr>
            <w:tcW w:w="1726" w:type="dxa"/>
            <w:vAlign w:val="center"/>
          </w:tcPr>
          <w:p w14:paraId="16EE0926" w14:textId="38E2BA05" w:rsidR="00640F5F" w:rsidRPr="00F86448"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F86448">
              <w:rPr>
                <w:rFonts w:ascii="Calibri" w:hAnsi="Calibri"/>
                <w:sz w:val="22"/>
                <w:szCs w:val="22"/>
              </w:rPr>
              <w:t>0.267</w:t>
            </w:r>
          </w:p>
        </w:tc>
        <w:tc>
          <w:tcPr>
            <w:tcW w:w="1726" w:type="dxa"/>
            <w:vAlign w:val="center"/>
          </w:tcPr>
          <w:p w14:paraId="44E1A81C" w14:textId="6D0724AF" w:rsidR="00640F5F" w:rsidRPr="00F86448"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F86448">
              <w:rPr>
                <w:rFonts w:ascii="Calibri" w:hAnsi="Calibri"/>
                <w:sz w:val="22"/>
                <w:szCs w:val="22"/>
              </w:rPr>
              <w:t>0.92</w:t>
            </w:r>
          </w:p>
        </w:tc>
        <w:tc>
          <w:tcPr>
            <w:tcW w:w="1726" w:type="dxa"/>
            <w:vAlign w:val="center"/>
          </w:tcPr>
          <w:p w14:paraId="1FFB0195" w14:textId="461749BB" w:rsidR="00640F5F" w:rsidRPr="00F86448"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F86448">
              <w:rPr>
                <w:rFonts w:ascii="Calibri" w:hAnsi="Calibri"/>
                <w:sz w:val="22"/>
                <w:szCs w:val="22"/>
              </w:rPr>
              <w:t>485.735</w:t>
            </w:r>
          </w:p>
        </w:tc>
      </w:tr>
      <w:tr w:rsidR="00640F5F" w:rsidRPr="00F86448" w14:paraId="56C66AF0" w14:textId="77777777" w:rsidTr="00C51B63">
        <w:trPr>
          <w:cantSplit/>
          <w:trHeight w:hRule="exact" w:val="288"/>
          <w:jc w:val="right"/>
        </w:trPr>
        <w:tc>
          <w:tcPr>
            <w:tcW w:w="1726" w:type="dxa"/>
            <w:vAlign w:val="center"/>
          </w:tcPr>
          <w:p w14:paraId="5550B920" w14:textId="06746407" w:rsidR="00640F5F" w:rsidRPr="00F86448"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F86448">
              <w:rPr>
                <w:rFonts w:ascii="Calibri" w:hAnsi="Calibri"/>
                <w:sz w:val="22"/>
                <w:szCs w:val="22"/>
              </w:rPr>
              <w:t>1</w:t>
            </w:r>
          </w:p>
        </w:tc>
        <w:tc>
          <w:tcPr>
            <w:tcW w:w="1726" w:type="dxa"/>
            <w:vAlign w:val="center"/>
          </w:tcPr>
          <w:p w14:paraId="14DAE5DB" w14:textId="3A2E12E5" w:rsidR="00640F5F" w:rsidRPr="00F86448"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F86448">
              <w:rPr>
                <w:rFonts w:ascii="Calibri" w:hAnsi="Calibri"/>
                <w:sz w:val="22"/>
                <w:szCs w:val="22"/>
              </w:rPr>
              <w:t>0.361</w:t>
            </w:r>
          </w:p>
        </w:tc>
        <w:tc>
          <w:tcPr>
            <w:tcW w:w="1726" w:type="dxa"/>
            <w:vAlign w:val="center"/>
          </w:tcPr>
          <w:p w14:paraId="2CB0C53F" w14:textId="1497B76E" w:rsidR="00640F5F" w:rsidRPr="00F86448"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F86448">
              <w:rPr>
                <w:rFonts w:ascii="Calibri" w:hAnsi="Calibri"/>
                <w:sz w:val="22"/>
                <w:szCs w:val="22"/>
              </w:rPr>
              <w:t>0.248</w:t>
            </w:r>
          </w:p>
        </w:tc>
        <w:tc>
          <w:tcPr>
            <w:tcW w:w="1726" w:type="dxa"/>
            <w:vAlign w:val="center"/>
          </w:tcPr>
          <w:p w14:paraId="148BCEB1" w14:textId="1B64C171" w:rsidR="00640F5F" w:rsidRPr="00F86448"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F86448">
              <w:rPr>
                <w:rFonts w:ascii="Calibri" w:hAnsi="Calibri"/>
                <w:sz w:val="22"/>
                <w:szCs w:val="22"/>
              </w:rPr>
              <w:t>0.629</w:t>
            </w:r>
          </w:p>
        </w:tc>
        <w:tc>
          <w:tcPr>
            <w:tcW w:w="1726" w:type="dxa"/>
            <w:vAlign w:val="center"/>
          </w:tcPr>
          <w:p w14:paraId="528516BE" w14:textId="035DD4A9" w:rsidR="00640F5F" w:rsidRPr="00F86448"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F86448">
              <w:rPr>
                <w:rFonts w:ascii="Calibri" w:hAnsi="Calibri"/>
                <w:sz w:val="22"/>
                <w:szCs w:val="22"/>
              </w:rPr>
              <w:t>484.262</w:t>
            </w:r>
          </w:p>
        </w:tc>
      </w:tr>
    </w:tbl>
    <w:p w14:paraId="7BDE5890" w14:textId="1855EAD1" w:rsidR="00AF7EF5" w:rsidRPr="00F86448" w:rsidRDefault="00AF7EF5" w:rsidP="00BE7EA3">
      <w:pPr>
        <w:pStyle w:val="NoSpacing"/>
      </w:pPr>
    </w:p>
    <w:p w14:paraId="30B5AB17" w14:textId="77777777" w:rsidR="002B55D8" w:rsidRPr="00F86448" w:rsidRDefault="002B55D8" w:rsidP="002B55D8">
      <w:pPr>
        <w:pStyle w:val="NoSpacing"/>
        <w:keepNext/>
      </w:pPr>
      <w:r w:rsidRPr="00F86448">
        <w:rPr>
          <w:noProof/>
        </w:rPr>
        <w:drawing>
          <wp:inline distT="0" distB="0" distL="0" distR="0" wp14:anchorId="369FFC3D" wp14:editId="3A5B5C83">
            <wp:extent cx="5486400" cy="23215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86400" cy="2321560"/>
                    </a:xfrm>
                    <a:prstGeom prst="rect">
                      <a:avLst/>
                    </a:prstGeom>
                  </pic:spPr>
                </pic:pic>
              </a:graphicData>
            </a:graphic>
          </wp:inline>
        </w:drawing>
      </w:r>
    </w:p>
    <w:p w14:paraId="331E144A" w14:textId="0A1C7D6C" w:rsidR="00BE7EA3" w:rsidRPr="00F86448" w:rsidRDefault="002B55D8" w:rsidP="002B55D8">
      <w:pPr>
        <w:pStyle w:val="Caption"/>
      </w:pPr>
      <w:r w:rsidRPr="00F86448">
        <w:t xml:space="preserve">Figure </w:t>
      </w:r>
      <w:fldSimple w:instr=" SEQ Figure \* ARABIC ">
        <w:r w:rsidR="00004AFD" w:rsidRPr="00F86448">
          <w:rPr>
            <w:noProof/>
          </w:rPr>
          <w:t>8</w:t>
        </w:r>
      </w:fldSimple>
      <w:r w:rsidRPr="00F86448">
        <w:t xml:space="preserve"> shows the convergence over 185 generations until the convergence threshold of being within 5% was reached.</w:t>
      </w:r>
    </w:p>
    <w:p w14:paraId="190DC516" w14:textId="404EA9F2" w:rsidR="002B55D8" w:rsidRPr="00F86448" w:rsidRDefault="002B55D8" w:rsidP="002B55D8">
      <w:pPr>
        <w:pStyle w:val="Body"/>
      </w:pPr>
    </w:p>
    <w:p w14:paraId="576E4581" w14:textId="195BF7F0" w:rsidR="002B55D8" w:rsidRPr="00F86448" w:rsidRDefault="002B55D8" w:rsidP="002B55D8">
      <w:pPr>
        <w:pStyle w:val="Body"/>
        <w:keepNext/>
      </w:pPr>
      <w:r w:rsidRPr="00F86448">
        <w:rPr>
          <w:noProof/>
        </w:rPr>
        <w:lastRenderedPageBreak/>
        <w:drawing>
          <wp:inline distT="0" distB="0" distL="0" distR="0" wp14:anchorId="503C1C91" wp14:editId="6E660AB6">
            <wp:extent cx="5486400" cy="23215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86400" cy="2321560"/>
                    </a:xfrm>
                    <a:prstGeom prst="rect">
                      <a:avLst/>
                    </a:prstGeom>
                  </pic:spPr>
                </pic:pic>
              </a:graphicData>
            </a:graphic>
          </wp:inline>
        </w:drawing>
      </w:r>
    </w:p>
    <w:p w14:paraId="24DA714C" w14:textId="55D4847B" w:rsidR="002B55D8" w:rsidRPr="00F86448" w:rsidRDefault="002B55D8" w:rsidP="002B55D8">
      <w:pPr>
        <w:pStyle w:val="Caption"/>
      </w:pPr>
      <w:r w:rsidRPr="00F86448">
        <w:t xml:space="preserve">Figure </w:t>
      </w:r>
      <w:fldSimple w:instr=" SEQ Figure \* ARABIC ">
        <w:r w:rsidR="00004AFD" w:rsidRPr="00F86448">
          <w:rPr>
            <w:noProof/>
          </w:rPr>
          <w:t>9</w:t>
        </w:r>
      </w:fldSimple>
      <w:r w:rsidRPr="00F86448">
        <w:t xml:space="preserve"> shows the fitness of each parent chromosome selected in each generation.</w:t>
      </w:r>
      <w:r w:rsidR="00497AC4" w:rsidRPr="00497AC4">
        <w:t xml:space="preserve"> </w:t>
      </w:r>
      <w:r w:rsidR="00497AC4">
        <w:t>Having more parents with higher fitness means we were converging to the better genes.</w:t>
      </w:r>
    </w:p>
    <w:p w14:paraId="1F90F477" w14:textId="7EEF54FF" w:rsidR="00AF7EF5" w:rsidRPr="00F86448" w:rsidRDefault="00BE7EA3" w:rsidP="002B55D8">
      <w:pPr>
        <w:pStyle w:val="NoSpacing"/>
      </w:pPr>
      <w:r w:rsidRPr="00F86448">
        <w:tab/>
      </w:r>
    </w:p>
    <w:tbl>
      <w:tblPr>
        <w:tblStyle w:val="TableGrid"/>
        <w:tblpPr w:leftFromText="180" w:rightFromText="180" w:vertAnchor="text" w:horzAnchor="margin" w:tblpY="2758"/>
        <w:tblW w:w="5000" w:type="pct"/>
        <w:tblCellMar>
          <w:left w:w="115" w:type="dxa"/>
          <w:right w:w="115" w:type="dxa"/>
        </w:tblCellMar>
        <w:tblLook w:val="04A0" w:firstRow="1" w:lastRow="0" w:firstColumn="1" w:lastColumn="0" w:noHBand="0" w:noVBand="1"/>
      </w:tblPr>
      <w:tblGrid>
        <w:gridCol w:w="4315"/>
        <w:gridCol w:w="4315"/>
      </w:tblGrid>
      <w:tr w:rsidR="001F18FA" w:rsidRPr="00F86448" w14:paraId="19F94383" w14:textId="77777777" w:rsidTr="00C51B63">
        <w:trPr>
          <w:trHeight w:hRule="exact" w:val="288"/>
        </w:trPr>
        <w:tc>
          <w:tcPr>
            <w:tcW w:w="2500" w:type="pct"/>
          </w:tcPr>
          <w:p w14:paraId="039CDE2D" w14:textId="77777777" w:rsidR="001F18FA" w:rsidRPr="00F86448" w:rsidRDefault="001F18FA"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F86448">
              <w:rPr>
                <w:rFonts w:ascii="Calibri" w:hAnsi="Calibri"/>
                <w:sz w:val="22"/>
                <w:szCs w:val="22"/>
              </w:rPr>
              <w:t>% Chromosomes Mutated</w:t>
            </w:r>
          </w:p>
        </w:tc>
        <w:tc>
          <w:tcPr>
            <w:tcW w:w="2500" w:type="pct"/>
          </w:tcPr>
          <w:p w14:paraId="340409D0" w14:textId="77777777" w:rsidR="001F18FA" w:rsidRPr="00F86448" w:rsidRDefault="001F18FA"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F86448">
              <w:rPr>
                <w:rFonts w:ascii="Calibri" w:hAnsi="Calibri"/>
                <w:sz w:val="22"/>
                <w:szCs w:val="22"/>
              </w:rPr>
              <w:t>100%</w:t>
            </w:r>
          </w:p>
        </w:tc>
      </w:tr>
      <w:tr w:rsidR="001F18FA" w:rsidRPr="00F86448" w14:paraId="11A454F6" w14:textId="77777777" w:rsidTr="00C51B63">
        <w:trPr>
          <w:trHeight w:hRule="exact" w:val="288"/>
        </w:trPr>
        <w:tc>
          <w:tcPr>
            <w:tcW w:w="2500" w:type="pct"/>
          </w:tcPr>
          <w:p w14:paraId="0A9FAEFE" w14:textId="77777777" w:rsidR="001F18FA" w:rsidRPr="00F86448" w:rsidRDefault="001F18FA"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F86448">
              <w:rPr>
                <w:rFonts w:ascii="Calibri" w:hAnsi="Calibri"/>
                <w:sz w:val="22"/>
                <w:szCs w:val="22"/>
              </w:rPr>
              <w:t>% Genes Mutated</w:t>
            </w:r>
          </w:p>
        </w:tc>
        <w:tc>
          <w:tcPr>
            <w:tcW w:w="2500" w:type="pct"/>
          </w:tcPr>
          <w:p w14:paraId="2B08F4CE" w14:textId="77777777" w:rsidR="001F18FA" w:rsidRPr="00F86448" w:rsidRDefault="001F18FA"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F86448">
              <w:rPr>
                <w:rFonts w:ascii="Calibri" w:hAnsi="Calibri"/>
                <w:sz w:val="22"/>
                <w:szCs w:val="22"/>
              </w:rPr>
              <w:t>100%</w:t>
            </w:r>
          </w:p>
        </w:tc>
      </w:tr>
      <w:tr w:rsidR="001F18FA" w:rsidRPr="00F86448" w14:paraId="41ACEE18" w14:textId="77777777" w:rsidTr="00C51B63">
        <w:trPr>
          <w:trHeight w:hRule="exact" w:val="288"/>
        </w:trPr>
        <w:tc>
          <w:tcPr>
            <w:tcW w:w="2500" w:type="pct"/>
          </w:tcPr>
          <w:p w14:paraId="685C17D7" w14:textId="77777777" w:rsidR="001F18FA" w:rsidRPr="00F86448" w:rsidRDefault="001F18FA"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F86448">
              <w:rPr>
                <w:rFonts w:ascii="Calibri" w:hAnsi="Calibri"/>
                <w:sz w:val="22"/>
                <w:szCs w:val="22"/>
              </w:rPr>
              <w:t>Maximum % Mutation Deviation</w:t>
            </w:r>
          </w:p>
        </w:tc>
        <w:tc>
          <w:tcPr>
            <w:tcW w:w="2500" w:type="pct"/>
          </w:tcPr>
          <w:p w14:paraId="300B6EF8" w14:textId="77777777" w:rsidR="001F18FA" w:rsidRPr="00F86448" w:rsidRDefault="001F18FA"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F86448">
              <w:rPr>
                <w:rFonts w:ascii="Calibri" w:hAnsi="Calibri"/>
                <w:sz w:val="22"/>
                <w:szCs w:val="22"/>
              </w:rPr>
              <w:t>25%</w:t>
            </w:r>
          </w:p>
        </w:tc>
      </w:tr>
    </w:tbl>
    <w:p w14:paraId="3E9CB3DF" w14:textId="4F74FAA0" w:rsidR="002B55D8" w:rsidRPr="00F86448" w:rsidRDefault="002B55D8" w:rsidP="002B55D8">
      <w:pPr>
        <w:pStyle w:val="NoSpacing"/>
      </w:pPr>
      <w:r w:rsidRPr="00F86448">
        <w:tab/>
        <w:t xml:space="preserve">Next, we ran the same simulation with the same knapsack and knapsack objects but we wanted to test a very liberal </w:t>
      </w:r>
      <w:r w:rsidR="001F18FA" w:rsidRPr="00F86448">
        <w:t>approach, but we quickly noticed that when being too liberal</w:t>
      </w:r>
      <w:r w:rsidR="00C51B63" w:rsidRPr="00F86448">
        <w:t xml:space="preserve"> (100% on everything) we ran into an issue where the mutations got out of hand to the point where passing genes hardly mattered because they were immediately mutated. </w:t>
      </w:r>
      <w:r w:rsidR="00860CCB">
        <w:t>Hence,</w:t>
      </w:r>
      <w:r w:rsidR="00860CCB" w:rsidRPr="00F86448">
        <w:t xml:space="preserve"> </w:t>
      </w:r>
      <w:r w:rsidR="00C51B63" w:rsidRPr="00F86448">
        <w:t>we tried the following:</w:t>
      </w:r>
    </w:p>
    <w:p w14:paraId="32F2B136" w14:textId="1DB274B7" w:rsidR="002B55D8" w:rsidRPr="00F86448" w:rsidRDefault="002B55D8" w:rsidP="002B55D8">
      <w:pPr>
        <w:pStyle w:val="NoSpacing"/>
      </w:pPr>
    </w:p>
    <w:p w14:paraId="623443CE" w14:textId="3CBF5517" w:rsidR="00C51B63" w:rsidRPr="00F86448" w:rsidRDefault="00C51B63" w:rsidP="002B55D8">
      <w:pPr>
        <w:pStyle w:val="NoSpacing"/>
      </w:pPr>
      <w:r w:rsidRPr="00F86448">
        <w:tab/>
        <w:t xml:space="preserve">These results </w:t>
      </w:r>
      <w:r w:rsidR="00860CCB">
        <w:t>were impressive -- b</w:t>
      </w:r>
      <w:r w:rsidRPr="00F86448">
        <w:t xml:space="preserve">y offering every single gene the ability to </w:t>
      </w:r>
      <w:r w:rsidR="00497AC4" w:rsidRPr="00F86448">
        <w:t>mutate</w:t>
      </w:r>
      <w:r w:rsidRPr="00F86448">
        <w:t xml:space="preserve"> every generation, you open doors that would otherwise be shut by forcing 50% of the chromosomes to exist as-is, as a direct descendant of two chromosomes from the previous generation and only actually mutating 50% of the genes of the chromosomes that were selected to mutate. Below are the </w:t>
      </w:r>
      <w:r w:rsidRPr="00F86448">
        <w:lastRenderedPageBreak/>
        <w:t>results, which are surprisingly similar when it comes to the actual goal of the algorithm, but what we find most interesting is the heuristic values.</w:t>
      </w:r>
    </w:p>
    <w:tbl>
      <w:tblPr>
        <w:tblStyle w:val="TableGrid"/>
        <w:tblW w:w="0" w:type="auto"/>
        <w:jc w:val="center"/>
        <w:tblLook w:val="04A0" w:firstRow="1" w:lastRow="0" w:firstColumn="1" w:lastColumn="0" w:noHBand="0" w:noVBand="1"/>
      </w:tblPr>
      <w:tblGrid>
        <w:gridCol w:w="1726"/>
        <w:gridCol w:w="1726"/>
        <w:gridCol w:w="1726"/>
        <w:gridCol w:w="1726"/>
        <w:gridCol w:w="1726"/>
      </w:tblGrid>
      <w:tr w:rsidR="00C51B63" w:rsidRPr="00F86448" w14:paraId="1E9B4260" w14:textId="77777777" w:rsidTr="00C51B63">
        <w:trPr>
          <w:trHeight w:hRule="exact" w:val="288"/>
          <w:jc w:val="center"/>
        </w:trPr>
        <w:tc>
          <w:tcPr>
            <w:tcW w:w="1726" w:type="dxa"/>
            <w:vAlign w:val="center"/>
          </w:tcPr>
          <w:p w14:paraId="4C1847D7" w14:textId="2BA7F281" w:rsidR="00C51B63" w:rsidRPr="00F86448" w:rsidRDefault="00C51B63"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bookmarkStart w:id="67" w:name="_Hlk20670464"/>
            <w:r w:rsidRPr="00F86448">
              <w:rPr>
                <w:rFonts w:ascii="Calibri" w:hAnsi="Calibri"/>
                <w:sz w:val="22"/>
                <w:szCs w:val="22"/>
              </w:rPr>
              <w:t>Min Weight</w:t>
            </w:r>
          </w:p>
        </w:tc>
        <w:tc>
          <w:tcPr>
            <w:tcW w:w="1726" w:type="dxa"/>
            <w:vAlign w:val="center"/>
          </w:tcPr>
          <w:p w14:paraId="5A88CF28" w14:textId="650F02BF" w:rsidR="00C51B63" w:rsidRPr="00F86448" w:rsidRDefault="00C51B63"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F86448">
              <w:rPr>
                <w:rFonts w:ascii="Calibri" w:hAnsi="Calibri"/>
                <w:sz w:val="22"/>
                <w:szCs w:val="22"/>
              </w:rPr>
              <w:t>Max Weight</w:t>
            </w:r>
          </w:p>
        </w:tc>
        <w:tc>
          <w:tcPr>
            <w:tcW w:w="1726" w:type="dxa"/>
            <w:vAlign w:val="center"/>
          </w:tcPr>
          <w:p w14:paraId="4D801962" w14:textId="0BE948F5" w:rsidR="00C51B63" w:rsidRPr="00F86448" w:rsidRDefault="00C51B63"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F86448">
              <w:rPr>
                <w:rFonts w:ascii="Calibri" w:hAnsi="Calibri"/>
                <w:sz w:val="22"/>
                <w:szCs w:val="22"/>
              </w:rPr>
              <w:t>Min Value</w:t>
            </w:r>
          </w:p>
        </w:tc>
        <w:tc>
          <w:tcPr>
            <w:tcW w:w="1726" w:type="dxa"/>
            <w:vAlign w:val="center"/>
          </w:tcPr>
          <w:p w14:paraId="465A9500" w14:textId="0FA0A43E" w:rsidR="00C51B63" w:rsidRPr="00F86448" w:rsidRDefault="00C51B63"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F86448">
              <w:rPr>
                <w:rFonts w:ascii="Calibri" w:hAnsi="Calibri"/>
                <w:sz w:val="22"/>
                <w:szCs w:val="22"/>
              </w:rPr>
              <w:t>Max Value</w:t>
            </w:r>
          </w:p>
        </w:tc>
        <w:tc>
          <w:tcPr>
            <w:tcW w:w="1726" w:type="dxa"/>
            <w:vAlign w:val="center"/>
          </w:tcPr>
          <w:p w14:paraId="1C12F705" w14:textId="20C98BB5" w:rsidR="00C51B63" w:rsidRPr="00F86448" w:rsidRDefault="00C51B63"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F86448">
              <w:rPr>
                <w:rFonts w:ascii="Calibri" w:hAnsi="Calibri"/>
                <w:sz w:val="22"/>
                <w:szCs w:val="22"/>
              </w:rPr>
              <w:t>Total Value</w:t>
            </w:r>
          </w:p>
        </w:tc>
      </w:tr>
      <w:tr w:rsidR="00C51B63" w:rsidRPr="00F86448" w14:paraId="7E1DE6C3" w14:textId="77777777" w:rsidTr="00C51B63">
        <w:trPr>
          <w:trHeight w:hRule="exact" w:val="288"/>
          <w:jc w:val="center"/>
        </w:trPr>
        <w:tc>
          <w:tcPr>
            <w:tcW w:w="1726" w:type="dxa"/>
            <w:hideMark/>
          </w:tcPr>
          <w:p w14:paraId="72986559" w14:textId="77777777" w:rsidR="00C51B63" w:rsidRPr="00F86448"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1</w:t>
            </w:r>
          </w:p>
        </w:tc>
        <w:tc>
          <w:tcPr>
            <w:tcW w:w="1726" w:type="dxa"/>
            <w:hideMark/>
          </w:tcPr>
          <w:p w14:paraId="5B74F361" w14:textId="77777777" w:rsidR="00C51B63" w:rsidRPr="00F86448"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0.015</w:t>
            </w:r>
          </w:p>
        </w:tc>
        <w:tc>
          <w:tcPr>
            <w:tcW w:w="1726" w:type="dxa"/>
            <w:hideMark/>
          </w:tcPr>
          <w:p w14:paraId="30A9A762" w14:textId="77777777" w:rsidR="00C51B63" w:rsidRPr="00F86448"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0.039</w:t>
            </w:r>
          </w:p>
        </w:tc>
        <w:tc>
          <w:tcPr>
            <w:tcW w:w="1726" w:type="dxa"/>
            <w:hideMark/>
          </w:tcPr>
          <w:p w14:paraId="77871797" w14:textId="77777777" w:rsidR="00C51B63" w:rsidRPr="00F86448"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0.976</w:t>
            </w:r>
          </w:p>
        </w:tc>
        <w:tc>
          <w:tcPr>
            <w:tcW w:w="1726" w:type="dxa"/>
            <w:hideMark/>
          </w:tcPr>
          <w:p w14:paraId="14A0F684" w14:textId="77777777" w:rsidR="00C51B63" w:rsidRPr="00F86448"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490.279</w:t>
            </w:r>
          </w:p>
        </w:tc>
      </w:tr>
      <w:tr w:rsidR="00C51B63" w:rsidRPr="00F86448" w14:paraId="4C871343" w14:textId="77777777" w:rsidTr="00C51B63">
        <w:trPr>
          <w:trHeight w:hRule="exact" w:val="288"/>
          <w:jc w:val="center"/>
        </w:trPr>
        <w:tc>
          <w:tcPr>
            <w:tcW w:w="1726" w:type="dxa"/>
            <w:hideMark/>
          </w:tcPr>
          <w:p w14:paraId="5C2ACB9D" w14:textId="77777777" w:rsidR="00C51B63" w:rsidRPr="00F86448"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1</w:t>
            </w:r>
          </w:p>
        </w:tc>
        <w:tc>
          <w:tcPr>
            <w:tcW w:w="1726" w:type="dxa"/>
            <w:hideMark/>
          </w:tcPr>
          <w:p w14:paraId="70D21AC7" w14:textId="77777777" w:rsidR="00C51B63" w:rsidRPr="00F86448"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0.006</w:t>
            </w:r>
          </w:p>
        </w:tc>
        <w:tc>
          <w:tcPr>
            <w:tcW w:w="1726" w:type="dxa"/>
            <w:hideMark/>
          </w:tcPr>
          <w:p w14:paraId="475A2ED7" w14:textId="77777777" w:rsidR="00C51B63" w:rsidRPr="00F86448"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0.04</w:t>
            </w:r>
          </w:p>
        </w:tc>
        <w:tc>
          <w:tcPr>
            <w:tcW w:w="1726" w:type="dxa"/>
            <w:hideMark/>
          </w:tcPr>
          <w:p w14:paraId="69C3D355" w14:textId="77777777" w:rsidR="00C51B63" w:rsidRPr="00F86448"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0.89</w:t>
            </w:r>
          </w:p>
        </w:tc>
        <w:tc>
          <w:tcPr>
            <w:tcW w:w="1726" w:type="dxa"/>
            <w:hideMark/>
          </w:tcPr>
          <w:p w14:paraId="188F4CEE" w14:textId="77777777" w:rsidR="00C51B63" w:rsidRPr="00F86448"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488.994</w:t>
            </w:r>
          </w:p>
        </w:tc>
      </w:tr>
      <w:tr w:rsidR="00C51B63" w:rsidRPr="00F86448" w14:paraId="6E767517" w14:textId="77777777" w:rsidTr="00C51B63">
        <w:trPr>
          <w:trHeight w:hRule="exact" w:val="288"/>
          <w:jc w:val="center"/>
        </w:trPr>
        <w:tc>
          <w:tcPr>
            <w:tcW w:w="1726" w:type="dxa"/>
            <w:hideMark/>
          </w:tcPr>
          <w:p w14:paraId="74FAD225" w14:textId="77777777" w:rsidR="00C51B63" w:rsidRPr="00F86448"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1</w:t>
            </w:r>
          </w:p>
        </w:tc>
        <w:tc>
          <w:tcPr>
            <w:tcW w:w="1726" w:type="dxa"/>
            <w:hideMark/>
          </w:tcPr>
          <w:p w14:paraId="555CC95B" w14:textId="77777777" w:rsidR="00C51B63" w:rsidRPr="00F86448"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0.006</w:t>
            </w:r>
          </w:p>
        </w:tc>
        <w:tc>
          <w:tcPr>
            <w:tcW w:w="1726" w:type="dxa"/>
            <w:hideMark/>
          </w:tcPr>
          <w:p w14:paraId="63A581E5" w14:textId="77777777" w:rsidR="00C51B63" w:rsidRPr="00F86448"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0.032</w:t>
            </w:r>
          </w:p>
        </w:tc>
        <w:tc>
          <w:tcPr>
            <w:tcW w:w="1726" w:type="dxa"/>
            <w:hideMark/>
          </w:tcPr>
          <w:p w14:paraId="5F75263A" w14:textId="77777777" w:rsidR="00C51B63" w:rsidRPr="00F86448"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0.854</w:t>
            </w:r>
          </w:p>
        </w:tc>
        <w:tc>
          <w:tcPr>
            <w:tcW w:w="1726" w:type="dxa"/>
            <w:hideMark/>
          </w:tcPr>
          <w:p w14:paraId="2C485876" w14:textId="77777777" w:rsidR="00C51B63" w:rsidRPr="00F86448"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488.303</w:t>
            </w:r>
          </w:p>
        </w:tc>
      </w:tr>
      <w:tr w:rsidR="00C51B63" w:rsidRPr="00F86448" w14:paraId="59122959" w14:textId="77777777" w:rsidTr="00C51B63">
        <w:trPr>
          <w:trHeight w:hRule="exact" w:val="288"/>
          <w:jc w:val="center"/>
        </w:trPr>
        <w:tc>
          <w:tcPr>
            <w:tcW w:w="1726" w:type="dxa"/>
            <w:hideMark/>
          </w:tcPr>
          <w:p w14:paraId="5176E578" w14:textId="77777777" w:rsidR="00C51B63" w:rsidRPr="00F86448"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1</w:t>
            </w:r>
          </w:p>
        </w:tc>
        <w:tc>
          <w:tcPr>
            <w:tcW w:w="1726" w:type="dxa"/>
            <w:hideMark/>
          </w:tcPr>
          <w:p w14:paraId="594E1F02" w14:textId="77777777" w:rsidR="00C51B63" w:rsidRPr="00F86448"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0.007</w:t>
            </w:r>
          </w:p>
        </w:tc>
        <w:tc>
          <w:tcPr>
            <w:tcW w:w="1726" w:type="dxa"/>
            <w:hideMark/>
          </w:tcPr>
          <w:p w14:paraId="25087794" w14:textId="77777777" w:rsidR="00C51B63" w:rsidRPr="00F86448"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0.043</w:t>
            </w:r>
          </w:p>
        </w:tc>
        <w:tc>
          <w:tcPr>
            <w:tcW w:w="1726" w:type="dxa"/>
            <w:hideMark/>
          </w:tcPr>
          <w:p w14:paraId="50E0392A" w14:textId="77777777" w:rsidR="00C51B63" w:rsidRPr="00F86448"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0.837</w:t>
            </w:r>
          </w:p>
        </w:tc>
        <w:tc>
          <w:tcPr>
            <w:tcW w:w="1726" w:type="dxa"/>
            <w:hideMark/>
          </w:tcPr>
          <w:p w14:paraId="44FDD647" w14:textId="77777777" w:rsidR="00C51B63" w:rsidRPr="00F86448"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485.735</w:t>
            </w:r>
          </w:p>
        </w:tc>
      </w:tr>
      <w:tr w:rsidR="00C51B63" w:rsidRPr="00F86448" w14:paraId="7274353F" w14:textId="77777777" w:rsidTr="00C51B63">
        <w:trPr>
          <w:trHeight w:hRule="exact" w:val="288"/>
          <w:jc w:val="center"/>
        </w:trPr>
        <w:tc>
          <w:tcPr>
            <w:tcW w:w="1726" w:type="dxa"/>
            <w:hideMark/>
          </w:tcPr>
          <w:p w14:paraId="28C92715" w14:textId="77777777" w:rsidR="00C51B63" w:rsidRPr="00F86448"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1</w:t>
            </w:r>
          </w:p>
        </w:tc>
        <w:tc>
          <w:tcPr>
            <w:tcW w:w="1726" w:type="dxa"/>
            <w:hideMark/>
          </w:tcPr>
          <w:p w14:paraId="47ED0BBF" w14:textId="77777777" w:rsidR="00C51B63" w:rsidRPr="00F86448"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0.007</w:t>
            </w:r>
          </w:p>
        </w:tc>
        <w:tc>
          <w:tcPr>
            <w:tcW w:w="1726" w:type="dxa"/>
            <w:hideMark/>
          </w:tcPr>
          <w:p w14:paraId="6BE88449" w14:textId="77777777" w:rsidR="00C51B63" w:rsidRPr="00F86448"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0.021</w:t>
            </w:r>
          </w:p>
        </w:tc>
        <w:tc>
          <w:tcPr>
            <w:tcW w:w="1726" w:type="dxa"/>
            <w:hideMark/>
          </w:tcPr>
          <w:p w14:paraId="5227E5EB" w14:textId="77777777" w:rsidR="00C51B63" w:rsidRPr="00F86448"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0.35</w:t>
            </w:r>
          </w:p>
        </w:tc>
        <w:tc>
          <w:tcPr>
            <w:tcW w:w="1726" w:type="dxa"/>
            <w:hideMark/>
          </w:tcPr>
          <w:p w14:paraId="5FAC5CE2" w14:textId="77777777" w:rsidR="00C51B63" w:rsidRPr="00F86448"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485.472</w:t>
            </w:r>
          </w:p>
        </w:tc>
      </w:tr>
      <w:bookmarkEnd w:id="67"/>
    </w:tbl>
    <w:p w14:paraId="5A46BE78" w14:textId="211551FC" w:rsidR="00C51B63" w:rsidRPr="00F86448" w:rsidRDefault="00C51B63" w:rsidP="002B55D8">
      <w:pPr>
        <w:pStyle w:val="NoSpacing"/>
      </w:pPr>
    </w:p>
    <w:p w14:paraId="49F6FEFF" w14:textId="325B6B51" w:rsidR="00413C04" w:rsidRPr="00F86448" w:rsidRDefault="00413C04" w:rsidP="002B55D8">
      <w:pPr>
        <w:pStyle w:val="NoSpacing"/>
      </w:pPr>
      <w:r w:rsidRPr="00F86448">
        <w:tab/>
        <w:t xml:space="preserve">Judging by the common theme of the minimum weight being the most heavily prioritized heuristic variable </w:t>
      </w:r>
      <w:r w:rsidR="00BA34E6">
        <w:t>we think</w:t>
      </w:r>
      <w:r w:rsidRPr="00F86448">
        <w:t xml:space="preserve"> that </w:t>
      </w:r>
      <w:r w:rsidR="00BA34E6">
        <w:t>this</w:t>
      </w:r>
      <w:r w:rsidR="00BA34E6" w:rsidRPr="00F86448">
        <w:t xml:space="preserve"> </w:t>
      </w:r>
      <w:r w:rsidRPr="00F86448">
        <w:t>was due to our 300</w:t>
      </w:r>
      <w:r w:rsidR="006837B7" w:rsidRPr="00F86448">
        <w:t xml:space="preserve"> randomly generated</w:t>
      </w:r>
      <w:r w:rsidRPr="00F86448">
        <w:t xml:space="preserve"> knapsack objects </w:t>
      </w:r>
      <w:r w:rsidR="006837B7" w:rsidRPr="00F86448">
        <w:t>were</w:t>
      </w:r>
      <w:r w:rsidRPr="00F86448">
        <w:t xml:space="preserve"> generally </w:t>
      </w:r>
      <w:r w:rsidR="00497AC4" w:rsidRPr="00F86448">
        <w:t>heavier</w:t>
      </w:r>
      <w:r w:rsidRPr="00F86448">
        <w:t xml:space="preserve"> than the middle of the </w:t>
      </w:r>
      <w:r w:rsidR="006837B7" w:rsidRPr="00F86448">
        <w:t>allowed generation weight range</w:t>
      </w:r>
      <w:r w:rsidRPr="00F86448">
        <w:t xml:space="preserve">, while it was likely that the values were generally lower than the middle of the </w:t>
      </w:r>
      <w:r w:rsidR="006837B7" w:rsidRPr="00F86448">
        <w:t xml:space="preserve">allowed generation value </w:t>
      </w:r>
      <w:r w:rsidRPr="00F86448">
        <w:t xml:space="preserve">range. So, we calculated the average weight and value of our 300 objects and discovered that our average weight was 15.06 and our average value was 14.79, thus, our theory </w:t>
      </w:r>
      <w:r w:rsidR="006837B7" w:rsidRPr="00F86448">
        <w:t xml:space="preserve">that our randomly generated objects were on the </w:t>
      </w:r>
      <w:r w:rsidR="00497AC4" w:rsidRPr="00F86448">
        <w:t>heavier</w:t>
      </w:r>
      <w:r w:rsidR="006837B7" w:rsidRPr="00F86448">
        <w:t xml:space="preserve"> side, and lower value side </w:t>
      </w:r>
      <w:r w:rsidRPr="00F86448">
        <w:t xml:space="preserve">was correct. </w:t>
      </w:r>
    </w:p>
    <w:p w14:paraId="06B75312" w14:textId="77777777" w:rsidR="00413C04" w:rsidRPr="00F86448" w:rsidRDefault="00413C04" w:rsidP="00413C04">
      <w:pPr>
        <w:pStyle w:val="NoSpacing"/>
        <w:keepNext/>
      </w:pPr>
      <w:r w:rsidRPr="00F86448">
        <w:rPr>
          <w:noProof/>
        </w:rPr>
        <w:lastRenderedPageBreak/>
        <w:drawing>
          <wp:inline distT="0" distB="0" distL="0" distR="0" wp14:anchorId="190A77F7" wp14:editId="05B2928C">
            <wp:extent cx="5486400" cy="23215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86400" cy="2321560"/>
                    </a:xfrm>
                    <a:prstGeom prst="rect">
                      <a:avLst/>
                    </a:prstGeom>
                  </pic:spPr>
                </pic:pic>
              </a:graphicData>
            </a:graphic>
          </wp:inline>
        </w:drawing>
      </w:r>
    </w:p>
    <w:p w14:paraId="34A1EEA4" w14:textId="6C01E27A" w:rsidR="00413C04" w:rsidRPr="00F86448" w:rsidRDefault="00413C04" w:rsidP="00413C04">
      <w:pPr>
        <w:pStyle w:val="Caption"/>
      </w:pPr>
      <w:r w:rsidRPr="00F86448">
        <w:t xml:space="preserve">Figure </w:t>
      </w:r>
      <w:fldSimple w:instr=" SEQ Figure \* ARABIC ">
        <w:r w:rsidR="00004AFD" w:rsidRPr="00F86448">
          <w:rPr>
            <w:noProof/>
          </w:rPr>
          <w:t>10</w:t>
        </w:r>
      </w:fldSimple>
      <w:r w:rsidRPr="00F86448">
        <w:t xml:space="preserve"> shows that the liberal approach to genetic mutation converged in only 80 generations.</w:t>
      </w:r>
    </w:p>
    <w:p w14:paraId="504EDDBC" w14:textId="77777777" w:rsidR="00413C04" w:rsidRPr="00F86448" w:rsidRDefault="00413C04" w:rsidP="00413C04">
      <w:pPr>
        <w:pStyle w:val="Body"/>
        <w:keepNext/>
      </w:pPr>
      <w:r w:rsidRPr="00F86448">
        <w:rPr>
          <w:noProof/>
        </w:rPr>
        <w:drawing>
          <wp:inline distT="0" distB="0" distL="0" distR="0" wp14:anchorId="50CD7944" wp14:editId="068A13CA">
            <wp:extent cx="5486400" cy="232156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86400" cy="2321560"/>
                    </a:xfrm>
                    <a:prstGeom prst="rect">
                      <a:avLst/>
                    </a:prstGeom>
                  </pic:spPr>
                </pic:pic>
              </a:graphicData>
            </a:graphic>
          </wp:inline>
        </w:drawing>
      </w:r>
    </w:p>
    <w:p w14:paraId="6A7B638D" w14:textId="51DD990C" w:rsidR="00413C04" w:rsidRPr="00F86448" w:rsidRDefault="00413C04" w:rsidP="00413C04">
      <w:pPr>
        <w:pStyle w:val="Caption"/>
      </w:pPr>
      <w:r w:rsidRPr="00F86448">
        <w:t xml:space="preserve">Figure </w:t>
      </w:r>
      <w:fldSimple w:instr=" SEQ Figure \* ARABIC ">
        <w:r w:rsidR="00004AFD" w:rsidRPr="00F86448">
          <w:rPr>
            <w:noProof/>
          </w:rPr>
          <w:t>11</w:t>
        </w:r>
      </w:fldSimple>
      <w:r w:rsidRPr="00F86448">
        <w:t xml:space="preserve"> shows the fitness of each parent chromosome selected in each generation</w:t>
      </w:r>
      <w:r w:rsidR="00497AC4">
        <w:t>. Having more parents with higher fitness means we were converging to the better genes.</w:t>
      </w:r>
    </w:p>
    <w:p w14:paraId="4651A331" w14:textId="44EE5B61" w:rsidR="00413C04" w:rsidRPr="00F86448" w:rsidRDefault="00413C04" w:rsidP="00413C04">
      <w:pPr>
        <w:pStyle w:val="Body"/>
        <w:rPr>
          <w:sz w:val="24"/>
          <w:szCs w:val="24"/>
        </w:rPr>
      </w:pPr>
    </w:p>
    <w:p w14:paraId="07346425" w14:textId="101DE357" w:rsidR="00413C04" w:rsidRPr="00F86448" w:rsidRDefault="00413C04" w:rsidP="00697EDB">
      <w:pPr>
        <w:pStyle w:val="NoSpacing"/>
      </w:pPr>
      <w:r w:rsidRPr="00F86448">
        <w:tab/>
        <w:t>Finally, after trying the liberal strategy we wanted to try a more conservative approach to mutating the genes.</w:t>
      </w:r>
      <w:r w:rsidR="00697EDB" w:rsidRPr="00F86448">
        <w:t xml:space="preserve"> We were surprised that it converged with similar results even faster than the liberal approach!</w:t>
      </w:r>
    </w:p>
    <w:tbl>
      <w:tblPr>
        <w:tblStyle w:val="TableGrid"/>
        <w:tblpPr w:leftFromText="180" w:rightFromText="180" w:vertAnchor="text" w:horzAnchor="margin" w:tblpY="78"/>
        <w:tblW w:w="5000" w:type="pct"/>
        <w:tblCellMar>
          <w:left w:w="115" w:type="dxa"/>
          <w:right w:w="115" w:type="dxa"/>
        </w:tblCellMar>
        <w:tblLook w:val="04A0" w:firstRow="1" w:lastRow="0" w:firstColumn="1" w:lastColumn="0" w:noHBand="0" w:noVBand="1"/>
      </w:tblPr>
      <w:tblGrid>
        <w:gridCol w:w="4315"/>
        <w:gridCol w:w="4315"/>
      </w:tblGrid>
      <w:tr w:rsidR="00697EDB" w:rsidRPr="00F86448" w14:paraId="693FD977" w14:textId="77777777" w:rsidTr="00697EDB">
        <w:trPr>
          <w:trHeight w:hRule="exact" w:val="288"/>
        </w:trPr>
        <w:tc>
          <w:tcPr>
            <w:tcW w:w="2500" w:type="pct"/>
          </w:tcPr>
          <w:p w14:paraId="33269CE0" w14:textId="77777777" w:rsidR="00697EDB" w:rsidRPr="00F86448" w:rsidRDefault="00697EDB" w:rsidP="00697EDB">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F86448">
              <w:rPr>
                <w:rFonts w:ascii="Calibri" w:hAnsi="Calibri"/>
                <w:sz w:val="22"/>
                <w:szCs w:val="22"/>
              </w:rPr>
              <w:t>% Chromosomes Mutated</w:t>
            </w:r>
          </w:p>
        </w:tc>
        <w:tc>
          <w:tcPr>
            <w:tcW w:w="2500" w:type="pct"/>
          </w:tcPr>
          <w:p w14:paraId="6B5CFC16" w14:textId="7133795F" w:rsidR="00697EDB" w:rsidRPr="00F86448" w:rsidRDefault="00697EDB" w:rsidP="00697EDB">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F86448">
              <w:rPr>
                <w:rFonts w:ascii="Calibri" w:hAnsi="Calibri"/>
                <w:sz w:val="22"/>
                <w:szCs w:val="22"/>
              </w:rPr>
              <w:t>25%</w:t>
            </w:r>
          </w:p>
        </w:tc>
      </w:tr>
      <w:tr w:rsidR="00697EDB" w:rsidRPr="00F86448" w14:paraId="069AD807" w14:textId="77777777" w:rsidTr="00697EDB">
        <w:trPr>
          <w:trHeight w:hRule="exact" w:val="288"/>
        </w:trPr>
        <w:tc>
          <w:tcPr>
            <w:tcW w:w="2500" w:type="pct"/>
          </w:tcPr>
          <w:p w14:paraId="5186A5A3" w14:textId="77777777" w:rsidR="00697EDB" w:rsidRPr="00F86448" w:rsidRDefault="00697EDB" w:rsidP="00697EDB">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F86448">
              <w:rPr>
                <w:rFonts w:ascii="Calibri" w:hAnsi="Calibri"/>
                <w:sz w:val="22"/>
                <w:szCs w:val="22"/>
              </w:rPr>
              <w:t>% Genes Mutated</w:t>
            </w:r>
          </w:p>
        </w:tc>
        <w:tc>
          <w:tcPr>
            <w:tcW w:w="2500" w:type="pct"/>
          </w:tcPr>
          <w:p w14:paraId="358D3E46" w14:textId="40BD9FA8" w:rsidR="00697EDB" w:rsidRPr="00F86448" w:rsidRDefault="00697EDB" w:rsidP="00697EDB">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F86448">
              <w:rPr>
                <w:rFonts w:ascii="Calibri" w:hAnsi="Calibri"/>
                <w:sz w:val="22"/>
                <w:szCs w:val="22"/>
              </w:rPr>
              <w:t>25%</w:t>
            </w:r>
          </w:p>
        </w:tc>
      </w:tr>
      <w:tr w:rsidR="00697EDB" w:rsidRPr="00F86448" w14:paraId="291287D5" w14:textId="77777777" w:rsidTr="00697EDB">
        <w:trPr>
          <w:trHeight w:hRule="exact" w:val="288"/>
        </w:trPr>
        <w:tc>
          <w:tcPr>
            <w:tcW w:w="2500" w:type="pct"/>
          </w:tcPr>
          <w:p w14:paraId="7D5E3ACA" w14:textId="77777777" w:rsidR="00697EDB" w:rsidRPr="00F86448" w:rsidRDefault="00697EDB" w:rsidP="00697EDB">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F86448">
              <w:rPr>
                <w:rFonts w:ascii="Calibri" w:hAnsi="Calibri"/>
                <w:sz w:val="22"/>
                <w:szCs w:val="22"/>
              </w:rPr>
              <w:t>Maximum % Mutation Deviation</w:t>
            </w:r>
          </w:p>
        </w:tc>
        <w:tc>
          <w:tcPr>
            <w:tcW w:w="2500" w:type="pct"/>
          </w:tcPr>
          <w:p w14:paraId="230244B5" w14:textId="77777777" w:rsidR="00697EDB" w:rsidRPr="00F86448" w:rsidRDefault="00697EDB" w:rsidP="00697EDB">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F86448">
              <w:rPr>
                <w:rFonts w:ascii="Calibri" w:hAnsi="Calibri"/>
                <w:sz w:val="22"/>
                <w:szCs w:val="22"/>
              </w:rPr>
              <w:t>25%</w:t>
            </w:r>
          </w:p>
        </w:tc>
      </w:tr>
    </w:tbl>
    <w:p w14:paraId="65A7465D" w14:textId="45A2CDFE" w:rsidR="00697EDB" w:rsidRPr="00F86448" w:rsidRDefault="00697EDB" w:rsidP="00697EDB">
      <w:pPr>
        <w:pStyle w:val="NoSpacing"/>
      </w:pPr>
    </w:p>
    <w:p w14:paraId="11C55A93" w14:textId="40A3FC77" w:rsidR="00697EDB" w:rsidRPr="00F86448" w:rsidRDefault="00697EDB" w:rsidP="00697EDB">
      <w:pPr>
        <w:pStyle w:val="NoSpacing"/>
      </w:pPr>
      <w:r w:rsidRPr="00F86448">
        <w:lastRenderedPageBreak/>
        <w:tab/>
        <w:t>By only selecting 25% of the population to mutate, and only selecting 25% of each chromosome’s genes, we only ended up mutating 6.25% of the total gene pool. However, the algorithm still converged quickly because it was given the ability to test the new generations mutations directly against the previous generations genes whereas the liberal approach was more so just trying new things as much as it could.</w:t>
      </w:r>
    </w:p>
    <w:tbl>
      <w:tblPr>
        <w:tblStyle w:val="TableGrid"/>
        <w:tblW w:w="0" w:type="auto"/>
        <w:jc w:val="center"/>
        <w:tblLook w:val="04A0" w:firstRow="1" w:lastRow="0" w:firstColumn="1" w:lastColumn="0" w:noHBand="0" w:noVBand="1"/>
      </w:tblPr>
      <w:tblGrid>
        <w:gridCol w:w="1726"/>
        <w:gridCol w:w="1726"/>
        <w:gridCol w:w="1726"/>
        <w:gridCol w:w="1726"/>
        <w:gridCol w:w="1726"/>
      </w:tblGrid>
      <w:tr w:rsidR="00697EDB" w:rsidRPr="00F86448" w14:paraId="1BC7CE51" w14:textId="77777777" w:rsidTr="00697EDB">
        <w:trPr>
          <w:trHeight w:hRule="exact" w:val="288"/>
          <w:jc w:val="center"/>
        </w:trPr>
        <w:tc>
          <w:tcPr>
            <w:tcW w:w="1726" w:type="dxa"/>
            <w:vAlign w:val="center"/>
          </w:tcPr>
          <w:p w14:paraId="5A73124C" w14:textId="77777777" w:rsidR="00697EDB" w:rsidRPr="00F86448" w:rsidRDefault="00697EDB" w:rsidP="00144705">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F86448">
              <w:rPr>
                <w:rFonts w:ascii="Calibri" w:hAnsi="Calibri"/>
                <w:sz w:val="22"/>
                <w:szCs w:val="22"/>
              </w:rPr>
              <w:t>Min Weight</w:t>
            </w:r>
          </w:p>
        </w:tc>
        <w:tc>
          <w:tcPr>
            <w:tcW w:w="1726" w:type="dxa"/>
            <w:vAlign w:val="center"/>
          </w:tcPr>
          <w:p w14:paraId="0B91C2F5" w14:textId="77777777" w:rsidR="00697EDB" w:rsidRPr="00F86448" w:rsidRDefault="00697EDB" w:rsidP="00144705">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F86448">
              <w:rPr>
                <w:rFonts w:ascii="Calibri" w:hAnsi="Calibri"/>
                <w:sz w:val="22"/>
                <w:szCs w:val="22"/>
              </w:rPr>
              <w:t>Max Weight</w:t>
            </w:r>
          </w:p>
        </w:tc>
        <w:tc>
          <w:tcPr>
            <w:tcW w:w="1726" w:type="dxa"/>
            <w:vAlign w:val="center"/>
          </w:tcPr>
          <w:p w14:paraId="71F0E035" w14:textId="77777777" w:rsidR="00697EDB" w:rsidRPr="00F86448" w:rsidRDefault="00697EDB" w:rsidP="00144705">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F86448">
              <w:rPr>
                <w:rFonts w:ascii="Calibri" w:hAnsi="Calibri"/>
                <w:sz w:val="22"/>
                <w:szCs w:val="22"/>
              </w:rPr>
              <w:t>Min Value</w:t>
            </w:r>
          </w:p>
        </w:tc>
        <w:tc>
          <w:tcPr>
            <w:tcW w:w="1726" w:type="dxa"/>
            <w:vAlign w:val="center"/>
          </w:tcPr>
          <w:p w14:paraId="40D63BBA" w14:textId="77777777" w:rsidR="00697EDB" w:rsidRPr="00F86448" w:rsidRDefault="00697EDB" w:rsidP="00144705">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F86448">
              <w:rPr>
                <w:rFonts w:ascii="Calibri" w:hAnsi="Calibri"/>
                <w:sz w:val="22"/>
                <w:szCs w:val="22"/>
              </w:rPr>
              <w:t>Max Value</w:t>
            </w:r>
          </w:p>
        </w:tc>
        <w:tc>
          <w:tcPr>
            <w:tcW w:w="1726" w:type="dxa"/>
            <w:vAlign w:val="center"/>
          </w:tcPr>
          <w:p w14:paraId="75BE2CC1" w14:textId="77777777" w:rsidR="00697EDB" w:rsidRPr="00F86448" w:rsidRDefault="00697EDB" w:rsidP="00144705">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F86448">
              <w:rPr>
                <w:rFonts w:ascii="Calibri" w:hAnsi="Calibri"/>
                <w:sz w:val="22"/>
                <w:szCs w:val="22"/>
              </w:rPr>
              <w:t>Total Value</w:t>
            </w:r>
          </w:p>
        </w:tc>
      </w:tr>
      <w:tr w:rsidR="00697EDB" w:rsidRPr="00F86448" w14:paraId="229A37AE" w14:textId="77777777" w:rsidTr="00697EDB">
        <w:tblPrEx>
          <w:jc w:val="left"/>
        </w:tblPrEx>
        <w:trPr>
          <w:trHeight w:val="300"/>
        </w:trPr>
        <w:tc>
          <w:tcPr>
            <w:tcW w:w="1726" w:type="dxa"/>
            <w:hideMark/>
          </w:tcPr>
          <w:p w14:paraId="2A71ACB8" w14:textId="77777777" w:rsidR="00697EDB" w:rsidRPr="00F86448"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0.956</w:t>
            </w:r>
          </w:p>
        </w:tc>
        <w:tc>
          <w:tcPr>
            <w:tcW w:w="1726" w:type="dxa"/>
            <w:hideMark/>
          </w:tcPr>
          <w:p w14:paraId="65FBD49A" w14:textId="77777777" w:rsidR="00697EDB" w:rsidRPr="00F86448"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0.624</w:t>
            </w:r>
          </w:p>
        </w:tc>
        <w:tc>
          <w:tcPr>
            <w:tcW w:w="1726" w:type="dxa"/>
            <w:hideMark/>
          </w:tcPr>
          <w:p w14:paraId="0917F5E9" w14:textId="77777777" w:rsidR="00697EDB" w:rsidRPr="00F86448"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0.672</w:t>
            </w:r>
          </w:p>
        </w:tc>
        <w:tc>
          <w:tcPr>
            <w:tcW w:w="1726" w:type="dxa"/>
            <w:hideMark/>
          </w:tcPr>
          <w:p w14:paraId="77419693" w14:textId="77777777" w:rsidR="00697EDB" w:rsidRPr="00F86448"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1</w:t>
            </w:r>
          </w:p>
        </w:tc>
        <w:tc>
          <w:tcPr>
            <w:tcW w:w="1726" w:type="dxa"/>
            <w:hideMark/>
          </w:tcPr>
          <w:p w14:paraId="2A3A88AE" w14:textId="77777777" w:rsidR="00697EDB" w:rsidRPr="00F86448"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490.279</w:t>
            </w:r>
          </w:p>
        </w:tc>
      </w:tr>
      <w:tr w:rsidR="00697EDB" w:rsidRPr="00F86448" w14:paraId="05FAA9F9" w14:textId="77777777" w:rsidTr="00697EDB">
        <w:tblPrEx>
          <w:jc w:val="left"/>
        </w:tblPrEx>
        <w:trPr>
          <w:trHeight w:val="300"/>
        </w:trPr>
        <w:tc>
          <w:tcPr>
            <w:tcW w:w="1726" w:type="dxa"/>
            <w:hideMark/>
          </w:tcPr>
          <w:p w14:paraId="1156D818" w14:textId="77777777" w:rsidR="00697EDB" w:rsidRPr="00F86448"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0.956</w:t>
            </w:r>
          </w:p>
        </w:tc>
        <w:tc>
          <w:tcPr>
            <w:tcW w:w="1726" w:type="dxa"/>
            <w:hideMark/>
          </w:tcPr>
          <w:p w14:paraId="4BACC7F1" w14:textId="77777777" w:rsidR="00697EDB" w:rsidRPr="00F86448"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0.618</w:t>
            </w:r>
          </w:p>
        </w:tc>
        <w:tc>
          <w:tcPr>
            <w:tcW w:w="1726" w:type="dxa"/>
            <w:hideMark/>
          </w:tcPr>
          <w:p w14:paraId="3E7F3D5F" w14:textId="77777777" w:rsidR="00697EDB" w:rsidRPr="00F86448"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0.714</w:t>
            </w:r>
          </w:p>
        </w:tc>
        <w:tc>
          <w:tcPr>
            <w:tcW w:w="1726" w:type="dxa"/>
            <w:hideMark/>
          </w:tcPr>
          <w:p w14:paraId="326230AA" w14:textId="77777777" w:rsidR="00697EDB" w:rsidRPr="00F86448"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1</w:t>
            </w:r>
          </w:p>
        </w:tc>
        <w:tc>
          <w:tcPr>
            <w:tcW w:w="1726" w:type="dxa"/>
            <w:hideMark/>
          </w:tcPr>
          <w:p w14:paraId="7BF1CAB6" w14:textId="77777777" w:rsidR="00697EDB" w:rsidRPr="00F86448"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488.994</w:t>
            </w:r>
          </w:p>
        </w:tc>
      </w:tr>
      <w:tr w:rsidR="00697EDB" w:rsidRPr="00F86448" w14:paraId="10D8DE90" w14:textId="77777777" w:rsidTr="00697EDB">
        <w:tblPrEx>
          <w:jc w:val="left"/>
        </w:tblPrEx>
        <w:trPr>
          <w:trHeight w:val="300"/>
        </w:trPr>
        <w:tc>
          <w:tcPr>
            <w:tcW w:w="1726" w:type="dxa"/>
            <w:hideMark/>
          </w:tcPr>
          <w:p w14:paraId="7C5760B0" w14:textId="77777777" w:rsidR="00697EDB" w:rsidRPr="00F86448"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1</w:t>
            </w:r>
          </w:p>
        </w:tc>
        <w:tc>
          <w:tcPr>
            <w:tcW w:w="1726" w:type="dxa"/>
            <w:hideMark/>
          </w:tcPr>
          <w:p w14:paraId="3F2538B9" w14:textId="77777777" w:rsidR="00697EDB" w:rsidRPr="00F86448"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0.618</w:t>
            </w:r>
          </w:p>
        </w:tc>
        <w:tc>
          <w:tcPr>
            <w:tcW w:w="1726" w:type="dxa"/>
            <w:hideMark/>
          </w:tcPr>
          <w:p w14:paraId="11FDE38E" w14:textId="77777777" w:rsidR="00697EDB" w:rsidRPr="00F86448"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0.62</w:t>
            </w:r>
          </w:p>
        </w:tc>
        <w:tc>
          <w:tcPr>
            <w:tcW w:w="1726" w:type="dxa"/>
            <w:hideMark/>
          </w:tcPr>
          <w:p w14:paraId="540F89F7" w14:textId="77777777" w:rsidR="00697EDB" w:rsidRPr="00F86448"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0.936</w:t>
            </w:r>
          </w:p>
        </w:tc>
        <w:tc>
          <w:tcPr>
            <w:tcW w:w="1726" w:type="dxa"/>
            <w:hideMark/>
          </w:tcPr>
          <w:p w14:paraId="732C983A" w14:textId="77777777" w:rsidR="00697EDB" w:rsidRPr="00F86448"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488.303</w:t>
            </w:r>
          </w:p>
        </w:tc>
      </w:tr>
      <w:tr w:rsidR="00697EDB" w:rsidRPr="00F86448" w14:paraId="4DE9FA66" w14:textId="77777777" w:rsidTr="00697EDB">
        <w:tblPrEx>
          <w:jc w:val="left"/>
        </w:tblPrEx>
        <w:trPr>
          <w:trHeight w:val="300"/>
        </w:trPr>
        <w:tc>
          <w:tcPr>
            <w:tcW w:w="1726" w:type="dxa"/>
            <w:hideMark/>
          </w:tcPr>
          <w:p w14:paraId="6ADEE698" w14:textId="77777777" w:rsidR="00697EDB" w:rsidRPr="00F86448"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1</w:t>
            </w:r>
          </w:p>
        </w:tc>
        <w:tc>
          <w:tcPr>
            <w:tcW w:w="1726" w:type="dxa"/>
            <w:hideMark/>
          </w:tcPr>
          <w:p w14:paraId="04413C79" w14:textId="77777777" w:rsidR="00697EDB" w:rsidRPr="00F86448"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0.771</w:t>
            </w:r>
          </w:p>
        </w:tc>
        <w:tc>
          <w:tcPr>
            <w:tcW w:w="1726" w:type="dxa"/>
            <w:hideMark/>
          </w:tcPr>
          <w:p w14:paraId="55B9AD1F" w14:textId="77777777" w:rsidR="00697EDB" w:rsidRPr="00F86448"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0.643</w:t>
            </w:r>
          </w:p>
        </w:tc>
        <w:tc>
          <w:tcPr>
            <w:tcW w:w="1726" w:type="dxa"/>
            <w:hideMark/>
          </w:tcPr>
          <w:p w14:paraId="4F335CD2" w14:textId="77777777" w:rsidR="00697EDB" w:rsidRPr="00F86448"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0.811</w:t>
            </w:r>
          </w:p>
        </w:tc>
        <w:tc>
          <w:tcPr>
            <w:tcW w:w="1726" w:type="dxa"/>
            <w:hideMark/>
          </w:tcPr>
          <w:p w14:paraId="007CC6F9" w14:textId="77777777" w:rsidR="00697EDB" w:rsidRPr="00F86448"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485.735</w:t>
            </w:r>
          </w:p>
        </w:tc>
      </w:tr>
      <w:tr w:rsidR="00697EDB" w:rsidRPr="00F86448" w14:paraId="4BB2617F" w14:textId="77777777" w:rsidTr="00697EDB">
        <w:tblPrEx>
          <w:jc w:val="left"/>
        </w:tblPrEx>
        <w:trPr>
          <w:trHeight w:val="300"/>
        </w:trPr>
        <w:tc>
          <w:tcPr>
            <w:tcW w:w="1726" w:type="dxa"/>
            <w:hideMark/>
          </w:tcPr>
          <w:p w14:paraId="243800E3" w14:textId="77777777" w:rsidR="00697EDB" w:rsidRPr="00F86448"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1</w:t>
            </w:r>
          </w:p>
        </w:tc>
        <w:tc>
          <w:tcPr>
            <w:tcW w:w="1726" w:type="dxa"/>
            <w:hideMark/>
          </w:tcPr>
          <w:p w14:paraId="1386BDA3" w14:textId="77777777" w:rsidR="00697EDB" w:rsidRPr="00F86448"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0.711</w:t>
            </w:r>
          </w:p>
        </w:tc>
        <w:tc>
          <w:tcPr>
            <w:tcW w:w="1726" w:type="dxa"/>
            <w:hideMark/>
          </w:tcPr>
          <w:p w14:paraId="3325E065" w14:textId="77777777" w:rsidR="00697EDB" w:rsidRPr="00F86448"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0.703</w:t>
            </w:r>
          </w:p>
        </w:tc>
        <w:tc>
          <w:tcPr>
            <w:tcW w:w="1726" w:type="dxa"/>
            <w:hideMark/>
          </w:tcPr>
          <w:p w14:paraId="4F1E55C9" w14:textId="77777777" w:rsidR="00697EDB" w:rsidRPr="00F86448"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0.787</w:t>
            </w:r>
          </w:p>
        </w:tc>
        <w:tc>
          <w:tcPr>
            <w:tcW w:w="1726" w:type="dxa"/>
            <w:hideMark/>
          </w:tcPr>
          <w:p w14:paraId="59CDEAB7" w14:textId="77777777" w:rsidR="00697EDB" w:rsidRPr="00F86448"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485.472</w:t>
            </w:r>
          </w:p>
        </w:tc>
      </w:tr>
    </w:tbl>
    <w:p w14:paraId="6E1944D8" w14:textId="60E7F954" w:rsidR="00697EDB" w:rsidRPr="00F86448" w:rsidRDefault="00697EDB" w:rsidP="00697EDB">
      <w:pPr>
        <w:pStyle w:val="NoSpacing"/>
      </w:pPr>
    </w:p>
    <w:p w14:paraId="3E5503A0" w14:textId="2C848A93" w:rsidR="00697EDB" w:rsidRPr="00F86448" w:rsidRDefault="00697EDB" w:rsidP="00697EDB">
      <w:pPr>
        <w:pStyle w:val="NoSpacing"/>
      </w:pPr>
      <w:r w:rsidRPr="00F86448">
        <w:tab/>
        <w:t xml:space="preserve">The conservative approach generated the exact same </w:t>
      </w:r>
      <w:r w:rsidR="006E20F9" w:rsidRPr="00F86448">
        <w:t>solutions but had wildly different heuristic variables to do so.</w:t>
      </w:r>
    </w:p>
    <w:p w14:paraId="07847C00" w14:textId="77777777" w:rsidR="006E20F9" w:rsidRPr="00F86448" w:rsidRDefault="006E20F9" w:rsidP="006E20F9">
      <w:pPr>
        <w:pStyle w:val="NoSpacing"/>
        <w:keepNext/>
      </w:pPr>
      <w:r w:rsidRPr="00F86448">
        <w:rPr>
          <w:noProof/>
        </w:rPr>
        <w:drawing>
          <wp:inline distT="0" distB="0" distL="0" distR="0" wp14:anchorId="3505934E" wp14:editId="73B069AE">
            <wp:extent cx="5486400" cy="232156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86400" cy="2321560"/>
                    </a:xfrm>
                    <a:prstGeom prst="rect">
                      <a:avLst/>
                    </a:prstGeom>
                  </pic:spPr>
                </pic:pic>
              </a:graphicData>
            </a:graphic>
          </wp:inline>
        </w:drawing>
      </w:r>
    </w:p>
    <w:p w14:paraId="33EF0FA1" w14:textId="1804803C" w:rsidR="006E20F9" w:rsidRPr="00F86448" w:rsidRDefault="006E20F9" w:rsidP="006E20F9">
      <w:pPr>
        <w:pStyle w:val="Caption"/>
      </w:pPr>
      <w:r w:rsidRPr="00F86448">
        <w:t xml:space="preserve">Figure </w:t>
      </w:r>
      <w:fldSimple w:instr=" SEQ Figure \* ARABIC ">
        <w:r w:rsidR="00004AFD" w:rsidRPr="00F86448">
          <w:rPr>
            <w:noProof/>
          </w:rPr>
          <w:t>12</w:t>
        </w:r>
      </w:fldSimple>
      <w:r w:rsidRPr="00F86448">
        <w:t xml:space="preserve"> shows a convergence in 65 generations using the conservative approach.</w:t>
      </w:r>
    </w:p>
    <w:p w14:paraId="0049F5E4" w14:textId="021F0E73" w:rsidR="00413C04" w:rsidRPr="00F86448" w:rsidRDefault="00413C04" w:rsidP="002B55D8">
      <w:pPr>
        <w:pStyle w:val="NoSpacing"/>
      </w:pPr>
    </w:p>
    <w:p w14:paraId="69354827" w14:textId="77777777" w:rsidR="006E20F9" w:rsidRPr="00F86448" w:rsidRDefault="006E20F9" w:rsidP="006E20F9">
      <w:pPr>
        <w:pStyle w:val="NoSpacing"/>
        <w:keepNext/>
      </w:pPr>
      <w:r w:rsidRPr="00F86448">
        <w:rPr>
          <w:noProof/>
        </w:rPr>
        <w:lastRenderedPageBreak/>
        <w:drawing>
          <wp:inline distT="0" distB="0" distL="0" distR="0" wp14:anchorId="0E9F85D4" wp14:editId="0EAEDA4A">
            <wp:extent cx="5486400" cy="232156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86400" cy="2321560"/>
                    </a:xfrm>
                    <a:prstGeom prst="rect">
                      <a:avLst/>
                    </a:prstGeom>
                  </pic:spPr>
                </pic:pic>
              </a:graphicData>
            </a:graphic>
          </wp:inline>
        </w:drawing>
      </w:r>
    </w:p>
    <w:p w14:paraId="7C7A0E2B" w14:textId="65097553" w:rsidR="006E20F9" w:rsidRPr="00F86448" w:rsidRDefault="006E20F9" w:rsidP="006E20F9">
      <w:pPr>
        <w:pStyle w:val="Caption"/>
      </w:pPr>
      <w:r w:rsidRPr="00F86448">
        <w:t xml:space="preserve">Figure </w:t>
      </w:r>
      <w:fldSimple w:instr=" SEQ Figure \* ARABIC ">
        <w:r w:rsidR="00004AFD" w:rsidRPr="00F86448">
          <w:rPr>
            <w:noProof/>
          </w:rPr>
          <w:t>13</w:t>
        </w:r>
      </w:fldSimple>
      <w:r w:rsidRPr="00F86448">
        <w:t xml:space="preserve"> shows the fitness of each parent chromosome in each generation</w:t>
      </w:r>
      <w:r w:rsidR="00497AC4">
        <w:t>. Having more parents with higher fitness means we were converging to the better genes.</w:t>
      </w:r>
    </w:p>
    <w:p w14:paraId="247D4FCA" w14:textId="766ABCF0" w:rsidR="006E20F9" w:rsidRPr="00F86448" w:rsidRDefault="006E20F9" w:rsidP="006E20F9">
      <w:pPr>
        <w:pStyle w:val="Body"/>
      </w:pPr>
    </w:p>
    <w:p w14:paraId="77DF4B1B" w14:textId="36E6E7B1" w:rsidR="006E20F9" w:rsidRPr="00F86448" w:rsidRDefault="006E20F9" w:rsidP="006E20F9">
      <w:pPr>
        <w:pStyle w:val="NoSpacing"/>
      </w:pPr>
      <w:r w:rsidRPr="00F86448">
        <w:tab/>
        <w:t xml:space="preserve">The results generated from the conservative approach has a very aggressive dip in convergence at generation 50. </w:t>
      </w:r>
      <w:r w:rsidR="00BA34E6">
        <w:t>This</w:t>
      </w:r>
      <w:r w:rsidRPr="00F86448">
        <w:t xml:space="preserve"> is due to the conservative approach being more selective in what it mutates. If it mutates something in a very negative way, it will eventually use the chromosomes it did not mutate to overwrite the problem.</w:t>
      </w:r>
    </w:p>
    <w:p w14:paraId="45451ED0" w14:textId="0E58863A" w:rsidR="006E20F9" w:rsidRPr="00F86448" w:rsidRDefault="006E20F9" w:rsidP="006E20F9">
      <w:pPr>
        <w:pStyle w:val="NoSpacing"/>
      </w:pPr>
      <w:r w:rsidRPr="00F86448">
        <w:tab/>
      </w:r>
      <w:r w:rsidR="006837B7" w:rsidRPr="00F86448">
        <w:t>To compare our results, we used the standard 0-1 Knapsack approximation algorithm, the greedy algorithm</w:t>
      </w:r>
      <w:r w:rsidR="006924E6" w:rsidRPr="00F86448">
        <w:t>. This traditional algorithm</w:t>
      </w:r>
      <w:r w:rsidR="006837B7" w:rsidRPr="00F86448">
        <w:t xml:space="preserve"> finds the ratio R between weight W and value V</w:t>
      </w:r>
      <w:r w:rsidR="006924E6" w:rsidRPr="00F86448">
        <w:t>, specifically R = V / W, and takes the largest R values until the maximum capacity will be overwhelmed. The greedy algorithm calculated a</w:t>
      </w:r>
      <w:r w:rsidRPr="00F86448">
        <w:t xml:space="preserve"> maximum total value </w:t>
      </w:r>
      <w:r w:rsidR="00312C37" w:rsidRPr="00F86448">
        <w:t>of</w:t>
      </w:r>
      <w:r w:rsidRPr="00F86448">
        <w:t xml:space="preserve"> </w:t>
      </w:r>
      <w:r w:rsidR="00312C37" w:rsidRPr="00F86448">
        <w:t>485.73</w:t>
      </w:r>
      <w:r w:rsidR="00DA566C" w:rsidRPr="00F86448">
        <w:t>7</w:t>
      </w:r>
      <w:r w:rsidR="00312C37" w:rsidRPr="00F86448">
        <w:t xml:space="preserve">. All three genetic algorithm heuristic values produced a higher total value than the traditional greedy algorithm! All three genetic algorithm heuristic values also found a few possible heuristic settings to get a better result than the greedy algorithm. </w:t>
      </w:r>
      <w:r w:rsidR="00144705" w:rsidRPr="00F86448">
        <w:t>Thus,</w:t>
      </w:r>
      <w:r w:rsidR="00312C37" w:rsidRPr="00F86448">
        <w:t xml:space="preserve"> </w:t>
      </w:r>
      <w:r w:rsidR="00312C37" w:rsidRPr="00F86448">
        <w:lastRenderedPageBreak/>
        <w:t xml:space="preserve">proving our </w:t>
      </w:r>
      <w:r w:rsidR="00C441F3" w:rsidRPr="00F86448">
        <w:t xml:space="preserve">generated heuristics can be used to generate an equally efficient algorithm that </w:t>
      </w:r>
      <w:r w:rsidR="00AD05E8" w:rsidRPr="00F86448">
        <w:t xml:space="preserve">can </w:t>
      </w:r>
      <w:r w:rsidR="00C441F3" w:rsidRPr="00F86448">
        <w:t>generates more accurate results.</w:t>
      </w:r>
    </w:p>
    <w:p w14:paraId="40BD5F4A" w14:textId="45584606" w:rsidR="00312C37" w:rsidRPr="00F86448" w:rsidRDefault="00312C37" w:rsidP="006E20F9">
      <w:pPr>
        <w:pStyle w:val="NoSpacing"/>
      </w:pPr>
      <w:r w:rsidRPr="00F86448">
        <w:tab/>
      </w:r>
      <w:r w:rsidR="00AD05E8" w:rsidRPr="00F86448">
        <w:t>To test our claim</w:t>
      </w:r>
      <w:r w:rsidR="00C441F3" w:rsidRPr="00F86448">
        <w:t>, we generated new random sets of knapsack objects and applied the best heuristic variables generated by the three genetic heuristics as well as the greedy algorithm to see how it worked.</w:t>
      </w:r>
      <w:r w:rsidR="00110406" w:rsidRPr="00F86448">
        <w:t xml:space="preserve"> These are the results:</w:t>
      </w:r>
    </w:p>
    <w:tbl>
      <w:tblPr>
        <w:tblStyle w:val="TableGrid"/>
        <w:tblW w:w="0" w:type="auto"/>
        <w:tblLook w:val="04A0" w:firstRow="1" w:lastRow="0" w:firstColumn="1" w:lastColumn="0" w:noHBand="0" w:noVBand="1"/>
      </w:tblPr>
      <w:tblGrid>
        <w:gridCol w:w="1174"/>
        <w:gridCol w:w="1572"/>
        <w:gridCol w:w="1458"/>
        <w:gridCol w:w="1822"/>
        <w:gridCol w:w="1473"/>
        <w:gridCol w:w="1131"/>
      </w:tblGrid>
      <w:tr w:rsidR="00CB6DCA" w:rsidRPr="00F86448" w14:paraId="4FA27C16" w14:textId="20BF582C" w:rsidTr="00CB6DCA">
        <w:trPr>
          <w:trHeight w:hRule="exact" w:val="288"/>
        </w:trPr>
        <w:tc>
          <w:tcPr>
            <w:tcW w:w="1174" w:type="dxa"/>
          </w:tcPr>
          <w:p w14:paraId="7AC4F026" w14:textId="5D43AEEA" w:rsidR="00CB6DCA" w:rsidRPr="00F86448"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Seed</w:t>
            </w:r>
          </w:p>
        </w:tc>
        <w:tc>
          <w:tcPr>
            <w:tcW w:w="1572" w:type="dxa"/>
          </w:tcPr>
          <w:p w14:paraId="4FF4B14F" w14:textId="31C2019F" w:rsidR="00CB6DCA" w:rsidRPr="00F86448"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Balanced</w:t>
            </w:r>
          </w:p>
        </w:tc>
        <w:tc>
          <w:tcPr>
            <w:tcW w:w="1458" w:type="dxa"/>
          </w:tcPr>
          <w:p w14:paraId="7943082D" w14:textId="4F4C0073" w:rsidR="00CB6DCA" w:rsidRPr="00F86448"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Liberal</w:t>
            </w:r>
          </w:p>
        </w:tc>
        <w:tc>
          <w:tcPr>
            <w:tcW w:w="1822" w:type="dxa"/>
          </w:tcPr>
          <w:p w14:paraId="1B9D9671" w14:textId="09290590" w:rsidR="00CB6DCA" w:rsidRPr="00F86448"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Conservative</w:t>
            </w:r>
          </w:p>
        </w:tc>
        <w:tc>
          <w:tcPr>
            <w:tcW w:w="1473" w:type="dxa"/>
          </w:tcPr>
          <w:p w14:paraId="07A13CB4" w14:textId="2E7F130E" w:rsidR="00CB6DCA" w:rsidRPr="00F86448"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Greedy</w:t>
            </w:r>
          </w:p>
        </w:tc>
        <w:tc>
          <w:tcPr>
            <w:tcW w:w="1131" w:type="dxa"/>
          </w:tcPr>
          <w:p w14:paraId="67A64CF9" w14:textId="104ABCEE" w:rsidR="00CB6DCA" w:rsidRPr="00F86448"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Best</w:t>
            </w:r>
          </w:p>
        </w:tc>
      </w:tr>
      <w:tr w:rsidR="00CB6DCA" w:rsidRPr="00F86448" w14:paraId="159A1F82" w14:textId="71E3E71D" w:rsidTr="00CB6DCA">
        <w:trPr>
          <w:trHeight w:hRule="exact" w:val="288"/>
        </w:trPr>
        <w:tc>
          <w:tcPr>
            <w:tcW w:w="1174" w:type="dxa"/>
          </w:tcPr>
          <w:p w14:paraId="0F2B8E76" w14:textId="5F1964F6" w:rsidR="00CB6DCA" w:rsidRPr="00F86448"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1</w:t>
            </w:r>
          </w:p>
        </w:tc>
        <w:tc>
          <w:tcPr>
            <w:tcW w:w="1572" w:type="dxa"/>
          </w:tcPr>
          <w:p w14:paraId="277F48C3" w14:textId="218935D1" w:rsidR="00CB6DCA" w:rsidRPr="00F86448"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469.269</w:t>
            </w:r>
          </w:p>
        </w:tc>
        <w:tc>
          <w:tcPr>
            <w:tcW w:w="1458" w:type="dxa"/>
          </w:tcPr>
          <w:p w14:paraId="5917227A" w14:textId="6AE4C742" w:rsidR="00CB6DCA" w:rsidRPr="00F86448"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469.269</w:t>
            </w:r>
          </w:p>
        </w:tc>
        <w:tc>
          <w:tcPr>
            <w:tcW w:w="1822" w:type="dxa"/>
          </w:tcPr>
          <w:p w14:paraId="679280A7" w14:textId="26A92F21" w:rsidR="00CB6DCA" w:rsidRPr="00F86448"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469.269</w:t>
            </w:r>
          </w:p>
        </w:tc>
        <w:tc>
          <w:tcPr>
            <w:tcW w:w="1473" w:type="dxa"/>
          </w:tcPr>
          <w:p w14:paraId="7A5E7ACE" w14:textId="087130B6" w:rsidR="00CB6DCA" w:rsidRPr="00F86448"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478.673</w:t>
            </w:r>
          </w:p>
        </w:tc>
        <w:tc>
          <w:tcPr>
            <w:tcW w:w="1131" w:type="dxa"/>
          </w:tcPr>
          <w:p w14:paraId="4F262AA3" w14:textId="1D7F65A3" w:rsidR="00CB6DCA" w:rsidRPr="00F86448"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482.398</w:t>
            </w:r>
          </w:p>
        </w:tc>
      </w:tr>
      <w:tr w:rsidR="00CB6DCA" w:rsidRPr="00F86448" w14:paraId="51126286" w14:textId="063E86A9" w:rsidTr="00CB6DCA">
        <w:trPr>
          <w:trHeight w:hRule="exact" w:val="288"/>
        </w:trPr>
        <w:tc>
          <w:tcPr>
            <w:tcW w:w="1174" w:type="dxa"/>
          </w:tcPr>
          <w:p w14:paraId="7D363CED" w14:textId="6C430D4D" w:rsidR="00CB6DCA" w:rsidRPr="00F86448"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2</w:t>
            </w:r>
          </w:p>
        </w:tc>
        <w:tc>
          <w:tcPr>
            <w:tcW w:w="1572" w:type="dxa"/>
          </w:tcPr>
          <w:p w14:paraId="54B77CA4" w14:textId="5CE4BBDC" w:rsidR="00CB6DCA" w:rsidRPr="00F86448"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487.921</w:t>
            </w:r>
          </w:p>
        </w:tc>
        <w:tc>
          <w:tcPr>
            <w:tcW w:w="1458" w:type="dxa"/>
          </w:tcPr>
          <w:p w14:paraId="1E35852F" w14:textId="2FCA4A24" w:rsidR="00CB6DCA" w:rsidRPr="00F86448"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487.921</w:t>
            </w:r>
          </w:p>
        </w:tc>
        <w:tc>
          <w:tcPr>
            <w:tcW w:w="1822" w:type="dxa"/>
          </w:tcPr>
          <w:p w14:paraId="06431B3E" w14:textId="6141CF6B" w:rsidR="00CB6DCA" w:rsidRPr="00F86448"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487.921</w:t>
            </w:r>
          </w:p>
        </w:tc>
        <w:tc>
          <w:tcPr>
            <w:tcW w:w="1473" w:type="dxa"/>
          </w:tcPr>
          <w:p w14:paraId="5778D1B8" w14:textId="42B2B149" w:rsidR="00CB6DCA" w:rsidRPr="00F86448"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494.275</w:t>
            </w:r>
          </w:p>
        </w:tc>
        <w:tc>
          <w:tcPr>
            <w:tcW w:w="1131" w:type="dxa"/>
          </w:tcPr>
          <w:p w14:paraId="27C0B3E6" w14:textId="471EB149" w:rsidR="00CB6DCA" w:rsidRPr="00F86448"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497.26</w:t>
            </w:r>
          </w:p>
        </w:tc>
      </w:tr>
      <w:tr w:rsidR="00CB6DCA" w:rsidRPr="00F86448" w14:paraId="284A56FA" w14:textId="26C2425E" w:rsidTr="00CB6DCA">
        <w:trPr>
          <w:trHeight w:hRule="exact" w:val="288"/>
        </w:trPr>
        <w:tc>
          <w:tcPr>
            <w:tcW w:w="1174" w:type="dxa"/>
          </w:tcPr>
          <w:p w14:paraId="4E006268" w14:textId="63623E4E" w:rsidR="00CB6DCA" w:rsidRPr="00F86448"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3</w:t>
            </w:r>
          </w:p>
        </w:tc>
        <w:tc>
          <w:tcPr>
            <w:tcW w:w="1572" w:type="dxa"/>
          </w:tcPr>
          <w:p w14:paraId="495A90FC" w14:textId="6526F52F" w:rsidR="00CB6DCA" w:rsidRPr="00F86448"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475.156</w:t>
            </w:r>
          </w:p>
        </w:tc>
        <w:tc>
          <w:tcPr>
            <w:tcW w:w="1458" w:type="dxa"/>
          </w:tcPr>
          <w:p w14:paraId="3278F960" w14:textId="17F4699B" w:rsidR="00CB6DCA" w:rsidRPr="00F86448"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475.156</w:t>
            </w:r>
          </w:p>
        </w:tc>
        <w:tc>
          <w:tcPr>
            <w:tcW w:w="1822" w:type="dxa"/>
          </w:tcPr>
          <w:p w14:paraId="6603ABF1" w14:textId="04296292" w:rsidR="00CB6DCA" w:rsidRPr="00F86448"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475.156</w:t>
            </w:r>
          </w:p>
        </w:tc>
        <w:tc>
          <w:tcPr>
            <w:tcW w:w="1473" w:type="dxa"/>
          </w:tcPr>
          <w:p w14:paraId="35E8351D" w14:textId="21F8EEC2" w:rsidR="00CB6DCA" w:rsidRPr="00F86448"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471.45</w:t>
            </w:r>
          </w:p>
        </w:tc>
        <w:tc>
          <w:tcPr>
            <w:tcW w:w="1131" w:type="dxa"/>
          </w:tcPr>
          <w:p w14:paraId="0578D264" w14:textId="5C9C2521" w:rsidR="00CB6DCA" w:rsidRPr="00F86448"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478.833</w:t>
            </w:r>
          </w:p>
        </w:tc>
      </w:tr>
      <w:tr w:rsidR="00CB6DCA" w:rsidRPr="00F86448" w14:paraId="72DE3756" w14:textId="072BE953" w:rsidTr="00CB6DCA">
        <w:trPr>
          <w:trHeight w:hRule="exact" w:val="288"/>
        </w:trPr>
        <w:tc>
          <w:tcPr>
            <w:tcW w:w="1174" w:type="dxa"/>
          </w:tcPr>
          <w:p w14:paraId="541AED98" w14:textId="4AFD0F93" w:rsidR="00CB6DCA" w:rsidRPr="00F86448"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4</w:t>
            </w:r>
          </w:p>
        </w:tc>
        <w:tc>
          <w:tcPr>
            <w:tcW w:w="1572" w:type="dxa"/>
          </w:tcPr>
          <w:p w14:paraId="46F78C90" w14:textId="7AE5C1C8" w:rsidR="00CB6DCA" w:rsidRPr="00F86448"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479.334</w:t>
            </w:r>
          </w:p>
        </w:tc>
        <w:tc>
          <w:tcPr>
            <w:tcW w:w="1458" w:type="dxa"/>
          </w:tcPr>
          <w:p w14:paraId="21D83EB1" w14:textId="3F8DFB90" w:rsidR="00CB6DCA" w:rsidRPr="00F86448"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479.334</w:t>
            </w:r>
          </w:p>
        </w:tc>
        <w:tc>
          <w:tcPr>
            <w:tcW w:w="1822" w:type="dxa"/>
          </w:tcPr>
          <w:p w14:paraId="7FE9BFA0" w14:textId="530D13EE" w:rsidR="00CB6DCA" w:rsidRPr="00F86448"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479.334</w:t>
            </w:r>
          </w:p>
        </w:tc>
        <w:tc>
          <w:tcPr>
            <w:tcW w:w="1473" w:type="dxa"/>
          </w:tcPr>
          <w:p w14:paraId="45694739" w14:textId="22EDFE74" w:rsidR="00CB6DCA" w:rsidRPr="00F86448"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475.94</w:t>
            </w:r>
          </w:p>
        </w:tc>
        <w:tc>
          <w:tcPr>
            <w:tcW w:w="1131" w:type="dxa"/>
          </w:tcPr>
          <w:p w14:paraId="3AA2C1F6" w14:textId="31D18EC7" w:rsidR="00CB6DCA" w:rsidRPr="00F86448"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491.844</w:t>
            </w:r>
          </w:p>
        </w:tc>
      </w:tr>
      <w:tr w:rsidR="00CB6DCA" w:rsidRPr="00F86448" w14:paraId="2D44984A" w14:textId="10F7C5AC" w:rsidTr="00CB6DCA">
        <w:trPr>
          <w:trHeight w:hRule="exact" w:val="288"/>
        </w:trPr>
        <w:tc>
          <w:tcPr>
            <w:tcW w:w="1174" w:type="dxa"/>
          </w:tcPr>
          <w:p w14:paraId="7E3760CA" w14:textId="694B610D" w:rsidR="00CB6DCA" w:rsidRPr="00F86448"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5</w:t>
            </w:r>
          </w:p>
        </w:tc>
        <w:tc>
          <w:tcPr>
            <w:tcW w:w="1572" w:type="dxa"/>
          </w:tcPr>
          <w:p w14:paraId="51FDD215" w14:textId="2E86492D" w:rsidR="00CB6DCA" w:rsidRPr="00F86448" w:rsidRDefault="00AD05E8"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493.8</w:t>
            </w:r>
          </w:p>
        </w:tc>
        <w:tc>
          <w:tcPr>
            <w:tcW w:w="1458" w:type="dxa"/>
          </w:tcPr>
          <w:p w14:paraId="11714294" w14:textId="2FE66D85" w:rsidR="00CB6DCA" w:rsidRPr="00F86448" w:rsidRDefault="00AD05E8"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492.868</w:t>
            </w:r>
          </w:p>
        </w:tc>
        <w:tc>
          <w:tcPr>
            <w:tcW w:w="1822" w:type="dxa"/>
          </w:tcPr>
          <w:p w14:paraId="4113DE2A" w14:textId="5A064F64" w:rsidR="00CB6DCA" w:rsidRPr="00F86448" w:rsidRDefault="00AD05E8"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493.8</w:t>
            </w:r>
          </w:p>
        </w:tc>
        <w:tc>
          <w:tcPr>
            <w:tcW w:w="1473" w:type="dxa"/>
          </w:tcPr>
          <w:p w14:paraId="323EC627" w14:textId="611566E9" w:rsidR="00CB6DCA" w:rsidRPr="00F86448"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491.2</w:t>
            </w:r>
          </w:p>
        </w:tc>
        <w:tc>
          <w:tcPr>
            <w:tcW w:w="1131" w:type="dxa"/>
          </w:tcPr>
          <w:p w14:paraId="0C672005" w14:textId="3EB4CF76" w:rsidR="00CB6DCA" w:rsidRPr="00F86448" w:rsidRDefault="00AD05E8"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502.341</w:t>
            </w:r>
          </w:p>
        </w:tc>
      </w:tr>
      <w:tr w:rsidR="00CB6DCA" w:rsidRPr="00F86448" w14:paraId="4D9CA37E" w14:textId="6B440CB2" w:rsidTr="00CB6DCA">
        <w:trPr>
          <w:trHeight w:hRule="exact" w:val="288"/>
        </w:trPr>
        <w:tc>
          <w:tcPr>
            <w:tcW w:w="1174" w:type="dxa"/>
          </w:tcPr>
          <w:p w14:paraId="01C4399F" w14:textId="0BD72A16" w:rsidR="00CB6DCA" w:rsidRPr="00F86448"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6</w:t>
            </w:r>
          </w:p>
        </w:tc>
        <w:tc>
          <w:tcPr>
            <w:tcW w:w="1572" w:type="dxa"/>
          </w:tcPr>
          <w:p w14:paraId="3B932BB8" w14:textId="1F9C8097" w:rsidR="00CB6DCA" w:rsidRPr="00F86448" w:rsidRDefault="00AD05E8"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481.49</w:t>
            </w:r>
          </w:p>
        </w:tc>
        <w:tc>
          <w:tcPr>
            <w:tcW w:w="1458" w:type="dxa"/>
          </w:tcPr>
          <w:p w14:paraId="18010DB5" w14:textId="6761AB00" w:rsidR="00CB6DCA" w:rsidRPr="00F86448" w:rsidRDefault="00AD05E8"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480.289</w:t>
            </w:r>
          </w:p>
        </w:tc>
        <w:tc>
          <w:tcPr>
            <w:tcW w:w="1822" w:type="dxa"/>
          </w:tcPr>
          <w:p w14:paraId="7B77A6C0" w14:textId="693C939B" w:rsidR="00CB6DCA" w:rsidRPr="00F86448" w:rsidRDefault="00AD05E8"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481.49</w:t>
            </w:r>
          </w:p>
        </w:tc>
        <w:tc>
          <w:tcPr>
            <w:tcW w:w="1473" w:type="dxa"/>
          </w:tcPr>
          <w:p w14:paraId="38451753" w14:textId="66C850E0" w:rsidR="00CB6DCA" w:rsidRPr="00F86448" w:rsidRDefault="00AD05E8"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474.299</w:t>
            </w:r>
          </w:p>
        </w:tc>
        <w:tc>
          <w:tcPr>
            <w:tcW w:w="1131" w:type="dxa"/>
          </w:tcPr>
          <w:p w14:paraId="2CA8014D" w14:textId="4979913E" w:rsidR="00CB6DCA" w:rsidRPr="00F86448" w:rsidRDefault="00AD05E8"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486.407</w:t>
            </w:r>
          </w:p>
        </w:tc>
      </w:tr>
      <w:tr w:rsidR="00CB6DCA" w:rsidRPr="00F86448" w14:paraId="3B320206" w14:textId="4446AB88" w:rsidTr="00CB6DCA">
        <w:trPr>
          <w:trHeight w:hRule="exact" w:val="288"/>
        </w:trPr>
        <w:tc>
          <w:tcPr>
            <w:tcW w:w="1174" w:type="dxa"/>
          </w:tcPr>
          <w:p w14:paraId="2C79571A" w14:textId="587632DB" w:rsidR="00CB6DCA" w:rsidRPr="00F86448"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7</w:t>
            </w:r>
          </w:p>
        </w:tc>
        <w:tc>
          <w:tcPr>
            <w:tcW w:w="1572" w:type="dxa"/>
          </w:tcPr>
          <w:p w14:paraId="0D38F889" w14:textId="7DB60882" w:rsidR="00CB6DCA" w:rsidRPr="00F86448" w:rsidRDefault="00AD05E8"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480.984</w:t>
            </w:r>
          </w:p>
        </w:tc>
        <w:tc>
          <w:tcPr>
            <w:tcW w:w="1458" w:type="dxa"/>
          </w:tcPr>
          <w:p w14:paraId="5DA3587D" w14:textId="30DA112E" w:rsidR="00CB6DCA" w:rsidRPr="00F86448" w:rsidRDefault="00AD05E8"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480.779</w:t>
            </w:r>
          </w:p>
        </w:tc>
        <w:tc>
          <w:tcPr>
            <w:tcW w:w="1822" w:type="dxa"/>
          </w:tcPr>
          <w:p w14:paraId="5E86A081" w14:textId="4BB0C3DA" w:rsidR="00CB6DCA" w:rsidRPr="00F86448" w:rsidRDefault="00AD05E8"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480.984</w:t>
            </w:r>
          </w:p>
        </w:tc>
        <w:tc>
          <w:tcPr>
            <w:tcW w:w="1473" w:type="dxa"/>
          </w:tcPr>
          <w:p w14:paraId="6DC860AF" w14:textId="327E9F0A" w:rsidR="00CB6DCA" w:rsidRPr="00F86448" w:rsidRDefault="00AD05E8"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480.779</w:t>
            </w:r>
          </w:p>
        </w:tc>
        <w:tc>
          <w:tcPr>
            <w:tcW w:w="1131" w:type="dxa"/>
          </w:tcPr>
          <w:p w14:paraId="662F61F6" w14:textId="25FA724D" w:rsidR="00CB6DCA" w:rsidRPr="00F86448" w:rsidRDefault="00AD05E8"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480.984</w:t>
            </w:r>
          </w:p>
        </w:tc>
      </w:tr>
    </w:tbl>
    <w:p w14:paraId="5A6F6F14" w14:textId="65A95102" w:rsidR="00110406" w:rsidRPr="00F86448" w:rsidRDefault="00110406" w:rsidP="006E20F9">
      <w:pPr>
        <w:pStyle w:val="NoSpacing"/>
      </w:pPr>
    </w:p>
    <w:p w14:paraId="552819CC" w14:textId="59F32A98" w:rsidR="00AD05E8" w:rsidRPr="00F86448" w:rsidRDefault="00144705" w:rsidP="006E20F9">
      <w:pPr>
        <w:pStyle w:val="NoSpacing"/>
      </w:pPr>
      <w:r w:rsidRPr="00F86448">
        <w:tab/>
        <w:t xml:space="preserve">From these tests we can see that our heuristic is generated for a specific knapsack instance, and we only generated the best result in one of our seven tests. We also noticed that it is entirely possible for our heuristic to generate an algorithm that works less effective than the greedy algorithm. </w:t>
      </w:r>
    </w:p>
    <w:p w14:paraId="48C9B97B" w14:textId="22810F24" w:rsidR="007F149C" w:rsidRPr="00F86448" w:rsidRDefault="007F149C" w:rsidP="007F149C">
      <w:pPr>
        <w:pStyle w:val="Heading3"/>
      </w:pPr>
      <w:bookmarkStart w:id="68" w:name="_Toc59203481"/>
      <w:r w:rsidRPr="00F86448">
        <w:t>Graph Coloring Problem</w:t>
      </w:r>
      <w:bookmarkEnd w:id="68"/>
    </w:p>
    <w:p w14:paraId="4C2E9FDC" w14:textId="4157808D" w:rsidR="00DD6365" w:rsidRPr="00F86448" w:rsidRDefault="00DD6365" w:rsidP="006E09E5">
      <w:pPr>
        <w:pStyle w:val="NoSpacing"/>
      </w:pPr>
      <w:r w:rsidRPr="00F86448">
        <w:tab/>
      </w:r>
      <w:r w:rsidR="006E09E5" w:rsidRPr="00F86448">
        <w:t xml:space="preserve">At first, we were very surprised with our initial results. We expected a sort of “learning curve” for the genetic algorithm where each generation performed a little bit better than the previous, </w:t>
      </w:r>
      <w:r w:rsidR="00F23A16" w:rsidRPr="00F86448">
        <w:t>like</w:t>
      </w:r>
      <w:r w:rsidR="006E09E5" w:rsidRPr="00F86448">
        <w:t xml:space="preserve"> our results for the 0-1 knapsack problem. However, what we found was that the first generation of randomly generated heuristics had </w:t>
      </w:r>
      <w:r w:rsidR="00497AC4" w:rsidRPr="00F86448">
        <w:t>many</w:t>
      </w:r>
      <w:r w:rsidR="006E09E5" w:rsidRPr="00F86448">
        <w:t xml:space="preserve"> terrible results causing a large portion of each tree to be searched, but by the second generation these bad heuristics were almost completely wiped out.</w:t>
      </w:r>
      <w:r w:rsidR="00BA34E6">
        <w:t xml:space="preserve">  This shows why his problem was the basis of showing </w:t>
      </w:r>
      <w:r w:rsidR="00CE7147">
        <w:lastRenderedPageBreak/>
        <w:t xml:space="preserve">Khot’s </w:t>
      </w:r>
      <w:r w:rsidR="00BA34E6">
        <w:t>UGC because there are some graphs which are inherently harder than others to solve – yet we do not have a pattern to know what makes the graph harder to solve or not solve according to UGC in case of graph coloring.</w:t>
      </w:r>
    </w:p>
    <w:p w14:paraId="58BFF441" w14:textId="4F3F82E4" w:rsidR="00351007" w:rsidRPr="00F86448" w:rsidRDefault="00351007" w:rsidP="006E09E5">
      <w:pPr>
        <w:pStyle w:val="NoSpacing"/>
      </w:pPr>
      <w:r w:rsidRPr="00F86448">
        <w:tab/>
        <w:t>We approached this problem similarly to the 0-1 knapsack problem such that we studied a balanced, liberal, and conservative approach to the genetic algorithm. Note that unlike most genetic algorithm results, a lower fitness in this case is better as we calculated the fitness based on how many steps the algorithm took to complete, where a step is coloring a node.</w:t>
      </w:r>
    </w:p>
    <w:p w14:paraId="528D4B2E" w14:textId="14C29C43" w:rsidR="00351007" w:rsidRDefault="003A1684" w:rsidP="003A1684">
      <w:pPr>
        <w:pStyle w:val="Heading4"/>
      </w:pPr>
      <w:bookmarkStart w:id="69" w:name="_Toc59203482"/>
      <w:r>
        <w:t>The Random Game</w:t>
      </w:r>
      <w:r w:rsidR="00BA34E6">
        <w:t>: Graph coloring variation</w:t>
      </w:r>
      <w:bookmarkEnd w:id="69"/>
    </w:p>
    <w:p w14:paraId="701B301C" w14:textId="7E12A882" w:rsidR="003A1684" w:rsidRDefault="003A1684" w:rsidP="003A1684">
      <w:pPr>
        <w:pStyle w:val="NoSpacing"/>
        <w:ind w:firstLine="720"/>
      </w:pPr>
      <w:r>
        <w:t>Following are the iterations of The Random</w:t>
      </w:r>
      <w:r w:rsidR="00CE7147">
        <w:t xml:space="preserve"> Game</w:t>
      </w:r>
      <w:r>
        <w:t>. The graphs appear to follow a bell curve pattern just as we would expect, so we wanted to crank up our graph to be as complex as we could but were limited by the technology available to us. For seed 2500 we tried to make our scenario as complicated as possible, within a reasonable node count as to limit the total possible number of graphs that could be created.</w:t>
      </w:r>
    </w:p>
    <w:p w14:paraId="5E11933D" w14:textId="77777777" w:rsidR="003A1684" w:rsidRDefault="003A1684" w:rsidP="003A1684">
      <w:pPr>
        <w:pStyle w:val="NoSpacing"/>
      </w:pPr>
      <w:r>
        <w:tab/>
      </w:r>
    </w:p>
    <w:p w14:paraId="634A68BE" w14:textId="77777777" w:rsidR="003A1684" w:rsidRDefault="003A1684" w:rsidP="003A1684">
      <w:pPr>
        <w:pStyle w:val="NoSpacing"/>
      </w:pPr>
      <w:r w:rsidRPr="00F86448">
        <w:rPr>
          <w:noProof/>
        </w:rPr>
        <w:lastRenderedPageBreak/>
        <mc:AlternateContent>
          <mc:Choice Requires="wps">
            <w:drawing>
              <wp:anchor distT="0" distB="0" distL="114300" distR="114300" simplePos="0" relativeHeight="251708416" behindDoc="0" locked="0" layoutInCell="1" allowOverlap="1" wp14:anchorId="34EB24CA" wp14:editId="3BEF1C5F">
                <wp:simplePos x="0" y="0"/>
                <wp:positionH relativeFrom="page">
                  <wp:align>center</wp:align>
                </wp:positionH>
                <wp:positionV relativeFrom="paragraph">
                  <wp:posOffset>2183130</wp:posOffset>
                </wp:positionV>
                <wp:extent cx="2924175" cy="635"/>
                <wp:effectExtent l="0" t="0" r="9525" b="8255"/>
                <wp:wrapTopAndBottom/>
                <wp:docPr id="19" name="Text Box 19"/>
                <wp:cNvGraphicFramePr/>
                <a:graphic xmlns:a="http://schemas.openxmlformats.org/drawingml/2006/main">
                  <a:graphicData uri="http://schemas.microsoft.com/office/word/2010/wordprocessingShape">
                    <wps:wsp>
                      <wps:cNvSpPr txBox="1"/>
                      <wps:spPr>
                        <a:xfrm>
                          <a:off x="0" y="0"/>
                          <a:ext cx="2924175" cy="635"/>
                        </a:xfrm>
                        <a:prstGeom prst="rect">
                          <a:avLst/>
                        </a:prstGeom>
                        <a:solidFill>
                          <a:prstClr val="white"/>
                        </a:solidFill>
                        <a:ln>
                          <a:noFill/>
                        </a:ln>
                      </wps:spPr>
                      <wps:txbx>
                        <w:txbxContent>
                          <w:p w14:paraId="3E821E93" w14:textId="77777777" w:rsidR="00632DEE" w:rsidRPr="00123136" w:rsidRDefault="00632DEE" w:rsidP="003A1684">
                            <w:pPr>
                              <w:pStyle w:val="Caption"/>
                              <w:rPr>
                                <w:rFonts w:ascii="Helvetica" w:eastAsia="Helvetica" w:hAnsi="Helvetica" w:cs="Helvetica"/>
                                <w:noProof/>
                                <w:color w:val="000000"/>
                                <w:sz w:val="24"/>
                                <w:szCs w:val="24"/>
                                <w:u w:color="000000"/>
                              </w:rPr>
                            </w:pPr>
                            <w:r>
                              <w:t>Figure 7. A solution for seed 17 that satisfies all the constraints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4EB24CA" id="Text Box 19" o:spid="_x0000_s1030" type="#_x0000_t202" style="position:absolute;margin-left:0;margin-top:171.9pt;width:230.25pt;height:.05pt;z-index:251708416;visibility:visible;mso-wrap-style:square;mso-width-percent:0;mso-wrap-distance-left:9pt;mso-wrap-distance-top:0;mso-wrap-distance-right:9pt;mso-wrap-distance-bottom:0;mso-position-horizontal:center;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" stroked="f">
                <v:textbox style="mso-fit-shape-to-text:t" inset="0,0,0,0">
                  <w:txbxContent>
                    <w:p w14:paraId="3E821E93" w14:textId="77777777" w:rsidR="00632DEE" w:rsidRPr="00123136" w:rsidRDefault="00632DEE" w:rsidP="003A1684">
                      <w:pPr>
                        <w:pStyle w:val="Caption"/>
                        <w:rPr>
                          <w:rFonts w:ascii="Helvetica" w:eastAsia="Helvetica" w:hAnsi="Helvetica" w:cs="Helvetica"/>
                          <w:noProof/>
                          <w:color w:val="000000"/>
                          <w:sz w:val="24"/>
                          <w:szCs w:val="24"/>
                          <w:u w:color="000000"/>
                        </w:rPr>
                      </w:pPr>
                      <w:r>
                        <w:t>Figure 7. A solution for seed 17 that satisfies all the constraints</w:t>
                      </w:r>
                    </w:p>
                  </w:txbxContent>
                </v:textbox>
                <w10:wrap type="topAndBottom" anchorx="page"/>
              </v:shape>
            </w:pict>
          </mc:Fallback>
        </mc:AlternateContent>
      </w:r>
      <w:r w:rsidRPr="00717D9E">
        <w:rPr>
          <w:noProof/>
        </w:rPr>
        <w:drawing>
          <wp:anchor distT="0" distB="0" distL="114300" distR="114300" simplePos="0" relativeHeight="251707392" behindDoc="0" locked="0" layoutInCell="1" allowOverlap="1" wp14:anchorId="5F202AD2" wp14:editId="7017B0F9">
            <wp:simplePos x="0" y="0"/>
            <wp:positionH relativeFrom="page">
              <wp:posOffset>2809875</wp:posOffset>
            </wp:positionH>
            <wp:positionV relativeFrom="paragraph">
              <wp:posOffset>352425</wp:posOffset>
            </wp:positionV>
            <wp:extent cx="1724025" cy="1775460"/>
            <wp:effectExtent l="0" t="0" r="952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724025" cy="1775460"/>
                    </a:xfrm>
                    <a:prstGeom prst="rect">
                      <a:avLst/>
                    </a:prstGeom>
                  </pic:spPr>
                </pic:pic>
              </a:graphicData>
            </a:graphic>
            <wp14:sizeRelH relativeFrom="margin">
              <wp14:pctWidth>0</wp14:pctWidth>
            </wp14:sizeRelH>
            <wp14:sizeRelV relativeFrom="margin">
              <wp14:pctHeight>0</wp14:pctHeight>
            </wp14:sizeRelV>
          </wp:anchor>
        </w:drawing>
      </w:r>
      <w:r>
        <w:t>Seed 17 – Five nodes, four edges</w:t>
      </w:r>
    </w:p>
    <w:p w14:paraId="38A13C35" w14:textId="77777777" w:rsidR="003A1684" w:rsidRDefault="003A1684" w:rsidP="003A1684">
      <w:pPr>
        <w:pStyle w:val="NoSpacing"/>
        <w:numPr>
          <w:ilvl w:val="0"/>
          <w:numId w:val="30"/>
        </w:numPr>
        <w:spacing w:line="240" w:lineRule="auto"/>
        <w:ind w:left="0"/>
      </w:pPr>
      <w:r>
        <w:t>Edge 0 – Must be either: Blue/Red, Red/Red, or Green/Blue</w:t>
      </w:r>
    </w:p>
    <w:p w14:paraId="1C8F8869" w14:textId="77777777" w:rsidR="003A1684" w:rsidRDefault="003A1684" w:rsidP="003A1684">
      <w:pPr>
        <w:pStyle w:val="NoSpacing"/>
        <w:numPr>
          <w:ilvl w:val="0"/>
          <w:numId w:val="30"/>
        </w:numPr>
        <w:spacing w:line="240" w:lineRule="auto"/>
        <w:ind w:left="0"/>
      </w:pPr>
      <w:r>
        <w:t>Edge 1 – Must be: Red/Green</w:t>
      </w:r>
    </w:p>
    <w:p w14:paraId="4970DEBD" w14:textId="77777777" w:rsidR="003A1684" w:rsidRDefault="003A1684" w:rsidP="003A1684">
      <w:pPr>
        <w:pStyle w:val="NoSpacing"/>
        <w:numPr>
          <w:ilvl w:val="0"/>
          <w:numId w:val="30"/>
        </w:numPr>
        <w:spacing w:line="240" w:lineRule="auto"/>
        <w:ind w:left="0"/>
      </w:pPr>
      <w:r>
        <w:t>Edge 2 – Must be either: Red/Green or Blue/Blue</w:t>
      </w:r>
    </w:p>
    <w:p w14:paraId="0A1DD427" w14:textId="77777777" w:rsidR="003A1684" w:rsidRDefault="003A1684" w:rsidP="003A1684">
      <w:pPr>
        <w:pStyle w:val="NoSpacing"/>
        <w:numPr>
          <w:ilvl w:val="0"/>
          <w:numId w:val="30"/>
        </w:numPr>
        <w:spacing w:line="240" w:lineRule="auto"/>
        <w:ind w:left="0"/>
      </w:pPr>
      <w:r>
        <w:t>Edge 3 – Must not be: Green/Green</w:t>
      </w:r>
    </w:p>
    <w:p w14:paraId="35608754" w14:textId="77777777" w:rsidR="003A1684" w:rsidRDefault="003A1684" w:rsidP="003A1684">
      <w:pPr>
        <w:pStyle w:val="NoSpacing"/>
        <w:spacing w:line="240" w:lineRule="auto"/>
      </w:pPr>
    </w:p>
    <w:p w14:paraId="53346CF8" w14:textId="77777777" w:rsidR="003A1684" w:rsidRDefault="003A1684" w:rsidP="003A1684">
      <w:pPr>
        <w:pStyle w:val="NoSpacing"/>
        <w:spacing w:line="240" w:lineRule="auto"/>
      </w:pPr>
      <w:r>
        <w:rPr>
          <w:noProof/>
        </w:rPr>
        <w:drawing>
          <wp:anchor distT="0" distB="0" distL="114300" distR="114300" simplePos="0" relativeHeight="251710464" behindDoc="0" locked="0" layoutInCell="1" allowOverlap="1" wp14:anchorId="57ED35DE" wp14:editId="423877C4">
            <wp:simplePos x="0" y="0"/>
            <wp:positionH relativeFrom="page">
              <wp:align>center</wp:align>
            </wp:positionH>
            <wp:positionV relativeFrom="paragraph">
              <wp:posOffset>315595</wp:posOffset>
            </wp:positionV>
            <wp:extent cx="3829050" cy="3058160"/>
            <wp:effectExtent l="0" t="0" r="0" b="8890"/>
            <wp:wrapTopAndBottom/>
            <wp:docPr id="24" name="Picture 1">
              <a:extLst xmlns:a="http://schemas.openxmlformats.org/drawingml/2006/main">
                <a:ext uri="{FF2B5EF4-FFF2-40B4-BE49-F238E27FC236}">
                  <a16:creationId xmlns:a16="http://schemas.microsoft.com/office/drawing/2014/main" id="{2E398FE7-CF22-47B7-9186-03CC746749D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2E398FE7-CF22-47B7-9186-03CC746749D4}"/>
                        </a:ext>
                      </a:extLst>
                    </pic:cNvPr>
                    <pic:cNvPicPr>
                      <a:picLocks noChangeAspect="1"/>
                    </pic:cNvPicPr>
                  </pic:nvPicPr>
                  <pic:blipFill>
                    <a:blip r:embed="rId29"/>
                    <a:stretch>
                      <a:fillRect/>
                    </a:stretch>
                  </pic:blipFill>
                  <pic:spPr>
                    <a:xfrm>
                      <a:off x="0" y="0"/>
                      <a:ext cx="3829050" cy="3058160"/>
                    </a:xfrm>
                    <a:prstGeom prst="rect">
                      <a:avLst/>
                    </a:prstGeom>
                  </pic:spPr>
                </pic:pic>
              </a:graphicData>
            </a:graphic>
            <wp14:sizeRelH relativeFrom="margin">
              <wp14:pctWidth>0</wp14:pctWidth>
            </wp14:sizeRelH>
            <wp14:sizeRelV relativeFrom="margin">
              <wp14:pctHeight>0</wp14:pctHeight>
            </wp14:sizeRelV>
          </wp:anchor>
        </w:drawing>
      </w:r>
      <w:r w:rsidRPr="00F86448">
        <w:rPr>
          <w:noProof/>
        </w:rPr>
        <mc:AlternateContent>
          <mc:Choice Requires="wps">
            <w:drawing>
              <wp:anchor distT="0" distB="0" distL="114300" distR="114300" simplePos="0" relativeHeight="251709440" behindDoc="0" locked="0" layoutInCell="1" allowOverlap="1" wp14:anchorId="0B57662F" wp14:editId="32F7D398">
                <wp:simplePos x="0" y="0"/>
                <wp:positionH relativeFrom="margin">
                  <wp:align>center</wp:align>
                </wp:positionH>
                <wp:positionV relativeFrom="paragraph">
                  <wp:posOffset>3418205</wp:posOffset>
                </wp:positionV>
                <wp:extent cx="4762500" cy="635"/>
                <wp:effectExtent l="0" t="0" r="0" b="0"/>
                <wp:wrapTopAndBottom/>
                <wp:docPr id="26" name="Text Box 26"/>
                <wp:cNvGraphicFramePr/>
                <a:graphic xmlns:a="http://schemas.openxmlformats.org/drawingml/2006/main">
                  <a:graphicData uri="http://schemas.microsoft.com/office/word/2010/wordprocessingShape">
                    <wps:wsp>
                      <wps:cNvSpPr txBox="1"/>
                      <wps:spPr>
                        <a:xfrm>
                          <a:off x="0" y="0"/>
                          <a:ext cx="4762500" cy="635"/>
                        </a:xfrm>
                        <a:prstGeom prst="rect">
                          <a:avLst/>
                        </a:prstGeom>
                        <a:solidFill>
                          <a:prstClr val="white"/>
                        </a:solidFill>
                        <a:ln>
                          <a:noFill/>
                        </a:ln>
                      </wps:spPr>
                      <wps:txbx>
                        <w:txbxContent>
                          <w:p w14:paraId="20DBD448" w14:textId="77777777" w:rsidR="00632DEE" w:rsidRPr="00123136" w:rsidRDefault="00632DEE" w:rsidP="003A1684">
                            <w:pPr>
                              <w:pStyle w:val="Caption"/>
                              <w:rPr>
                                <w:rFonts w:ascii="Helvetica" w:eastAsia="Helvetica" w:hAnsi="Helvetica" w:cs="Helvetica"/>
                                <w:noProof/>
                                <w:color w:val="000000"/>
                                <w:sz w:val="24"/>
                                <w:szCs w:val="24"/>
                                <w:u w:color="000000"/>
                              </w:rPr>
                            </w:pPr>
                            <w:r>
                              <w:t>Figure 8. Shows the number of graphs in the complete problem space that satisfies the given percentage of constraints: 0% - 720, 25% - 7080, 50% - 13680, 75% - 6840, 100% - 840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B57662F" id="Text Box 26" o:spid="_x0000_s1031" type="#_x0000_t202" style="position:absolute;margin-left:0;margin-top:269.15pt;width:375pt;height:.05pt;z-index:25170944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" stroked="f">
                <v:textbox style="mso-fit-shape-to-text:t" inset="0,0,0,0">
                  <w:txbxContent>
                    <w:p w14:paraId="20DBD448" w14:textId="77777777" w:rsidR="00632DEE" w:rsidRPr="00123136" w:rsidRDefault="00632DEE" w:rsidP="003A1684">
                      <w:pPr>
                        <w:pStyle w:val="Caption"/>
                        <w:rPr>
                          <w:rFonts w:ascii="Helvetica" w:eastAsia="Helvetica" w:hAnsi="Helvetica" w:cs="Helvetica"/>
                          <w:noProof/>
                          <w:color w:val="000000"/>
                          <w:sz w:val="24"/>
                          <w:szCs w:val="24"/>
                          <w:u w:color="000000"/>
                        </w:rPr>
                      </w:pPr>
                      <w:r>
                        <w:t>Figure 8. Shows the number of graphs in the complete problem space that satisfies the given percentage of constraints: 0% - 720, 25% - 7080, 50% - 13680, 75% - 6840, 100% - 840</w:t>
                      </w:r>
                    </w:p>
                  </w:txbxContent>
                </v:textbox>
                <w10:wrap type="topAndBottom" anchorx="margin"/>
              </v:shape>
            </w:pict>
          </mc:Fallback>
        </mc:AlternateContent>
      </w:r>
      <w:r>
        <w:t>Satisfied Percentage</w:t>
      </w:r>
    </w:p>
    <w:p w14:paraId="1D453C90" w14:textId="77777777" w:rsidR="003A1684" w:rsidRDefault="003A1684" w:rsidP="003A1684">
      <w:pPr>
        <w:pStyle w:val="NoSpacing"/>
        <w:spacing w:line="240" w:lineRule="auto"/>
      </w:pPr>
    </w:p>
    <w:p w14:paraId="04312B52" w14:textId="77777777" w:rsidR="003A1684" w:rsidRDefault="003A1684" w:rsidP="003A1684">
      <w:pPr>
        <w:pStyle w:val="NoSpacing"/>
      </w:pPr>
    </w:p>
    <w:p w14:paraId="6D579572" w14:textId="77777777" w:rsidR="003A1684" w:rsidRDefault="003A1684" w:rsidP="003A1684">
      <w:pPr>
        <w:pStyle w:val="NoSpacing"/>
      </w:pPr>
      <w:r w:rsidRPr="00F86448">
        <w:rPr>
          <w:noProof/>
        </w:rPr>
        <w:lastRenderedPageBreak/>
        <mc:AlternateContent>
          <mc:Choice Requires="wps">
            <w:drawing>
              <wp:anchor distT="0" distB="0" distL="114300" distR="114300" simplePos="0" relativeHeight="251711488" behindDoc="0" locked="0" layoutInCell="1" allowOverlap="1" wp14:anchorId="687D42BC" wp14:editId="2876224E">
                <wp:simplePos x="0" y="0"/>
                <wp:positionH relativeFrom="page">
                  <wp:align>center</wp:align>
                </wp:positionH>
                <wp:positionV relativeFrom="paragraph">
                  <wp:posOffset>2124075</wp:posOffset>
                </wp:positionV>
                <wp:extent cx="3114675" cy="635"/>
                <wp:effectExtent l="0" t="0" r="9525" b="8255"/>
                <wp:wrapTopAndBottom/>
                <wp:docPr id="27" name="Text Box 27"/>
                <wp:cNvGraphicFramePr/>
                <a:graphic xmlns:a="http://schemas.openxmlformats.org/drawingml/2006/main">
                  <a:graphicData uri="http://schemas.microsoft.com/office/word/2010/wordprocessingShape">
                    <wps:wsp>
                      <wps:cNvSpPr txBox="1"/>
                      <wps:spPr>
                        <a:xfrm>
                          <a:off x="0" y="0"/>
                          <a:ext cx="3114675" cy="635"/>
                        </a:xfrm>
                        <a:prstGeom prst="rect">
                          <a:avLst/>
                        </a:prstGeom>
                        <a:solidFill>
                          <a:prstClr val="white"/>
                        </a:solidFill>
                        <a:ln>
                          <a:noFill/>
                        </a:ln>
                      </wps:spPr>
                      <wps:txbx>
                        <w:txbxContent>
                          <w:p w14:paraId="2C6B90B2" w14:textId="77777777" w:rsidR="00632DEE" w:rsidRPr="00123136" w:rsidRDefault="00632DEE" w:rsidP="003A1684">
                            <w:pPr>
                              <w:pStyle w:val="Caption"/>
                              <w:rPr>
                                <w:rFonts w:ascii="Helvetica" w:eastAsia="Helvetica" w:hAnsi="Helvetica" w:cs="Helvetica"/>
                                <w:noProof/>
                                <w:color w:val="000000"/>
                                <w:sz w:val="24"/>
                                <w:szCs w:val="24"/>
                                <w:u w:color="000000"/>
                              </w:rPr>
                            </w:pPr>
                            <w:r>
                              <w:t>Figure 9. A solution for seed 1337 that satisfies all the constraints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87D42BC" id="Text Box 27" o:spid="_x0000_s1032" type="#_x0000_t202" style="position:absolute;margin-left:0;margin-top:167.25pt;width:245.25pt;height:.05pt;z-index:251711488;visibility:visible;mso-wrap-style:square;mso-width-percent:0;mso-wrap-distance-left:9pt;mso-wrap-distance-top:0;mso-wrap-distance-right:9pt;mso-wrap-distance-bottom:0;mso-position-horizontal:center;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" stroked="f">
                <v:textbox style="mso-fit-shape-to-text:t" inset="0,0,0,0">
                  <w:txbxContent>
                    <w:p w14:paraId="2C6B90B2" w14:textId="77777777" w:rsidR="00632DEE" w:rsidRPr="00123136" w:rsidRDefault="00632DEE" w:rsidP="003A1684">
                      <w:pPr>
                        <w:pStyle w:val="Caption"/>
                        <w:rPr>
                          <w:rFonts w:ascii="Helvetica" w:eastAsia="Helvetica" w:hAnsi="Helvetica" w:cs="Helvetica"/>
                          <w:noProof/>
                          <w:color w:val="000000"/>
                          <w:sz w:val="24"/>
                          <w:szCs w:val="24"/>
                          <w:u w:color="000000"/>
                        </w:rPr>
                      </w:pPr>
                      <w:r>
                        <w:t>Figure 9. A solution for seed 1337 that satisfies all the constraints</w:t>
                      </w:r>
                    </w:p>
                  </w:txbxContent>
                </v:textbox>
                <w10:wrap type="topAndBottom" anchorx="page"/>
              </v:shape>
            </w:pict>
          </mc:Fallback>
        </mc:AlternateContent>
      </w:r>
      <w:r>
        <w:rPr>
          <w:noProof/>
        </w:rPr>
        <w:drawing>
          <wp:anchor distT="0" distB="0" distL="114300" distR="114300" simplePos="0" relativeHeight="251713536" behindDoc="0" locked="0" layoutInCell="1" allowOverlap="1" wp14:anchorId="570ED56A" wp14:editId="6F1E1D7F">
            <wp:simplePos x="0" y="0"/>
            <wp:positionH relativeFrom="page">
              <wp:align>center</wp:align>
            </wp:positionH>
            <wp:positionV relativeFrom="paragraph">
              <wp:posOffset>238125</wp:posOffset>
            </wp:positionV>
            <wp:extent cx="1848485" cy="1857375"/>
            <wp:effectExtent l="0" t="0" r="0" b="9525"/>
            <wp:wrapTopAndBottom/>
            <wp:docPr id="1073741826" name="Picture 5">
              <a:extLst xmlns:a="http://schemas.openxmlformats.org/drawingml/2006/main">
                <a:ext uri="{FF2B5EF4-FFF2-40B4-BE49-F238E27FC236}">
                  <a16:creationId xmlns:a16="http://schemas.microsoft.com/office/drawing/2014/main" id="{21F21799-74BF-4C0D-B75D-CECA542F2F1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21F21799-74BF-4C0D-B75D-CECA542F2F1B}"/>
                        </a:ext>
                      </a:extLst>
                    </pic:cNvPr>
                    <pic:cNvPicPr>
                      <a:picLocks noChangeAspect="1"/>
                    </pic:cNvPicPr>
                  </pic:nvPicPr>
                  <pic:blipFill>
                    <a:blip r:embed="rId30"/>
                    <a:stretch>
                      <a:fillRect/>
                    </a:stretch>
                  </pic:blipFill>
                  <pic:spPr>
                    <a:xfrm>
                      <a:off x="0" y="0"/>
                      <a:ext cx="1848485" cy="1857375"/>
                    </a:xfrm>
                    <a:prstGeom prst="rect">
                      <a:avLst/>
                    </a:prstGeom>
                  </pic:spPr>
                </pic:pic>
              </a:graphicData>
            </a:graphic>
            <wp14:sizeRelH relativeFrom="margin">
              <wp14:pctWidth>0</wp14:pctWidth>
            </wp14:sizeRelH>
            <wp14:sizeRelV relativeFrom="margin">
              <wp14:pctHeight>0</wp14:pctHeight>
            </wp14:sizeRelV>
          </wp:anchor>
        </w:drawing>
      </w:r>
      <w:r>
        <w:t>Seed 1337 – Five nodes, six edges</w:t>
      </w:r>
    </w:p>
    <w:p w14:paraId="540D1A25" w14:textId="77777777" w:rsidR="003A1684" w:rsidRDefault="003A1684" w:rsidP="003A1684">
      <w:pPr>
        <w:pStyle w:val="NoSpacing"/>
        <w:numPr>
          <w:ilvl w:val="0"/>
          <w:numId w:val="30"/>
        </w:numPr>
        <w:spacing w:line="240" w:lineRule="auto"/>
        <w:ind w:left="0"/>
      </w:pPr>
      <w:r>
        <w:t>Edge 0 – Must be a different color</w:t>
      </w:r>
    </w:p>
    <w:p w14:paraId="15B0CE4B" w14:textId="77777777" w:rsidR="003A1684" w:rsidRDefault="003A1684" w:rsidP="003A1684">
      <w:pPr>
        <w:pStyle w:val="NoSpacing"/>
        <w:numPr>
          <w:ilvl w:val="0"/>
          <w:numId w:val="30"/>
        </w:numPr>
        <w:spacing w:line="240" w:lineRule="auto"/>
        <w:ind w:left="0"/>
      </w:pPr>
      <w:r>
        <w:t>Edge 1 – Must not be either: Green/Red, Green/Green</w:t>
      </w:r>
    </w:p>
    <w:p w14:paraId="3AE6C659" w14:textId="77777777" w:rsidR="003A1684" w:rsidRDefault="003A1684" w:rsidP="003A1684">
      <w:pPr>
        <w:pStyle w:val="NoSpacing"/>
        <w:numPr>
          <w:ilvl w:val="0"/>
          <w:numId w:val="30"/>
        </w:numPr>
        <w:spacing w:line="240" w:lineRule="auto"/>
        <w:ind w:left="0"/>
      </w:pPr>
      <w:r>
        <w:t>Edge 2 – Must be either: Blue/Red, Green/Green, Green/Blue</w:t>
      </w:r>
    </w:p>
    <w:p w14:paraId="42541987" w14:textId="77777777" w:rsidR="003A1684" w:rsidRDefault="003A1684" w:rsidP="003A1684">
      <w:pPr>
        <w:pStyle w:val="NoSpacing"/>
        <w:numPr>
          <w:ilvl w:val="0"/>
          <w:numId w:val="30"/>
        </w:numPr>
        <w:spacing w:line="240" w:lineRule="auto"/>
        <w:ind w:left="0"/>
      </w:pPr>
      <w:r>
        <w:t>Edge 3 – Must be either: Blue/Red, Green/Red</w:t>
      </w:r>
    </w:p>
    <w:p w14:paraId="2F6417AD" w14:textId="77777777" w:rsidR="003A1684" w:rsidRDefault="003A1684" w:rsidP="003A1684">
      <w:pPr>
        <w:pStyle w:val="NoSpacing"/>
        <w:numPr>
          <w:ilvl w:val="0"/>
          <w:numId w:val="30"/>
        </w:numPr>
        <w:spacing w:line="240" w:lineRule="auto"/>
        <w:ind w:left="0"/>
      </w:pPr>
      <w:r>
        <w:t>Edge 4 – Must be either Red/Red, Green/Green</w:t>
      </w:r>
    </w:p>
    <w:p w14:paraId="2DED1433" w14:textId="77777777" w:rsidR="003A1684" w:rsidRDefault="003A1684" w:rsidP="003A1684">
      <w:pPr>
        <w:pStyle w:val="NoSpacing"/>
        <w:numPr>
          <w:ilvl w:val="0"/>
          <w:numId w:val="30"/>
        </w:numPr>
        <w:spacing w:line="240" w:lineRule="auto"/>
        <w:ind w:left="0"/>
      </w:pPr>
      <w:r>
        <w:t>Edge 5 – Must not be either: Red/Red, Blue/Blue</w:t>
      </w:r>
    </w:p>
    <w:p w14:paraId="7B2CC5E2" w14:textId="77777777" w:rsidR="003A1684" w:rsidRDefault="003A1684" w:rsidP="003A1684">
      <w:pPr>
        <w:pStyle w:val="NoSpacing"/>
        <w:spacing w:line="240" w:lineRule="auto"/>
      </w:pPr>
    </w:p>
    <w:p w14:paraId="7FB07BBD" w14:textId="77777777" w:rsidR="003A1684" w:rsidRDefault="003A1684" w:rsidP="003A1684">
      <w:pPr>
        <w:pStyle w:val="NoSpacing"/>
        <w:spacing w:line="240" w:lineRule="auto"/>
      </w:pPr>
      <w:r w:rsidRPr="00F86448">
        <w:rPr>
          <w:noProof/>
        </w:rPr>
        <mc:AlternateContent>
          <mc:Choice Requires="wps">
            <w:drawing>
              <wp:anchor distT="0" distB="0" distL="114300" distR="114300" simplePos="0" relativeHeight="251712512" behindDoc="0" locked="0" layoutInCell="1" allowOverlap="1" wp14:anchorId="715E70BE" wp14:editId="4F182089">
                <wp:simplePos x="0" y="0"/>
                <wp:positionH relativeFrom="margin">
                  <wp:align>center</wp:align>
                </wp:positionH>
                <wp:positionV relativeFrom="paragraph">
                  <wp:posOffset>3551555</wp:posOffset>
                </wp:positionV>
                <wp:extent cx="4762500" cy="635"/>
                <wp:effectExtent l="0" t="0" r="0" b="0"/>
                <wp:wrapTopAndBottom/>
                <wp:docPr id="30" name="Text Box 30"/>
                <wp:cNvGraphicFramePr/>
                <a:graphic xmlns:a="http://schemas.openxmlformats.org/drawingml/2006/main">
                  <a:graphicData uri="http://schemas.microsoft.com/office/word/2010/wordprocessingShape">
                    <wps:wsp>
                      <wps:cNvSpPr txBox="1"/>
                      <wps:spPr>
                        <a:xfrm>
                          <a:off x="0" y="0"/>
                          <a:ext cx="4762500" cy="635"/>
                        </a:xfrm>
                        <a:prstGeom prst="rect">
                          <a:avLst/>
                        </a:prstGeom>
                        <a:solidFill>
                          <a:prstClr val="white"/>
                        </a:solidFill>
                        <a:ln>
                          <a:noFill/>
                        </a:ln>
                      </wps:spPr>
                      <wps:txbx>
                        <w:txbxContent>
                          <w:p w14:paraId="359ABB88" w14:textId="77777777" w:rsidR="00632DEE" w:rsidRPr="00123136" w:rsidRDefault="00632DEE" w:rsidP="003A1684">
                            <w:pPr>
                              <w:pStyle w:val="Caption"/>
                              <w:rPr>
                                <w:rFonts w:ascii="Helvetica" w:eastAsia="Helvetica" w:hAnsi="Helvetica" w:cs="Helvetica"/>
                                <w:noProof/>
                                <w:color w:val="000000"/>
                                <w:sz w:val="24"/>
                                <w:szCs w:val="24"/>
                                <w:u w:color="000000"/>
                              </w:rPr>
                            </w:pPr>
                            <w:r>
                              <w:t>Figure 10. Shows the number of graphs in the complete problem space that satisfies the given percentage of constraints: 16% - 960, 33% - 5280, 50% - 9840, 66% -9480, 83% - 3360, 100% - 240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15E70BE" id="Text Box 30" o:spid="_x0000_s1033" type="#_x0000_t202" style="position:absolute;margin-left:0;margin-top:279.65pt;width:375pt;height:.05pt;z-index:25171251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" stroked="f">
                <v:textbox style="mso-fit-shape-to-text:t" inset="0,0,0,0">
                  <w:txbxContent>
                    <w:p w14:paraId="359ABB88" w14:textId="77777777" w:rsidR="00632DEE" w:rsidRPr="00123136" w:rsidRDefault="00632DEE" w:rsidP="003A1684">
                      <w:pPr>
                        <w:pStyle w:val="Caption"/>
                        <w:rPr>
                          <w:rFonts w:ascii="Helvetica" w:eastAsia="Helvetica" w:hAnsi="Helvetica" w:cs="Helvetica"/>
                          <w:noProof/>
                          <w:color w:val="000000"/>
                          <w:sz w:val="24"/>
                          <w:szCs w:val="24"/>
                          <w:u w:color="000000"/>
                        </w:rPr>
                      </w:pPr>
                      <w:r>
                        <w:t>Figure 10. Shows the number of graphs in the complete problem space that satisfies the given percentage of constraints: 16% - 960, 33% - 5280, 50% - 9840, 66% -9480, 83% - 3360, 100% - 240</w:t>
                      </w:r>
                    </w:p>
                  </w:txbxContent>
                </v:textbox>
                <w10:wrap type="topAndBottom" anchorx="margin"/>
              </v:shape>
            </w:pict>
          </mc:Fallback>
        </mc:AlternateContent>
      </w:r>
      <w:r>
        <w:rPr>
          <w:noProof/>
        </w:rPr>
        <w:drawing>
          <wp:anchor distT="0" distB="0" distL="114300" distR="114300" simplePos="0" relativeHeight="251714560" behindDoc="0" locked="0" layoutInCell="1" allowOverlap="1" wp14:anchorId="6BA4F6D1" wp14:editId="329DA1F8">
            <wp:simplePos x="0" y="0"/>
            <wp:positionH relativeFrom="margin">
              <wp:align>center</wp:align>
            </wp:positionH>
            <wp:positionV relativeFrom="paragraph">
              <wp:posOffset>276860</wp:posOffset>
            </wp:positionV>
            <wp:extent cx="3962400" cy="3140075"/>
            <wp:effectExtent l="0" t="0" r="0" b="3175"/>
            <wp:wrapTopAndBottom/>
            <wp:docPr id="1073741827" name="Picture 6">
              <a:extLst xmlns:a="http://schemas.openxmlformats.org/drawingml/2006/main">
                <a:ext uri="{FF2B5EF4-FFF2-40B4-BE49-F238E27FC236}">
                  <a16:creationId xmlns:a16="http://schemas.microsoft.com/office/drawing/2014/main" id="{A7DE190E-2195-4E51-9507-0CF0DCCD32F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A7DE190E-2195-4E51-9507-0CF0DCCD32F5}"/>
                        </a:ext>
                      </a:extLst>
                    </pic:cNvPr>
                    <pic:cNvPicPr>
                      <a:picLocks noChangeAspect="1"/>
                    </pic:cNvPicPr>
                  </pic:nvPicPr>
                  <pic:blipFill>
                    <a:blip r:embed="rId31"/>
                    <a:stretch>
                      <a:fillRect/>
                    </a:stretch>
                  </pic:blipFill>
                  <pic:spPr>
                    <a:xfrm>
                      <a:off x="0" y="0"/>
                      <a:ext cx="3962400" cy="3140075"/>
                    </a:xfrm>
                    <a:prstGeom prst="rect">
                      <a:avLst/>
                    </a:prstGeom>
                  </pic:spPr>
                </pic:pic>
              </a:graphicData>
            </a:graphic>
            <wp14:sizeRelH relativeFrom="margin">
              <wp14:pctWidth>0</wp14:pctWidth>
            </wp14:sizeRelH>
            <wp14:sizeRelV relativeFrom="margin">
              <wp14:pctHeight>0</wp14:pctHeight>
            </wp14:sizeRelV>
          </wp:anchor>
        </w:drawing>
      </w:r>
      <w:r>
        <w:t>Satisfied Percentage</w:t>
      </w:r>
    </w:p>
    <w:p w14:paraId="3087FF9E" w14:textId="77777777" w:rsidR="003A1684" w:rsidRDefault="003A1684" w:rsidP="003A1684">
      <w:pPr>
        <w:pStyle w:val="NoSpacing"/>
      </w:pPr>
      <w:r w:rsidRPr="00F86448">
        <w:rPr>
          <w:noProof/>
        </w:rPr>
        <w:lastRenderedPageBreak/>
        <mc:AlternateContent>
          <mc:Choice Requires="wps">
            <w:drawing>
              <wp:anchor distT="0" distB="0" distL="114300" distR="114300" simplePos="0" relativeHeight="251715584" behindDoc="0" locked="0" layoutInCell="1" allowOverlap="1" wp14:anchorId="645B6C40" wp14:editId="2254C631">
                <wp:simplePos x="0" y="0"/>
                <wp:positionH relativeFrom="page">
                  <wp:align>center</wp:align>
                </wp:positionH>
                <wp:positionV relativeFrom="paragraph">
                  <wp:posOffset>1990725</wp:posOffset>
                </wp:positionV>
                <wp:extent cx="3114675" cy="635"/>
                <wp:effectExtent l="0" t="0" r="9525" b="8255"/>
                <wp:wrapTopAndBottom/>
                <wp:docPr id="1073741828" name="Text Box 1073741828"/>
                <wp:cNvGraphicFramePr/>
                <a:graphic xmlns:a="http://schemas.openxmlformats.org/drawingml/2006/main">
                  <a:graphicData uri="http://schemas.microsoft.com/office/word/2010/wordprocessingShape">
                    <wps:wsp>
                      <wps:cNvSpPr txBox="1"/>
                      <wps:spPr>
                        <a:xfrm>
                          <a:off x="0" y="0"/>
                          <a:ext cx="3114675" cy="635"/>
                        </a:xfrm>
                        <a:prstGeom prst="rect">
                          <a:avLst/>
                        </a:prstGeom>
                        <a:solidFill>
                          <a:prstClr val="white"/>
                        </a:solidFill>
                        <a:ln>
                          <a:noFill/>
                        </a:ln>
                      </wps:spPr>
                      <wps:txbx>
                        <w:txbxContent>
                          <w:p w14:paraId="0C191319" w14:textId="77777777" w:rsidR="00632DEE" w:rsidRPr="00123136" w:rsidRDefault="00632DEE" w:rsidP="003A1684">
                            <w:pPr>
                              <w:pStyle w:val="Caption"/>
                              <w:rPr>
                                <w:rFonts w:ascii="Helvetica" w:eastAsia="Helvetica" w:hAnsi="Helvetica" w:cs="Helvetica"/>
                                <w:noProof/>
                                <w:color w:val="000000"/>
                                <w:sz w:val="24"/>
                                <w:szCs w:val="24"/>
                                <w:u w:color="000000"/>
                              </w:rPr>
                            </w:pPr>
                            <w:r>
                              <w:t>Figure 11. A solution for seed 2000 that satisfies all the constraints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45B6C40" id="Text Box 1073741828" o:spid="_x0000_s1034" type="#_x0000_t202" style="position:absolute;margin-left:0;margin-top:156.75pt;width:245.25pt;height:.05pt;z-index:251715584;visibility:visible;mso-wrap-style:square;mso-width-percent:0;mso-wrap-distance-left:9pt;mso-wrap-distance-top:0;mso-wrap-distance-right:9pt;mso-wrap-distance-bottom:0;mso-position-horizontal:center;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" stroked="f">
                <v:textbox style="mso-fit-shape-to-text:t" inset="0,0,0,0">
                  <w:txbxContent>
                    <w:p w14:paraId="0C191319" w14:textId="77777777" w:rsidR="00632DEE" w:rsidRPr="00123136" w:rsidRDefault="00632DEE" w:rsidP="003A1684">
                      <w:pPr>
                        <w:pStyle w:val="Caption"/>
                        <w:rPr>
                          <w:rFonts w:ascii="Helvetica" w:eastAsia="Helvetica" w:hAnsi="Helvetica" w:cs="Helvetica"/>
                          <w:noProof/>
                          <w:color w:val="000000"/>
                          <w:sz w:val="24"/>
                          <w:szCs w:val="24"/>
                          <w:u w:color="000000"/>
                        </w:rPr>
                      </w:pPr>
                      <w:r>
                        <w:t>Figure 11. A solution for seed 2000 that satisfies all the constraints</w:t>
                      </w:r>
                    </w:p>
                  </w:txbxContent>
                </v:textbox>
                <w10:wrap type="topAndBottom" anchorx="page"/>
              </v:shape>
            </w:pict>
          </mc:Fallback>
        </mc:AlternateContent>
      </w:r>
      <w:r w:rsidRPr="00C33B27">
        <w:rPr>
          <w:noProof/>
        </w:rPr>
        <w:drawing>
          <wp:anchor distT="0" distB="0" distL="114300" distR="114300" simplePos="0" relativeHeight="251717632" behindDoc="0" locked="0" layoutInCell="1" allowOverlap="1" wp14:anchorId="294411B4" wp14:editId="3368004E">
            <wp:simplePos x="0" y="0"/>
            <wp:positionH relativeFrom="page">
              <wp:align>center</wp:align>
            </wp:positionH>
            <wp:positionV relativeFrom="paragraph">
              <wp:posOffset>323850</wp:posOffset>
            </wp:positionV>
            <wp:extent cx="2057400" cy="1626235"/>
            <wp:effectExtent l="0" t="0" r="0" b="0"/>
            <wp:wrapTopAndBottom/>
            <wp:docPr id="1073741833" name="Picture 10737418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057400" cy="1626235"/>
                    </a:xfrm>
                    <a:prstGeom prst="rect">
                      <a:avLst/>
                    </a:prstGeom>
                  </pic:spPr>
                </pic:pic>
              </a:graphicData>
            </a:graphic>
            <wp14:sizeRelH relativeFrom="margin">
              <wp14:pctWidth>0</wp14:pctWidth>
            </wp14:sizeRelH>
            <wp14:sizeRelV relativeFrom="margin">
              <wp14:pctHeight>0</wp14:pctHeight>
            </wp14:sizeRelV>
          </wp:anchor>
        </w:drawing>
      </w:r>
      <w:r>
        <w:t>Seed 2000 – Six nodes, seven edges</w:t>
      </w:r>
    </w:p>
    <w:p w14:paraId="6C6610E9" w14:textId="77777777" w:rsidR="003A1684" w:rsidRDefault="003A1684" w:rsidP="003A1684">
      <w:pPr>
        <w:pStyle w:val="NoSpacing"/>
        <w:numPr>
          <w:ilvl w:val="0"/>
          <w:numId w:val="30"/>
        </w:numPr>
        <w:spacing w:line="240" w:lineRule="auto"/>
        <w:ind w:left="0"/>
      </w:pPr>
      <w:r>
        <w:t>Edge 0 – Must not be either: Blue/Blue, Green/Green, Blue/Green</w:t>
      </w:r>
    </w:p>
    <w:p w14:paraId="22A3A38C" w14:textId="77777777" w:rsidR="003A1684" w:rsidRDefault="003A1684" w:rsidP="003A1684">
      <w:pPr>
        <w:pStyle w:val="NoSpacing"/>
        <w:numPr>
          <w:ilvl w:val="0"/>
          <w:numId w:val="30"/>
        </w:numPr>
        <w:spacing w:line="240" w:lineRule="auto"/>
        <w:ind w:left="0"/>
      </w:pPr>
      <w:r>
        <w:t>Edge 1 – Must not be either: Red/Blue, Green/Blue</w:t>
      </w:r>
    </w:p>
    <w:p w14:paraId="7AC5F0B9" w14:textId="77777777" w:rsidR="003A1684" w:rsidRDefault="003A1684" w:rsidP="003A1684">
      <w:pPr>
        <w:pStyle w:val="NoSpacing"/>
        <w:numPr>
          <w:ilvl w:val="0"/>
          <w:numId w:val="30"/>
        </w:numPr>
        <w:spacing w:line="240" w:lineRule="auto"/>
        <w:ind w:left="0"/>
      </w:pPr>
      <w:r>
        <w:t>Edge 2 – Must not be either: Blue/Blue, Red/Green</w:t>
      </w:r>
    </w:p>
    <w:p w14:paraId="16B0D242" w14:textId="77777777" w:rsidR="003A1684" w:rsidRDefault="003A1684" w:rsidP="003A1684">
      <w:pPr>
        <w:pStyle w:val="NoSpacing"/>
        <w:numPr>
          <w:ilvl w:val="0"/>
          <w:numId w:val="30"/>
        </w:numPr>
        <w:spacing w:line="240" w:lineRule="auto"/>
        <w:ind w:left="0"/>
      </w:pPr>
      <w:r>
        <w:t>Edge 3 – Must be different color</w:t>
      </w:r>
    </w:p>
    <w:p w14:paraId="187EFAEE" w14:textId="77777777" w:rsidR="003A1684" w:rsidRDefault="003A1684" w:rsidP="003A1684">
      <w:pPr>
        <w:pStyle w:val="NoSpacing"/>
        <w:numPr>
          <w:ilvl w:val="0"/>
          <w:numId w:val="30"/>
        </w:numPr>
        <w:spacing w:line="240" w:lineRule="auto"/>
        <w:ind w:left="0"/>
      </w:pPr>
      <w:r>
        <w:t>Edge 4 – Must be different color</w:t>
      </w:r>
    </w:p>
    <w:p w14:paraId="5A6D44D7" w14:textId="77777777" w:rsidR="003A1684" w:rsidRDefault="003A1684" w:rsidP="003A1684">
      <w:pPr>
        <w:pStyle w:val="NoSpacing"/>
        <w:numPr>
          <w:ilvl w:val="0"/>
          <w:numId w:val="30"/>
        </w:numPr>
        <w:spacing w:line="240" w:lineRule="auto"/>
        <w:ind w:left="0"/>
      </w:pPr>
      <w:r>
        <w:t>Edge 5 – Must not be either Red/Blue, Green/Red</w:t>
      </w:r>
    </w:p>
    <w:p w14:paraId="2CF6D7C7" w14:textId="77777777" w:rsidR="003A1684" w:rsidRDefault="003A1684" w:rsidP="003A1684">
      <w:pPr>
        <w:pStyle w:val="NoSpacing"/>
        <w:numPr>
          <w:ilvl w:val="0"/>
          <w:numId w:val="30"/>
        </w:numPr>
        <w:spacing w:line="240" w:lineRule="auto"/>
        <w:ind w:left="0"/>
      </w:pPr>
      <w:r>
        <w:t>Edge 6 - Must be different color</w:t>
      </w:r>
    </w:p>
    <w:p w14:paraId="14C0C7CF" w14:textId="77777777" w:rsidR="003A1684" w:rsidRDefault="003A1684" w:rsidP="003A1684">
      <w:pPr>
        <w:pStyle w:val="NoSpacing"/>
        <w:spacing w:line="240" w:lineRule="auto"/>
      </w:pPr>
    </w:p>
    <w:p w14:paraId="42BE13DC" w14:textId="77777777" w:rsidR="003A1684" w:rsidRDefault="003A1684" w:rsidP="003A1684">
      <w:pPr>
        <w:pStyle w:val="NoSpacing"/>
        <w:spacing w:line="240" w:lineRule="auto"/>
      </w:pPr>
      <w:r>
        <w:rPr>
          <w:noProof/>
        </w:rPr>
        <w:drawing>
          <wp:anchor distT="0" distB="0" distL="114300" distR="114300" simplePos="0" relativeHeight="251718656" behindDoc="0" locked="0" layoutInCell="1" allowOverlap="1" wp14:anchorId="37E088FA" wp14:editId="3BF3B417">
            <wp:simplePos x="0" y="0"/>
            <wp:positionH relativeFrom="page">
              <wp:align>center</wp:align>
            </wp:positionH>
            <wp:positionV relativeFrom="paragraph">
              <wp:posOffset>227965</wp:posOffset>
            </wp:positionV>
            <wp:extent cx="3850005" cy="3038475"/>
            <wp:effectExtent l="0" t="0" r="0" b="9525"/>
            <wp:wrapTopAndBottom/>
            <wp:docPr id="1073741834" name="Picture 3">
              <a:extLst xmlns:a="http://schemas.openxmlformats.org/drawingml/2006/main">
                <a:ext uri="{FF2B5EF4-FFF2-40B4-BE49-F238E27FC236}">
                  <a16:creationId xmlns:a16="http://schemas.microsoft.com/office/drawing/2014/main" id="{524EA670-D56E-4624-86A1-1DB5AD2EE67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524EA670-D56E-4624-86A1-1DB5AD2EE670}"/>
                        </a:ext>
                      </a:extLst>
                    </pic:cNvPr>
                    <pic:cNvPicPr>
                      <a:picLocks noChangeAspect="1"/>
                    </pic:cNvPicPr>
                  </pic:nvPicPr>
                  <pic:blipFill>
                    <a:blip r:embed="rId33"/>
                    <a:stretch>
                      <a:fillRect/>
                    </a:stretch>
                  </pic:blipFill>
                  <pic:spPr>
                    <a:xfrm>
                      <a:off x="0" y="0"/>
                      <a:ext cx="3850005" cy="3038475"/>
                    </a:xfrm>
                    <a:prstGeom prst="rect">
                      <a:avLst/>
                    </a:prstGeom>
                  </pic:spPr>
                </pic:pic>
              </a:graphicData>
            </a:graphic>
            <wp14:sizeRelH relativeFrom="margin">
              <wp14:pctWidth>0</wp14:pctWidth>
            </wp14:sizeRelH>
            <wp14:sizeRelV relativeFrom="margin">
              <wp14:pctHeight>0</wp14:pctHeight>
            </wp14:sizeRelV>
          </wp:anchor>
        </w:drawing>
      </w:r>
      <w:r w:rsidRPr="00F86448">
        <w:rPr>
          <w:noProof/>
        </w:rPr>
        <mc:AlternateContent>
          <mc:Choice Requires="wps">
            <w:drawing>
              <wp:anchor distT="0" distB="0" distL="114300" distR="114300" simplePos="0" relativeHeight="251716608" behindDoc="0" locked="0" layoutInCell="1" allowOverlap="1" wp14:anchorId="0F50A4F5" wp14:editId="23D5133D">
                <wp:simplePos x="0" y="0"/>
                <wp:positionH relativeFrom="page">
                  <wp:align>center</wp:align>
                </wp:positionH>
                <wp:positionV relativeFrom="paragraph">
                  <wp:posOffset>3285490</wp:posOffset>
                </wp:positionV>
                <wp:extent cx="5657850" cy="635"/>
                <wp:effectExtent l="0" t="0" r="0" b="0"/>
                <wp:wrapTopAndBottom/>
                <wp:docPr id="1073741829" name="Text Box 1073741829"/>
                <wp:cNvGraphicFramePr/>
                <a:graphic xmlns:a="http://schemas.openxmlformats.org/drawingml/2006/main">
                  <a:graphicData uri="http://schemas.microsoft.com/office/word/2010/wordprocessingShape">
                    <wps:wsp>
                      <wps:cNvSpPr txBox="1"/>
                      <wps:spPr>
                        <a:xfrm>
                          <a:off x="0" y="0"/>
                          <a:ext cx="5657850" cy="635"/>
                        </a:xfrm>
                        <a:prstGeom prst="rect">
                          <a:avLst/>
                        </a:prstGeom>
                        <a:solidFill>
                          <a:prstClr val="white"/>
                        </a:solidFill>
                        <a:ln>
                          <a:noFill/>
                        </a:ln>
                      </wps:spPr>
                      <wps:txbx>
                        <w:txbxContent>
                          <w:p w14:paraId="38FE4C85" w14:textId="77777777" w:rsidR="00632DEE" w:rsidRPr="00123136" w:rsidRDefault="00632DEE" w:rsidP="003A1684">
                            <w:pPr>
                              <w:pStyle w:val="Caption"/>
                              <w:rPr>
                                <w:rFonts w:ascii="Helvetica" w:eastAsia="Helvetica" w:hAnsi="Helvetica" w:cs="Helvetica"/>
                                <w:noProof/>
                                <w:color w:val="000000"/>
                                <w:sz w:val="24"/>
                                <w:szCs w:val="24"/>
                                <w:u w:color="000000"/>
                              </w:rPr>
                            </w:pPr>
                            <w:r>
                              <w:t>Figure 12. Shows the number of graphs in the complete problem space that satisfies the given percentage of constraints: 14% - 5760, 28% - 36000, 42% - 95760, 57% - 146160, 71% - 141120, 85% - 81360, 100% - 18720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F50A4F5" id="Text Box 1073741829" o:spid="_x0000_s1035" type="#_x0000_t202" style="position:absolute;margin-left:0;margin-top:258.7pt;width:445.5pt;height:.05pt;z-index:251716608;visibility:visible;mso-wrap-style:square;mso-width-percent:0;mso-wrap-distance-left:9pt;mso-wrap-distance-top:0;mso-wrap-distance-right:9pt;mso-wrap-distance-bottom:0;mso-position-horizontal:center;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" stroked="f">
                <v:textbox style="mso-fit-shape-to-text:t" inset="0,0,0,0">
                  <w:txbxContent>
                    <w:p w14:paraId="38FE4C85" w14:textId="77777777" w:rsidR="00632DEE" w:rsidRPr="00123136" w:rsidRDefault="00632DEE" w:rsidP="003A1684">
                      <w:pPr>
                        <w:pStyle w:val="Caption"/>
                        <w:rPr>
                          <w:rFonts w:ascii="Helvetica" w:eastAsia="Helvetica" w:hAnsi="Helvetica" w:cs="Helvetica"/>
                          <w:noProof/>
                          <w:color w:val="000000"/>
                          <w:sz w:val="24"/>
                          <w:szCs w:val="24"/>
                          <w:u w:color="000000"/>
                        </w:rPr>
                      </w:pPr>
                      <w:r>
                        <w:t>Figure 12. Shows the number of graphs in the complete problem space that satisfies the given percentage of constraints: 14% - 5760, 28% - 36000, 42% - 95760, 57% - 146160, 71% - 141120, 85% - 81360, 100% - 18720</w:t>
                      </w:r>
                    </w:p>
                  </w:txbxContent>
                </v:textbox>
                <w10:wrap type="topAndBottom" anchorx="page"/>
              </v:shape>
            </w:pict>
          </mc:Fallback>
        </mc:AlternateContent>
      </w:r>
      <w:r w:rsidRPr="00E20669">
        <w:rPr>
          <w:noProof/>
        </w:rPr>
        <w:t xml:space="preserve"> </w:t>
      </w:r>
      <w:r>
        <w:t xml:space="preserve"> Satisfied Percentage</w:t>
      </w:r>
    </w:p>
    <w:p w14:paraId="110CB997" w14:textId="77777777" w:rsidR="003A1684" w:rsidRDefault="003A1684" w:rsidP="003A1684">
      <w:pPr>
        <w:pStyle w:val="NoSpacing"/>
      </w:pPr>
      <w:r w:rsidRPr="00F86448">
        <w:rPr>
          <w:noProof/>
        </w:rPr>
        <w:lastRenderedPageBreak/>
        <mc:AlternateContent>
          <mc:Choice Requires="wps">
            <w:drawing>
              <wp:anchor distT="0" distB="0" distL="114300" distR="114300" simplePos="0" relativeHeight="251719680" behindDoc="0" locked="0" layoutInCell="1" allowOverlap="1" wp14:anchorId="404FC288" wp14:editId="4EE6BE29">
                <wp:simplePos x="0" y="0"/>
                <wp:positionH relativeFrom="margin">
                  <wp:align>center</wp:align>
                </wp:positionH>
                <wp:positionV relativeFrom="paragraph">
                  <wp:posOffset>1781175</wp:posOffset>
                </wp:positionV>
                <wp:extent cx="4533900" cy="635"/>
                <wp:effectExtent l="0" t="0" r="0" b="8255"/>
                <wp:wrapTopAndBottom/>
                <wp:docPr id="1073741835" name="Text Box 1073741835"/>
                <wp:cNvGraphicFramePr/>
                <a:graphic xmlns:a="http://schemas.openxmlformats.org/drawingml/2006/main">
                  <a:graphicData uri="http://schemas.microsoft.com/office/word/2010/wordprocessingShape">
                    <wps:wsp>
                      <wps:cNvSpPr txBox="1"/>
                      <wps:spPr>
                        <a:xfrm>
                          <a:off x="0" y="0"/>
                          <a:ext cx="4533900" cy="635"/>
                        </a:xfrm>
                        <a:prstGeom prst="rect">
                          <a:avLst/>
                        </a:prstGeom>
                        <a:solidFill>
                          <a:prstClr val="white"/>
                        </a:solidFill>
                        <a:ln>
                          <a:noFill/>
                        </a:ln>
                      </wps:spPr>
                      <wps:txbx>
                        <w:txbxContent>
                          <w:p w14:paraId="0ECA6B21" w14:textId="77777777" w:rsidR="00632DEE" w:rsidRPr="00123136" w:rsidRDefault="00632DEE" w:rsidP="003A1684">
                            <w:pPr>
                              <w:pStyle w:val="Caption"/>
                              <w:rPr>
                                <w:rFonts w:ascii="Helvetica" w:eastAsia="Helvetica" w:hAnsi="Helvetica" w:cs="Helvetica"/>
                                <w:noProof/>
                                <w:color w:val="000000"/>
                                <w:sz w:val="24"/>
                                <w:szCs w:val="24"/>
                                <w:u w:color="000000"/>
                              </w:rPr>
                            </w:pPr>
                            <w:r>
                              <w:t>Figure 13. The graph for seed 2500. There was no possible solution that satisfied every constraint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04FC288" id="Text Box 1073741835" o:spid="_x0000_s1036" type="#_x0000_t202" style="position:absolute;margin-left:0;margin-top:140.25pt;width:357pt;height:.05pt;z-index:25171968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" stroked="f">
                <v:textbox style="mso-fit-shape-to-text:t" inset="0,0,0,0">
                  <w:txbxContent>
                    <w:p w14:paraId="0ECA6B21" w14:textId="77777777" w:rsidR="00632DEE" w:rsidRPr="00123136" w:rsidRDefault="00632DEE" w:rsidP="003A1684">
                      <w:pPr>
                        <w:pStyle w:val="Caption"/>
                        <w:rPr>
                          <w:rFonts w:ascii="Helvetica" w:eastAsia="Helvetica" w:hAnsi="Helvetica" w:cs="Helvetica"/>
                          <w:noProof/>
                          <w:color w:val="000000"/>
                          <w:sz w:val="24"/>
                          <w:szCs w:val="24"/>
                          <w:u w:color="000000"/>
                        </w:rPr>
                      </w:pPr>
                      <w:r>
                        <w:t>Figure 13. The graph for seed 2500. There was no possible solution that satisfied every constraint</w:t>
                      </w:r>
                    </w:p>
                  </w:txbxContent>
                </v:textbox>
                <w10:wrap type="topAndBottom" anchorx="margin"/>
              </v:shape>
            </w:pict>
          </mc:Fallback>
        </mc:AlternateContent>
      </w:r>
      <w:r w:rsidRPr="00CE58D8">
        <w:rPr>
          <w:noProof/>
        </w:rPr>
        <w:drawing>
          <wp:anchor distT="0" distB="0" distL="114300" distR="114300" simplePos="0" relativeHeight="251721728" behindDoc="0" locked="0" layoutInCell="1" allowOverlap="1" wp14:anchorId="051A142C" wp14:editId="54849754">
            <wp:simplePos x="0" y="0"/>
            <wp:positionH relativeFrom="page">
              <wp:align>center</wp:align>
            </wp:positionH>
            <wp:positionV relativeFrom="paragraph">
              <wp:posOffset>314325</wp:posOffset>
            </wp:positionV>
            <wp:extent cx="2238375" cy="1442085"/>
            <wp:effectExtent l="0" t="0" r="9525" b="5715"/>
            <wp:wrapTopAndBottom/>
            <wp:docPr id="1073741840" name="Picture 10737418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238375" cy="1442085"/>
                    </a:xfrm>
                    <a:prstGeom prst="rect">
                      <a:avLst/>
                    </a:prstGeom>
                  </pic:spPr>
                </pic:pic>
              </a:graphicData>
            </a:graphic>
            <wp14:sizeRelH relativeFrom="margin">
              <wp14:pctWidth>0</wp14:pctWidth>
            </wp14:sizeRelH>
            <wp14:sizeRelV relativeFrom="margin">
              <wp14:pctHeight>0</wp14:pctHeight>
            </wp14:sizeRelV>
          </wp:anchor>
        </w:drawing>
      </w:r>
      <w:r>
        <w:t>Seed 2500 – Six nodes, fourteen edges</w:t>
      </w:r>
    </w:p>
    <w:p w14:paraId="30388117" w14:textId="77777777" w:rsidR="003A1684" w:rsidRDefault="003A1684" w:rsidP="003A1684">
      <w:pPr>
        <w:pStyle w:val="NoSpacing"/>
        <w:numPr>
          <w:ilvl w:val="0"/>
          <w:numId w:val="30"/>
        </w:numPr>
        <w:spacing w:line="240" w:lineRule="auto"/>
        <w:ind w:left="0"/>
      </w:pPr>
      <w:r>
        <w:t>Edge 0 – Must be same color</w:t>
      </w:r>
    </w:p>
    <w:p w14:paraId="02BD21C8" w14:textId="77777777" w:rsidR="003A1684" w:rsidRDefault="003A1684" w:rsidP="003A1684">
      <w:pPr>
        <w:pStyle w:val="NoSpacing"/>
        <w:numPr>
          <w:ilvl w:val="0"/>
          <w:numId w:val="30"/>
        </w:numPr>
        <w:spacing w:line="240" w:lineRule="auto"/>
        <w:ind w:left="0"/>
      </w:pPr>
      <w:r>
        <w:t>Edge 1 – Must be same color</w:t>
      </w:r>
    </w:p>
    <w:p w14:paraId="2CC5A1A4" w14:textId="77777777" w:rsidR="003A1684" w:rsidRDefault="003A1684" w:rsidP="003A1684">
      <w:pPr>
        <w:pStyle w:val="NoSpacing"/>
        <w:numPr>
          <w:ilvl w:val="0"/>
          <w:numId w:val="30"/>
        </w:numPr>
        <w:spacing w:line="240" w:lineRule="auto"/>
        <w:ind w:left="0"/>
      </w:pPr>
      <w:r>
        <w:t>Edge 2 – Must not be either: Blue/Blue, Blue/Red</w:t>
      </w:r>
    </w:p>
    <w:p w14:paraId="34D6DBF6" w14:textId="77777777" w:rsidR="003A1684" w:rsidRDefault="003A1684" w:rsidP="003A1684">
      <w:pPr>
        <w:pStyle w:val="NoSpacing"/>
        <w:numPr>
          <w:ilvl w:val="0"/>
          <w:numId w:val="30"/>
        </w:numPr>
        <w:spacing w:line="240" w:lineRule="auto"/>
        <w:ind w:left="0"/>
      </w:pPr>
      <w:r>
        <w:t>Edge 3 – Must not be either: Blue/Blue, Green/Red</w:t>
      </w:r>
    </w:p>
    <w:p w14:paraId="31C12C82" w14:textId="77777777" w:rsidR="003A1684" w:rsidRDefault="003A1684" w:rsidP="003A1684">
      <w:pPr>
        <w:pStyle w:val="NoSpacing"/>
        <w:numPr>
          <w:ilvl w:val="0"/>
          <w:numId w:val="30"/>
        </w:numPr>
        <w:spacing w:line="240" w:lineRule="auto"/>
        <w:ind w:left="0"/>
      </w:pPr>
      <w:r>
        <w:t>Edge 4 – Must be same color</w:t>
      </w:r>
    </w:p>
    <w:p w14:paraId="5AD53D49" w14:textId="77777777" w:rsidR="003A1684" w:rsidRDefault="003A1684" w:rsidP="003A1684">
      <w:pPr>
        <w:pStyle w:val="NoSpacing"/>
        <w:numPr>
          <w:ilvl w:val="0"/>
          <w:numId w:val="30"/>
        </w:numPr>
        <w:spacing w:line="240" w:lineRule="auto"/>
        <w:ind w:left="0"/>
      </w:pPr>
      <w:r>
        <w:t>Edge 5 – Must be either: Blue/Red, Blue/Green, Blue/Blue</w:t>
      </w:r>
    </w:p>
    <w:p w14:paraId="419CECFD" w14:textId="77777777" w:rsidR="003A1684" w:rsidRDefault="003A1684" w:rsidP="003A1684">
      <w:pPr>
        <w:pStyle w:val="NoSpacing"/>
        <w:numPr>
          <w:ilvl w:val="0"/>
          <w:numId w:val="30"/>
        </w:numPr>
        <w:spacing w:line="240" w:lineRule="auto"/>
        <w:ind w:left="0"/>
      </w:pPr>
      <w:r>
        <w:t>Edge 6 - Must be same color</w:t>
      </w:r>
    </w:p>
    <w:p w14:paraId="3C3C8D16" w14:textId="77777777" w:rsidR="003A1684" w:rsidRDefault="003A1684" w:rsidP="003A1684">
      <w:pPr>
        <w:pStyle w:val="NoSpacing"/>
        <w:numPr>
          <w:ilvl w:val="0"/>
          <w:numId w:val="30"/>
        </w:numPr>
        <w:spacing w:line="240" w:lineRule="auto"/>
        <w:ind w:left="0"/>
      </w:pPr>
      <w:r>
        <w:t>Edge 7 – Must be either: Green/Blue</w:t>
      </w:r>
    </w:p>
    <w:p w14:paraId="79FD6366" w14:textId="77777777" w:rsidR="003A1684" w:rsidRDefault="003A1684" w:rsidP="003A1684">
      <w:pPr>
        <w:pStyle w:val="NoSpacing"/>
        <w:numPr>
          <w:ilvl w:val="0"/>
          <w:numId w:val="30"/>
        </w:numPr>
        <w:spacing w:line="240" w:lineRule="auto"/>
        <w:ind w:left="0"/>
      </w:pPr>
      <w:r>
        <w:t>Edge 8 – Must not be either: Blue/Green, Red/Blue</w:t>
      </w:r>
    </w:p>
    <w:p w14:paraId="08DB3B2A" w14:textId="77777777" w:rsidR="003A1684" w:rsidRDefault="003A1684" w:rsidP="003A1684">
      <w:pPr>
        <w:pStyle w:val="NoSpacing"/>
        <w:numPr>
          <w:ilvl w:val="0"/>
          <w:numId w:val="30"/>
        </w:numPr>
        <w:spacing w:line="240" w:lineRule="auto"/>
        <w:ind w:left="0"/>
      </w:pPr>
      <w:r>
        <w:t>Edge 9 – Must be either: Green/Blue, Green/Red</w:t>
      </w:r>
    </w:p>
    <w:p w14:paraId="5D797E84" w14:textId="77777777" w:rsidR="003A1684" w:rsidRDefault="003A1684" w:rsidP="003A1684">
      <w:pPr>
        <w:pStyle w:val="NoSpacing"/>
        <w:numPr>
          <w:ilvl w:val="0"/>
          <w:numId w:val="30"/>
        </w:numPr>
        <w:spacing w:line="240" w:lineRule="auto"/>
        <w:ind w:left="0"/>
      </w:pPr>
      <w:r>
        <w:t>Edge 10 – Must be same color</w:t>
      </w:r>
    </w:p>
    <w:p w14:paraId="18F77A01" w14:textId="77777777" w:rsidR="003A1684" w:rsidRDefault="003A1684" w:rsidP="003A1684">
      <w:pPr>
        <w:pStyle w:val="NoSpacing"/>
        <w:numPr>
          <w:ilvl w:val="0"/>
          <w:numId w:val="30"/>
        </w:numPr>
        <w:spacing w:line="240" w:lineRule="auto"/>
        <w:ind w:left="0"/>
      </w:pPr>
      <w:r>
        <w:t>Edge 11 – Must be either: Red/Blue, Blue/Blue, Green/Green</w:t>
      </w:r>
    </w:p>
    <w:p w14:paraId="691028FD" w14:textId="77777777" w:rsidR="003A1684" w:rsidRDefault="003A1684" w:rsidP="003A1684">
      <w:pPr>
        <w:pStyle w:val="NoSpacing"/>
        <w:numPr>
          <w:ilvl w:val="0"/>
          <w:numId w:val="30"/>
        </w:numPr>
        <w:spacing w:line="240" w:lineRule="auto"/>
        <w:ind w:left="0"/>
      </w:pPr>
      <w:r>
        <w:t>Edge 12 – Must be different color</w:t>
      </w:r>
    </w:p>
    <w:p w14:paraId="2C016DB1" w14:textId="77777777" w:rsidR="003A1684" w:rsidRDefault="003A1684" w:rsidP="003A1684">
      <w:pPr>
        <w:pStyle w:val="NoSpacing"/>
        <w:numPr>
          <w:ilvl w:val="0"/>
          <w:numId w:val="30"/>
        </w:numPr>
        <w:spacing w:line="240" w:lineRule="auto"/>
        <w:ind w:left="0"/>
      </w:pPr>
      <w:r>
        <w:t>Edge 13 – Must be either: Blue/Blue, Green/Red</w:t>
      </w:r>
    </w:p>
    <w:p w14:paraId="4DD9FBD6" w14:textId="77777777" w:rsidR="003A1684" w:rsidRDefault="003A1684" w:rsidP="003A1684">
      <w:pPr>
        <w:pStyle w:val="NoSpacing"/>
        <w:spacing w:line="240" w:lineRule="auto"/>
        <w:rPr>
          <w:noProof/>
        </w:rPr>
      </w:pPr>
    </w:p>
    <w:p w14:paraId="3E9F2718" w14:textId="77777777" w:rsidR="003A1684" w:rsidRDefault="003A1684" w:rsidP="003A1684">
      <w:pPr>
        <w:pStyle w:val="NoSpacing"/>
        <w:spacing w:line="240" w:lineRule="auto"/>
        <w:rPr>
          <w:noProof/>
        </w:rPr>
      </w:pPr>
    </w:p>
    <w:p w14:paraId="7AABA233" w14:textId="77777777" w:rsidR="003A1684" w:rsidRDefault="003A1684" w:rsidP="003A1684">
      <w:pPr>
        <w:pStyle w:val="NoSpacing"/>
        <w:spacing w:line="240" w:lineRule="auto"/>
        <w:rPr>
          <w:noProof/>
        </w:rPr>
      </w:pPr>
    </w:p>
    <w:p w14:paraId="257A809B" w14:textId="77777777" w:rsidR="003A1684" w:rsidRDefault="003A1684" w:rsidP="003A1684">
      <w:pPr>
        <w:pStyle w:val="NoSpacing"/>
        <w:spacing w:line="240" w:lineRule="auto"/>
        <w:rPr>
          <w:noProof/>
        </w:rPr>
      </w:pPr>
    </w:p>
    <w:p w14:paraId="67A47A5F" w14:textId="77777777" w:rsidR="003A1684" w:rsidRDefault="003A1684" w:rsidP="003A1684">
      <w:pPr>
        <w:pStyle w:val="NoSpacing"/>
        <w:spacing w:line="240" w:lineRule="auto"/>
        <w:rPr>
          <w:noProof/>
        </w:rPr>
      </w:pPr>
    </w:p>
    <w:p w14:paraId="2BF773F7" w14:textId="77777777" w:rsidR="003A1684" w:rsidRDefault="003A1684" w:rsidP="003A1684">
      <w:pPr>
        <w:pStyle w:val="NoSpacing"/>
        <w:spacing w:line="240" w:lineRule="auto"/>
        <w:rPr>
          <w:noProof/>
        </w:rPr>
      </w:pPr>
    </w:p>
    <w:p w14:paraId="64E80A97" w14:textId="60B5F81C" w:rsidR="003A1684" w:rsidRDefault="003A1684" w:rsidP="003A1684">
      <w:pPr>
        <w:pStyle w:val="NoSpacing"/>
        <w:spacing w:line="240" w:lineRule="auto"/>
      </w:pPr>
      <w:r w:rsidRPr="00F86448">
        <w:rPr>
          <w:noProof/>
        </w:rPr>
        <w:lastRenderedPageBreak/>
        <mc:AlternateContent>
          <mc:Choice Requires="wps">
            <w:drawing>
              <wp:anchor distT="0" distB="0" distL="114300" distR="114300" simplePos="0" relativeHeight="251720704" behindDoc="0" locked="0" layoutInCell="1" allowOverlap="1" wp14:anchorId="7DAE45F5" wp14:editId="21BEBD0B">
                <wp:simplePos x="0" y="0"/>
                <wp:positionH relativeFrom="page">
                  <wp:align>center</wp:align>
                </wp:positionH>
                <wp:positionV relativeFrom="paragraph">
                  <wp:posOffset>4210050</wp:posOffset>
                </wp:positionV>
                <wp:extent cx="5648960" cy="635"/>
                <wp:effectExtent l="0" t="0" r="8890" b="0"/>
                <wp:wrapTopAndBottom/>
                <wp:docPr id="1073741836" name="Text Box 1073741836"/>
                <wp:cNvGraphicFramePr/>
                <a:graphic xmlns:a="http://schemas.openxmlformats.org/drawingml/2006/main">
                  <a:graphicData uri="http://schemas.microsoft.com/office/word/2010/wordprocessingShape">
                    <wps:wsp>
                      <wps:cNvSpPr txBox="1"/>
                      <wps:spPr>
                        <a:xfrm>
                          <a:off x="0" y="0"/>
                          <a:ext cx="5648960" cy="635"/>
                        </a:xfrm>
                        <a:prstGeom prst="rect">
                          <a:avLst/>
                        </a:prstGeom>
                        <a:solidFill>
                          <a:prstClr val="white"/>
                        </a:solidFill>
                        <a:ln>
                          <a:noFill/>
                        </a:ln>
                      </wps:spPr>
                      <wps:txbx>
                        <w:txbxContent>
                          <w:p w14:paraId="067C782E" w14:textId="77777777" w:rsidR="00632DEE" w:rsidRPr="001617EB" w:rsidRDefault="00632DEE" w:rsidP="003A1684">
                            <w:pPr>
                              <w:pStyle w:val="Caption"/>
                            </w:pPr>
                            <w:r>
                              <w:t>Figure 12. Shows the number of graphs in the complete problem space that satisfies the given percentage of constraints: 7% - 720, 14% - 10080, 21% - 23040, 28% - 48240, 35% - 90720, 42% - 115920, 50% - 118800, 57% - 67680, 64% - 38160, 71% - 9360, 78% - 2160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DAE45F5" id="Text Box 1073741836" o:spid="_x0000_s1037" type="#_x0000_t202" style="position:absolute;margin-left:0;margin-top:331.5pt;width:444.8pt;height:.05pt;z-index:251720704;visibility:visible;mso-wrap-style:square;mso-width-percent:0;mso-wrap-distance-left:9pt;mso-wrap-distance-top:0;mso-wrap-distance-right:9pt;mso-wrap-distance-bottom:0;mso-position-horizontal:center;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" stroked="f">
                <v:textbox style="mso-fit-shape-to-text:t" inset="0,0,0,0">
                  <w:txbxContent>
                    <w:p w14:paraId="067C782E" w14:textId="77777777" w:rsidR="00632DEE" w:rsidRPr="001617EB" w:rsidRDefault="00632DEE" w:rsidP="003A1684">
                      <w:pPr>
                        <w:pStyle w:val="Caption"/>
                      </w:pPr>
                      <w:r>
                        <w:t>Figure 12. Shows the number of graphs in the complete problem space that satisfies the given percentage of constraints: 7% - 720, 14% - 10080, 21% - 23040, 28% - 48240, 35% - 90720, 42% - 115920, 50% - 118800, 57% - 67680, 64% - 38160, 71% - 9360, 78% - 2160</w:t>
                      </w:r>
                    </w:p>
                  </w:txbxContent>
                </v:textbox>
                <w10:wrap type="topAndBottom" anchorx="page"/>
              </v:shape>
            </w:pict>
          </mc:Fallback>
        </mc:AlternateContent>
      </w:r>
      <w:r>
        <w:rPr>
          <w:noProof/>
        </w:rPr>
        <w:drawing>
          <wp:anchor distT="0" distB="0" distL="114300" distR="114300" simplePos="0" relativeHeight="251722752" behindDoc="0" locked="0" layoutInCell="1" allowOverlap="1" wp14:anchorId="2D671E59" wp14:editId="6803FD84">
            <wp:simplePos x="0" y="0"/>
            <wp:positionH relativeFrom="margin">
              <wp:align>center</wp:align>
            </wp:positionH>
            <wp:positionV relativeFrom="paragraph">
              <wp:posOffset>371475</wp:posOffset>
            </wp:positionV>
            <wp:extent cx="4658360" cy="3771900"/>
            <wp:effectExtent l="0" t="0" r="8890" b="0"/>
            <wp:wrapTopAndBottom/>
            <wp:docPr id="1073741841" name="Picture 6">
              <a:extLst xmlns:a="http://schemas.openxmlformats.org/drawingml/2006/main">
                <a:ext uri="{FF2B5EF4-FFF2-40B4-BE49-F238E27FC236}">
                  <a16:creationId xmlns:a16="http://schemas.microsoft.com/office/drawing/2014/main" id="{E6212451-DA56-4DC9-AA5C-34FCF6F6816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E6212451-DA56-4DC9-AA5C-34FCF6F6816A}"/>
                        </a:ext>
                      </a:extLst>
                    </pic:cNvPr>
                    <pic:cNvPicPr>
                      <a:picLocks noChangeAspect="1"/>
                    </pic:cNvPicPr>
                  </pic:nvPicPr>
                  <pic:blipFill>
                    <a:blip r:embed="rId35"/>
                    <a:stretch>
                      <a:fillRect/>
                    </a:stretch>
                  </pic:blipFill>
                  <pic:spPr>
                    <a:xfrm>
                      <a:off x="0" y="0"/>
                      <a:ext cx="4658360" cy="3771900"/>
                    </a:xfrm>
                    <a:prstGeom prst="rect">
                      <a:avLst/>
                    </a:prstGeom>
                  </pic:spPr>
                </pic:pic>
              </a:graphicData>
            </a:graphic>
            <wp14:sizeRelH relativeFrom="margin">
              <wp14:pctWidth>0</wp14:pctWidth>
            </wp14:sizeRelH>
            <wp14:sizeRelV relativeFrom="margin">
              <wp14:pctHeight>0</wp14:pctHeight>
            </wp14:sizeRelV>
          </wp:anchor>
        </w:drawing>
      </w:r>
      <w:r>
        <w:t xml:space="preserve"> Satisfied Percentage</w:t>
      </w:r>
    </w:p>
    <w:p w14:paraId="07F0F981" w14:textId="77777777" w:rsidR="003A1684" w:rsidRPr="003A1684" w:rsidRDefault="003A1684" w:rsidP="003A1684"/>
    <w:p w14:paraId="4BC121ED" w14:textId="77777777" w:rsidR="003A1684" w:rsidRDefault="003A1684" w:rsidP="003A1684">
      <w:pPr>
        <w:pStyle w:val="NoSpacing"/>
        <w:ind w:firstLine="720"/>
      </w:pPr>
      <w:r>
        <w:t xml:space="preserve">Seed 2500 gives us a perfect example of what Khot suggested with his Unique Games Conjecture, where it can be easy to determine the value of a satisfiable problem, but difficult to find the value of an unsatisfiable problem. To find the value of some of the previous problems, we can just solve until we get the first 100% satisfied state. We know we cannot improve from this point, so we have our solution and halt the algorithm. For seed 2500, we needed to check every possible state to know that there was indeed no solution. </w:t>
      </w:r>
    </w:p>
    <w:p w14:paraId="00FBFC1E" w14:textId="13EF9E9B" w:rsidR="007F149C" w:rsidRDefault="007F149C" w:rsidP="007F149C"/>
    <w:p w14:paraId="6AA4501C" w14:textId="3CA23E07" w:rsidR="003A1684" w:rsidRDefault="003A1684" w:rsidP="007F149C"/>
    <w:p w14:paraId="3732760C" w14:textId="77777777" w:rsidR="003A1684" w:rsidRPr="00F86448" w:rsidRDefault="003A1684" w:rsidP="007F149C"/>
    <w:p w14:paraId="79F848D1" w14:textId="77777777" w:rsidR="00343153" w:rsidRPr="00F86448" w:rsidRDefault="00343153" w:rsidP="00343153"/>
    <w:p w14:paraId="6F05D551" w14:textId="62BFF249" w:rsidR="00343153" w:rsidRPr="00F86448" w:rsidRDefault="00343153" w:rsidP="00343153">
      <w:pPr>
        <w:pStyle w:val="Heading2"/>
      </w:pPr>
      <w:bookmarkStart w:id="70" w:name="_Toc59203483"/>
      <w:r w:rsidRPr="00F86448">
        <w:lastRenderedPageBreak/>
        <w:t>CONCLUSION</w:t>
      </w:r>
      <w:bookmarkEnd w:id="70"/>
    </w:p>
    <w:p w14:paraId="78BECF2E" w14:textId="66C821AF" w:rsidR="00E54B28" w:rsidRDefault="00BA34E6" w:rsidP="00E54B28">
      <w:pPr>
        <w:rPr>
          <w:ins w:id="71" w:author="Sudhanshu Semwal" w:date="2020-11-21T16:47:00Z"/>
        </w:rPr>
      </w:pPr>
      <w:ins w:id="72" w:author="Sudhanshu Semwal" w:date="2020-11-21T16:47:00Z">
        <w:r>
          <w:t>Needs to work on this.</w:t>
        </w:r>
      </w:ins>
    </w:p>
    <w:p w14:paraId="31585E62" w14:textId="26299C56" w:rsidR="00BA34E6" w:rsidRDefault="00BA34E6" w:rsidP="00E54B28">
      <w:pPr>
        <w:rPr>
          <w:ins w:id="73" w:author="Sudhanshu Semwal" w:date="2020-11-21T16:47:00Z"/>
        </w:rPr>
      </w:pPr>
    </w:p>
    <w:p w14:paraId="255F54B4" w14:textId="325C79DC" w:rsidR="00BA34E6" w:rsidRDefault="00BA34E6" w:rsidP="00E54B28">
      <w:pPr>
        <w:rPr>
          <w:ins w:id="74" w:author="Sudhanshu Semwal" w:date="2020-11-21T16:47:00Z"/>
        </w:rPr>
      </w:pPr>
    </w:p>
    <w:p w14:paraId="20BBB77A" w14:textId="77777777" w:rsidR="00BA34E6" w:rsidRPr="00F86448" w:rsidRDefault="00BA34E6" w:rsidP="00E54B28"/>
    <w:p w14:paraId="641C9703" w14:textId="3132CAD8" w:rsidR="00E54B28" w:rsidRPr="00F86448" w:rsidRDefault="00E54B28" w:rsidP="00E54B28">
      <w:pPr>
        <w:pStyle w:val="Heading1"/>
      </w:pPr>
      <w:bookmarkStart w:id="75" w:name="_Toc59203484"/>
      <w:r w:rsidRPr="00F86448">
        <w:t>BIBLIOGRAPHY/REFERENCES</w:t>
      </w:r>
      <w:bookmarkEnd w:id="75"/>
    </w:p>
    <w:p w14:paraId="3A2A807C" w14:textId="5B257FC6" w:rsidR="004964F4" w:rsidRPr="004964F4" w:rsidRDefault="004964F4" w:rsidP="004964F4">
      <w:pPr>
        <w:pStyle w:val="NoSpacing"/>
        <w:spacing w:line="240" w:lineRule="auto"/>
        <w:rPr>
          <w:bdr w:val="none" w:sz="0" w:space="0" w:color="auto"/>
        </w:rPr>
      </w:pPr>
      <w:r>
        <w:rPr>
          <w:bdr w:val="none" w:sz="0" w:space="0" w:color="auto"/>
        </w:rPr>
        <w:t xml:space="preserve">[1] </w:t>
      </w:r>
      <w:r w:rsidRPr="004964F4">
        <w:rPr>
          <w:bdr w:val="none" w:sz="0" w:space="0" w:color="auto"/>
        </w:rPr>
        <w:t xml:space="preserve">Subhash Khot. 2002. On the power of unique 2-prover 1-round games. In Proceedings of the </w:t>
      </w:r>
      <w:proofErr w:type="spellStart"/>
      <w:r w:rsidRPr="004964F4">
        <w:rPr>
          <w:bdr w:val="none" w:sz="0" w:space="0" w:color="auto"/>
        </w:rPr>
        <w:t>thiry</w:t>
      </w:r>
      <w:proofErr w:type="spellEnd"/>
      <w:r w:rsidRPr="004964F4">
        <w:rPr>
          <w:bdr w:val="none" w:sz="0" w:space="0" w:color="auto"/>
        </w:rPr>
        <w:t xml:space="preserve">-fourth annual ACM symposium on Theory of computing (STOC '02). Association for Computing Machinery, New York, NY, USA, 767–775. </w:t>
      </w:r>
      <w:proofErr w:type="spellStart"/>
      <w:proofErr w:type="gramStart"/>
      <w:r w:rsidRPr="004964F4">
        <w:rPr>
          <w:bdr w:val="none" w:sz="0" w:space="0" w:color="auto"/>
        </w:rPr>
        <w:t>DOI:https</w:t>
      </w:r>
      <w:proofErr w:type="spellEnd"/>
      <w:r w:rsidRPr="004964F4">
        <w:rPr>
          <w:bdr w:val="none" w:sz="0" w:space="0" w:color="auto"/>
        </w:rPr>
        <w:t>://doi.org/10.1145/509907.510017</w:t>
      </w:r>
      <w:proofErr w:type="gramEnd"/>
    </w:p>
    <w:p w14:paraId="46AA9041" w14:textId="5A458244" w:rsidR="00F93A2C" w:rsidRPr="00A05DCC" w:rsidRDefault="003F11C0" w:rsidP="003F11C0">
      <w:pPr>
        <w:pStyle w:val="NoSpacing"/>
        <w:spacing w:line="240" w:lineRule="auto"/>
      </w:pPr>
      <w:r>
        <w:t xml:space="preserve">[2] Edmund K Burke, Michel </w:t>
      </w:r>
      <w:proofErr w:type="spellStart"/>
      <w:r>
        <w:t>Gendreau</w:t>
      </w:r>
      <w:proofErr w:type="spellEnd"/>
      <w:r>
        <w:t xml:space="preserve">, Matthew Hyde, Graham Kendall, Gabriela Ochoa, Ender </w:t>
      </w:r>
      <w:proofErr w:type="spellStart"/>
      <w:r>
        <w:t>Özcan</w:t>
      </w:r>
      <w:proofErr w:type="spellEnd"/>
      <w:r>
        <w:t xml:space="preserve"> &amp; Rong Qu (2013) Hyper-heuristics: a survey of the state of the art, Journal of the Operational Research Society, 64:12, 1695-1724, DOI: 10.1057/jors.2013.71</w:t>
      </w:r>
    </w:p>
    <w:p w14:paraId="1AEDBF3C" w14:textId="77777777" w:rsidR="00C42683" w:rsidRDefault="005C3723" w:rsidP="00C42683">
      <w:pPr>
        <w:pStyle w:val="Default"/>
        <w:rPr>
          <w:sz w:val="24"/>
          <w:szCs w:val="24"/>
        </w:rPr>
      </w:pPr>
      <w:r>
        <w:rPr>
          <w:sz w:val="24"/>
          <w:szCs w:val="24"/>
        </w:rPr>
        <w:t xml:space="preserve">[3] </w:t>
      </w:r>
      <w:proofErr w:type="spellStart"/>
      <w:proofErr w:type="gramStart"/>
      <w:r>
        <w:rPr>
          <w:sz w:val="24"/>
          <w:szCs w:val="24"/>
        </w:rPr>
        <w:t>D.Jones</w:t>
      </w:r>
      <w:proofErr w:type="spellEnd"/>
      <w:proofErr w:type="gramEnd"/>
      <w:r>
        <w:rPr>
          <w:sz w:val="24"/>
          <w:szCs w:val="24"/>
        </w:rPr>
        <w:t xml:space="preserve">, S. </w:t>
      </w:r>
      <w:proofErr w:type="spellStart"/>
      <w:r>
        <w:rPr>
          <w:sz w:val="24"/>
          <w:szCs w:val="24"/>
        </w:rPr>
        <w:t>Mirrazavi</w:t>
      </w:r>
      <w:proofErr w:type="spellEnd"/>
      <w:r>
        <w:rPr>
          <w:sz w:val="24"/>
          <w:szCs w:val="24"/>
        </w:rPr>
        <w:t xml:space="preserve">, and M. </w:t>
      </w:r>
      <w:proofErr w:type="spellStart"/>
      <w:r>
        <w:rPr>
          <w:sz w:val="24"/>
          <w:szCs w:val="24"/>
        </w:rPr>
        <w:t>Tamiz</w:t>
      </w:r>
      <w:proofErr w:type="spellEnd"/>
      <w:r>
        <w:rPr>
          <w:sz w:val="24"/>
          <w:szCs w:val="24"/>
        </w:rPr>
        <w:t>, “Multi-objective meta-heuristics: An overview of the current state-of-the-art,” European Journal of Operational Research, vol. 137, no. 1, pp. 1-9, 2002.</w:t>
      </w:r>
    </w:p>
    <w:p w14:paraId="08FDBB90" w14:textId="2DCE0ECE" w:rsidR="00C42683" w:rsidRPr="00C42683" w:rsidRDefault="00C42683" w:rsidP="00C42683">
      <w:pPr>
        <w:pStyle w:val="Default"/>
      </w:pPr>
      <w:r w:rsidRPr="00C42683">
        <w:t xml:space="preserve">[Q1] S. L. Braunstein, "Quantum computation: a tutorial," [Online]. Available: https://www.saylor.org/site/wp-content/uploads/2011/06/CS411-5.1-1.pdf/. </w:t>
      </w:r>
    </w:p>
    <w:p w14:paraId="09112DCB" w14:textId="77777777" w:rsidR="00C42683" w:rsidRPr="00C42683" w:rsidRDefault="00C42683" w:rsidP="00C42683">
      <w:pPr>
        <w:pStyle w:val="Default"/>
      </w:pPr>
      <w:r w:rsidRPr="00C42683">
        <w:t xml:space="preserve">[Q2] D. Beckman, A. Chari, S. </w:t>
      </w:r>
      <w:proofErr w:type="spellStart"/>
      <w:r w:rsidRPr="00C42683">
        <w:t>Devabhaktuni</w:t>
      </w:r>
      <w:proofErr w:type="spellEnd"/>
      <w:r w:rsidRPr="00C42683">
        <w:t xml:space="preserve"> and J. </w:t>
      </w:r>
      <w:proofErr w:type="spellStart"/>
      <w:r w:rsidRPr="00C42683">
        <w:t>Preskill</w:t>
      </w:r>
      <w:proofErr w:type="spellEnd"/>
      <w:r w:rsidRPr="00C42683">
        <w:t>, "Efficient networks for quantum factoring", </w:t>
      </w:r>
      <w:r w:rsidRPr="00C42683">
        <w:rPr>
          <w:i/>
          <w:iCs/>
        </w:rPr>
        <w:t>Physical Review A</w:t>
      </w:r>
      <w:r w:rsidRPr="00C42683">
        <w:t>, vol. 54, no. 2, pp. 1034-1063, 1996.</w:t>
      </w:r>
    </w:p>
    <w:p w14:paraId="73166896" w14:textId="77777777" w:rsidR="00C42683" w:rsidRPr="00C42683" w:rsidRDefault="00C42683" w:rsidP="00C42683">
      <w:pPr>
        <w:pStyle w:val="Default"/>
      </w:pPr>
      <w:r w:rsidRPr="00C42683">
        <w:t xml:space="preserve">[Q3] C. </w:t>
      </w:r>
      <w:proofErr w:type="spellStart"/>
      <w:r w:rsidRPr="00C42683">
        <w:t>Pomerance</w:t>
      </w:r>
      <w:proofErr w:type="spellEnd"/>
      <w:r w:rsidRPr="00C42683">
        <w:t>, "Smooth numbers and the quadratic sieve", Mathematical Sciences Research Institute, vol. 44, pp. 69-81, 2008.</w:t>
      </w:r>
    </w:p>
    <w:p w14:paraId="3DB7435C" w14:textId="77777777" w:rsidR="00C42683" w:rsidRPr="00C42683" w:rsidRDefault="00C42683" w:rsidP="00C42683">
      <w:pPr>
        <w:pStyle w:val="Default"/>
      </w:pPr>
      <w:r w:rsidRPr="00C42683">
        <w:t>[Q4]</w:t>
      </w:r>
      <w:r w:rsidRPr="00C42683">
        <w:tab/>
        <w:t xml:space="preserve">C. </w:t>
      </w:r>
      <w:proofErr w:type="spellStart"/>
      <w:r w:rsidRPr="00C42683">
        <w:t>Pomerance</w:t>
      </w:r>
      <w:proofErr w:type="spellEnd"/>
      <w:r w:rsidRPr="00C42683">
        <w:t>, "A Tale of Two Sieves", Notices of the American Mathematical Society, vol. 43, no. 12, pp. 1473-1484, 1996.</w:t>
      </w:r>
    </w:p>
    <w:p w14:paraId="3A9FFB50" w14:textId="77777777" w:rsidR="00C42683" w:rsidRPr="00C42683" w:rsidRDefault="00C42683" w:rsidP="00C42683">
      <w:pPr>
        <w:pStyle w:val="Default"/>
      </w:pPr>
      <w:r w:rsidRPr="00C42683">
        <w:t>[Q5]</w:t>
      </w:r>
      <w:r w:rsidRPr="00C42683">
        <w:tab/>
        <w:t>Chu, "The beginning of the end for encryption schemes?", MIT News, 2016. [Online]. Available: http://news.mit.edu/2016/quantum-computer-end-encryption-schemes-0303. </w:t>
      </w:r>
    </w:p>
    <w:p w14:paraId="2678EC34" w14:textId="77777777" w:rsidR="00C42683" w:rsidRPr="00C42683" w:rsidRDefault="00C42683" w:rsidP="00C42683">
      <w:pPr>
        <w:pStyle w:val="Default"/>
      </w:pPr>
      <w:r w:rsidRPr="00C42683">
        <w:t xml:space="preserve">[Q6] </w:t>
      </w:r>
      <w:r w:rsidRPr="00C42683">
        <w:tab/>
        <w:t xml:space="preserve">M. </w:t>
      </w:r>
      <w:proofErr w:type="spellStart"/>
      <w:r w:rsidRPr="00C42683">
        <w:t>Hirvensalo</w:t>
      </w:r>
      <w:proofErr w:type="spellEnd"/>
      <w:r w:rsidRPr="00C42683">
        <w:t>, Quantum computing, 2nd ed. Berlin: Springer-Verlag, 2010, pp. 1-47.</w:t>
      </w:r>
    </w:p>
    <w:p w14:paraId="080A4CF4" w14:textId="77777777" w:rsidR="00C42683" w:rsidRPr="00C42683" w:rsidRDefault="00C42683" w:rsidP="00C42683">
      <w:pPr>
        <w:pStyle w:val="Default"/>
      </w:pPr>
      <w:r w:rsidRPr="00C42683">
        <w:t xml:space="preserve">[Q7] </w:t>
      </w:r>
      <w:r w:rsidRPr="00C42683">
        <w:tab/>
        <w:t xml:space="preserve">E. Horowitz, S. </w:t>
      </w:r>
      <w:proofErr w:type="spellStart"/>
      <w:r w:rsidRPr="00C42683">
        <w:t>Sahni</w:t>
      </w:r>
      <w:proofErr w:type="spellEnd"/>
      <w:r w:rsidRPr="00C42683">
        <w:t xml:space="preserve"> and S. </w:t>
      </w:r>
      <w:proofErr w:type="spellStart"/>
      <w:r w:rsidRPr="00C42683">
        <w:t>Rajasekeran</w:t>
      </w:r>
      <w:proofErr w:type="spellEnd"/>
      <w:r w:rsidRPr="00C42683">
        <w:t>, Computer Algorithms, 2nd ed. New Jersey: Silicon Press, 2008.</w:t>
      </w:r>
    </w:p>
    <w:p w14:paraId="0E36D9C0" w14:textId="77777777" w:rsidR="00C42683" w:rsidRPr="00C42683" w:rsidRDefault="00C42683" w:rsidP="00C42683">
      <w:pPr>
        <w:pStyle w:val="Default"/>
      </w:pPr>
      <w:r w:rsidRPr="00C42683">
        <w:t>[Q8]</w:t>
      </w:r>
      <w:r w:rsidRPr="00C42683">
        <w:tab/>
        <w:t xml:space="preserve">M. </w:t>
      </w:r>
      <w:proofErr w:type="spellStart"/>
      <w:r w:rsidRPr="00C42683">
        <w:t>Garey</w:t>
      </w:r>
      <w:proofErr w:type="spellEnd"/>
      <w:r w:rsidRPr="00C42683">
        <w:t xml:space="preserve"> and D. Johnson, Computers and Intractability A Guide to the Theory of NP-Completeness. New York: W.H. Freeman and Co., 1979.</w:t>
      </w:r>
    </w:p>
    <w:p w14:paraId="694C5B90" w14:textId="77777777" w:rsidR="00C42683" w:rsidRPr="00C42683" w:rsidRDefault="00C42683" w:rsidP="00C42683">
      <w:pPr>
        <w:pStyle w:val="Default"/>
      </w:pPr>
      <w:r w:rsidRPr="00C42683">
        <w:t xml:space="preserve">[Q9] </w:t>
      </w:r>
      <w:r w:rsidRPr="00C42683">
        <w:tab/>
        <w:t>M. Hayward, "Quantum Computing and Shor’s Algorithm", University of Illinois, Urbana-Champaign, 2005.</w:t>
      </w:r>
    </w:p>
    <w:p w14:paraId="316181B9" w14:textId="77777777" w:rsidR="00C42683" w:rsidRPr="00C42683" w:rsidRDefault="00C42683" w:rsidP="00C42683">
      <w:pPr>
        <w:pStyle w:val="Default"/>
      </w:pPr>
      <w:r w:rsidRPr="00C42683">
        <w:t>[Q10]</w:t>
      </w:r>
      <w:r w:rsidRPr="00C42683">
        <w:tab/>
        <w:t xml:space="preserve">E. </w:t>
      </w:r>
      <w:proofErr w:type="spellStart"/>
      <w:r w:rsidRPr="00C42683">
        <w:t>Weisstein</w:t>
      </w:r>
      <w:proofErr w:type="spellEnd"/>
      <w:r w:rsidRPr="00C42683">
        <w:t>, "Hilbert Space", </w:t>
      </w:r>
      <w:proofErr w:type="spellStart"/>
      <w:r w:rsidRPr="00C42683">
        <w:t>MathWorld</w:t>
      </w:r>
      <w:proofErr w:type="spellEnd"/>
      <w:r w:rsidRPr="00C42683">
        <w:t>--A Wolfram Web Resource. [Online]. Available: http://mathworld.wolfram.com/HilbertSpace.html. [Accessed: 03- May- 2018].</w:t>
      </w:r>
    </w:p>
    <w:p w14:paraId="04BA6AF4" w14:textId="77777777" w:rsidR="00C42683" w:rsidRPr="00C42683" w:rsidRDefault="00C42683" w:rsidP="00C42683">
      <w:pPr>
        <w:pStyle w:val="Default"/>
      </w:pPr>
      <w:r w:rsidRPr="00C42683">
        <w:t>[Q11]</w:t>
      </w:r>
      <w:r w:rsidRPr="00C42683">
        <w:tab/>
        <w:t>A. Price, J. Rarity and C. Erven, "A quantum key distribution protocol for rapid denial of service detection", in </w:t>
      </w:r>
      <w:proofErr w:type="spellStart"/>
      <w:r w:rsidRPr="00C42683">
        <w:t>QCrypt</w:t>
      </w:r>
      <w:proofErr w:type="spellEnd"/>
      <w:r w:rsidRPr="00C42683">
        <w:t xml:space="preserve"> 2017, Cambridge, 2017.</w:t>
      </w:r>
    </w:p>
    <w:p w14:paraId="7EA5D6D2" w14:textId="77777777" w:rsidR="00C42683" w:rsidRPr="00C42683" w:rsidRDefault="00C42683" w:rsidP="00C42683">
      <w:pPr>
        <w:pStyle w:val="Default"/>
      </w:pPr>
      <w:r w:rsidRPr="00C42683">
        <w:t>[Q12]</w:t>
      </w:r>
      <w:r w:rsidRPr="00C42683">
        <w:tab/>
        <w:t xml:space="preserve">P. </w:t>
      </w:r>
      <w:proofErr w:type="spellStart"/>
      <w:r w:rsidRPr="00C42683">
        <w:t>Pajic</w:t>
      </w:r>
      <w:proofErr w:type="spellEnd"/>
      <w:r w:rsidRPr="00C42683">
        <w:t>, "Quantum Cryptography", University of Vienna, Vienna, 2013.</w:t>
      </w:r>
    </w:p>
    <w:p w14:paraId="3B2F41BB" w14:textId="77777777" w:rsidR="00C42683" w:rsidRPr="00C42683" w:rsidRDefault="00C42683" w:rsidP="00C42683">
      <w:pPr>
        <w:pStyle w:val="Default"/>
      </w:pPr>
      <w:r w:rsidRPr="00C42683">
        <w:t>[Q13]</w:t>
      </w:r>
      <w:r w:rsidRPr="00C42683">
        <w:tab/>
        <w:t xml:space="preserve">M. </w:t>
      </w:r>
      <w:proofErr w:type="spellStart"/>
      <w:r w:rsidRPr="00C42683">
        <w:t>Repka</w:t>
      </w:r>
      <w:proofErr w:type="spellEnd"/>
      <w:r w:rsidRPr="00C42683">
        <w:t xml:space="preserve"> and P. Zajac, "Overview of the </w:t>
      </w:r>
      <w:proofErr w:type="spellStart"/>
      <w:r w:rsidRPr="00C42683">
        <w:t>Mceliece</w:t>
      </w:r>
      <w:proofErr w:type="spellEnd"/>
      <w:r w:rsidRPr="00C42683">
        <w:t xml:space="preserve"> Cryptosystem and its Security", Tatra Mountains Mathematical Publications, vol. 60, no. 1, 2014.</w:t>
      </w:r>
    </w:p>
    <w:p w14:paraId="1EF97E20" w14:textId="77777777" w:rsidR="00C42683" w:rsidRPr="00C42683" w:rsidRDefault="00C42683" w:rsidP="00C42683">
      <w:pPr>
        <w:pStyle w:val="Default"/>
      </w:pPr>
      <w:r w:rsidRPr="00C42683">
        <w:t xml:space="preserve">[Q14] </w:t>
      </w:r>
      <w:r w:rsidRPr="00C42683">
        <w:tab/>
        <w:t xml:space="preserve">H. </w:t>
      </w:r>
      <w:proofErr w:type="spellStart"/>
      <w:r w:rsidRPr="00C42683">
        <w:t>Dinh</w:t>
      </w:r>
      <w:proofErr w:type="spellEnd"/>
      <w:r w:rsidRPr="00C42683">
        <w:t xml:space="preserve">, C. Moore and A. Russell, "The </w:t>
      </w:r>
      <w:proofErr w:type="spellStart"/>
      <w:r w:rsidRPr="00C42683">
        <w:t>McEliece</w:t>
      </w:r>
      <w:proofErr w:type="spellEnd"/>
      <w:r w:rsidRPr="00C42683">
        <w:t xml:space="preserve"> Cryptosystem Resists Quantum Fourier Sampling Attacks", 2010.</w:t>
      </w:r>
    </w:p>
    <w:p w14:paraId="64684746" w14:textId="77777777" w:rsidR="00C42683" w:rsidRPr="00C42683" w:rsidRDefault="00C42683" w:rsidP="00C42683">
      <w:pPr>
        <w:pStyle w:val="Default"/>
      </w:pPr>
      <w:r w:rsidRPr="00C42683">
        <w:lastRenderedPageBreak/>
        <w:t>[Q15]</w:t>
      </w:r>
      <w:r w:rsidRPr="00C42683">
        <w:tab/>
        <w:t xml:space="preserve">A. Iqbal, M. Aslam and H. </w:t>
      </w:r>
      <w:proofErr w:type="spellStart"/>
      <w:r w:rsidRPr="00C42683">
        <w:t>Nayab</w:t>
      </w:r>
      <w:proofErr w:type="spellEnd"/>
      <w:r w:rsidRPr="00C42683">
        <w:t>, "Quantum Cryptography: A brief review of the recent developments and future perspectives", in The International Conference on Digital Information Processing, Electronics, and Wireless Communications, Dubai, 2016, pp. 43-46.</w:t>
      </w:r>
    </w:p>
    <w:p w14:paraId="0F83245F" w14:textId="77777777" w:rsidR="00C42683" w:rsidRPr="00C42683" w:rsidRDefault="00C42683" w:rsidP="00C42683">
      <w:pPr>
        <w:pStyle w:val="Default"/>
      </w:pPr>
      <w:r w:rsidRPr="00C42683">
        <w:t>[Q16]</w:t>
      </w:r>
      <w:r w:rsidRPr="00C42683">
        <w:tab/>
        <w:t xml:space="preserve">Li, N. </w:t>
      </w:r>
      <w:proofErr w:type="spellStart"/>
      <w:r w:rsidRPr="00C42683">
        <w:t>Dattani</w:t>
      </w:r>
      <w:proofErr w:type="spellEnd"/>
      <w:r w:rsidRPr="00C42683">
        <w:t xml:space="preserve">, X. Chen, X. Liu, H. Wang, R. </w:t>
      </w:r>
      <w:proofErr w:type="spellStart"/>
      <w:r w:rsidRPr="00C42683">
        <w:t>Tanburn</w:t>
      </w:r>
      <w:proofErr w:type="spellEnd"/>
      <w:r w:rsidRPr="00C42683">
        <w:t>, H. Chen, X. Peng and J. Du, "High-fidelity adiabatic quantum computation using the intrinsic Hamiltonian of a spin system: Application to the experimental factorization of 291311", 2017.</w:t>
      </w:r>
    </w:p>
    <w:p w14:paraId="3516FF1E" w14:textId="77777777" w:rsidR="00C42683" w:rsidRPr="00C42683" w:rsidRDefault="00C42683" w:rsidP="00C42683">
      <w:pPr>
        <w:pStyle w:val="Default"/>
      </w:pPr>
      <w:r w:rsidRPr="00C42683">
        <w:t xml:space="preserve">[Q17]   Luca </w:t>
      </w:r>
      <w:proofErr w:type="spellStart"/>
      <w:proofErr w:type="gramStart"/>
      <w:r w:rsidRPr="00C42683">
        <w:t>Trevisan</w:t>
      </w:r>
      <w:proofErr w:type="spellEnd"/>
      <w:r w:rsidRPr="00C42683">
        <w:t>,  On</w:t>
      </w:r>
      <w:proofErr w:type="gramEnd"/>
      <w:r w:rsidRPr="00C42683">
        <w:t xml:space="preserve">  Khot’s Uniqueness Games Conjecture, American Mathematical Society, vol. 49, number 1, January 2012, pp. 91-111, (2011).</w:t>
      </w:r>
    </w:p>
    <w:p w14:paraId="4E45FAFD" w14:textId="77777777" w:rsidR="00C42683" w:rsidRPr="00C42683" w:rsidRDefault="00C42683" w:rsidP="00C42683">
      <w:pPr>
        <w:pStyle w:val="Default"/>
      </w:pPr>
      <w:r w:rsidRPr="00C42683">
        <w:t xml:space="preserve">[Q18] Melanie </w:t>
      </w:r>
      <w:proofErr w:type="gramStart"/>
      <w:r w:rsidRPr="00C42683">
        <w:t>Mitchell,  Complexity</w:t>
      </w:r>
      <w:proofErr w:type="gramEnd"/>
      <w:r w:rsidRPr="00C42683">
        <w:t xml:space="preserve"> – A guided Tour,  pp.1-349,  Oxford University Press, 2009.</w:t>
      </w:r>
    </w:p>
    <w:p w14:paraId="6DBA949F" w14:textId="77777777" w:rsidR="00C42683" w:rsidRPr="00C42683" w:rsidRDefault="00C42683" w:rsidP="00C42683">
      <w:pPr>
        <w:pStyle w:val="Default"/>
      </w:pPr>
      <w:r w:rsidRPr="00C42683">
        <w:t>[Q19] Subhash Khot, On the power of unique 2-prover 1-round games, Proceedings of the 34th</w:t>
      </w:r>
    </w:p>
    <w:p w14:paraId="29E49A5D" w14:textId="77777777" w:rsidR="00C42683" w:rsidRPr="00C42683" w:rsidRDefault="00C42683" w:rsidP="00C42683">
      <w:pPr>
        <w:pStyle w:val="Default"/>
      </w:pPr>
      <w:r w:rsidRPr="00C42683">
        <w:t>ACM Symposium on Theory of Computing, 2002, pp. 767–775. MR2121525</w:t>
      </w:r>
    </w:p>
    <w:p w14:paraId="4202AC57" w14:textId="77777777" w:rsidR="00C42683" w:rsidRPr="00C42683" w:rsidRDefault="00C42683" w:rsidP="00C42683">
      <w:pPr>
        <w:pStyle w:val="Default"/>
      </w:pPr>
      <w:r w:rsidRPr="00C42683">
        <w:t xml:space="preserve">[Q20] Subhash Khot, Inapproximability of NP-complete problems, discrete Fourier analysis, and </w:t>
      </w:r>
      <w:proofErr w:type="spellStart"/>
      <w:proofErr w:type="gramStart"/>
      <w:r w:rsidRPr="00C42683">
        <w:t>geometry,Proceedings</w:t>
      </w:r>
      <w:proofErr w:type="spellEnd"/>
      <w:proofErr w:type="gramEnd"/>
      <w:r w:rsidRPr="00C42683">
        <w:t xml:space="preserve"> of the International Congress of Mathematicians, 2010.</w:t>
      </w:r>
    </w:p>
    <w:p w14:paraId="7B9A552D" w14:textId="77777777" w:rsidR="00C42683" w:rsidRPr="00C42683" w:rsidRDefault="00C42683" w:rsidP="00C42683">
      <w:pPr>
        <w:pStyle w:val="Default"/>
      </w:pPr>
      <w:r w:rsidRPr="00C42683">
        <w:t xml:space="preserve">[Q21] Subhash Khot, Guy Kindler, </w:t>
      </w:r>
      <w:proofErr w:type="spellStart"/>
      <w:r w:rsidRPr="00C42683">
        <w:t>Elchanan</w:t>
      </w:r>
      <w:proofErr w:type="spellEnd"/>
      <w:r w:rsidRPr="00C42683">
        <w:t xml:space="preserve"> Mossel, and Ryan O’Donnell, Optimal inapproximability results for MAX-CUT and other two-variable </w:t>
      </w:r>
      <w:proofErr w:type="gramStart"/>
      <w:r w:rsidRPr="00C42683">
        <w:t>CSPs?,</w:t>
      </w:r>
      <w:proofErr w:type="gramEnd"/>
      <w:r w:rsidRPr="00C42683">
        <w:t xml:space="preserve"> Proceedings of the 45th IEEE Symposium on Foundations of Computer Science, 2004, pp. 146–154.</w:t>
      </w:r>
    </w:p>
    <w:p w14:paraId="6AC29BCD" w14:textId="77777777" w:rsidR="00C42683" w:rsidRPr="00C42683" w:rsidRDefault="00C42683" w:rsidP="00C42683">
      <w:pPr>
        <w:pStyle w:val="Default"/>
        <w:rPr>
          <w:lang w:bidi="en-US"/>
        </w:rPr>
      </w:pPr>
      <w:r w:rsidRPr="00C42683">
        <w:t xml:space="preserve">[Q22] Subhash Khot and </w:t>
      </w:r>
      <w:proofErr w:type="spellStart"/>
      <w:r w:rsidRPr="00C42683">
        <w:t>Nisheeth</w:t>
      </w:r>
      <w:proofErr w:type="spellEnd"/>
      <w:r w:rsidRPr="00C42683">
        <w:t xml:space="preserve"> </w:t>
      </w:r>
      <w:proofErr w:type="spellStart"/>
      <w:r w:rsidRPr="00C42683">
        <w:t>Vishnoi</w:t>
      </w:r>
      <w:proofErr w:type="spellEnd"/>
      <w:r w:rsidRPr="00C42683">
        <w:t xml:space="preserve">, The unique games conjecture, integrality gap for </w:t>
      </w:r>
      <w:proofErr w:type="spellStart"/>
      <w:r w:rsidRPr="00C42683">
        <w:t>cutproblems</w:t>
      </w:r>
      <w:proofErr w:type="spellEnd"/>
      <w:r w:rsidRPr="00C42683">
        <w:t xml:space="preserve"> and the embeddability of negative type metrics into _1, Proceedings of the 46th</w:t>
      </w:r>
      <w:r w:rsidRPr="00C42683">
        <w:rPr>
          <w:lang w:bidi="en-US"/>
        </w:rPr>
        <w:t>IEEE Symposium on Foundations of Computer Science, 2005, pp. 53–63.</w:t>
      </w:r>
    </w:p>
    <w:p w14:paraId="46DFFC70" w14:textId="77777777" w:rsidR="00C42683" w:rsidRPr="00C42683" w:rsidRDefault="00C42683" w:rsidP="00C42683">
      <w:pPr>
        <w:pStyle w:val="Default"/>
      </w:pPr>
      <w:r w:rsidRPr="00C42683">
        <w:rPr>
          <w:lang w:bidi="en-US"/>
        </w:rPr>
        <w:t xml:space="preserve">[Q23]     David S. Johnson and Michael Gary, </w:t>
      </w:r>
      <w:r w:rsidRPr="00C42683">
        <w:t>Computers and Intractability- Theory of NP Completeness, pp. 1-313, WH Freeman and Company (1979).</w:t>
      </w:r>
    </w:p>
    <w:p w14:paraId="19E41CEC" w14:textId="77777777" w:rsidR="00C42683" w:rsidRPr="00C42683" w:rsidRDefault="00C42683" w:rsidP="00C42683">
      <w:pPr>
        <w:pStyle w:val="Default"/>
      </w:pPr>
      <w:r w:rsidRPr="00C42683">
        <w:t xml:space="preserve">[Q24] Paul </w:t>
      </w:r>
      <w:proofErr w:type="spellStart"/>
      <w:r w:rsidRPr="00C42683">
        <w:t>O’Hearn</w:t>
      </w:r>
      <w:proofErr w:type="spellEnd"/>
      <w:r w:rsidRPr="00C42683">
        <w:t xml:space="preserve">, </w:t>
      </w:r>
      <w:proofErr w:type="spellStart"/>
      <w:r w:rsidRPr="00C42683">
        <w:t>Wizzard</w:t>
      </w:r>
      <w:proofErr w:type="spellEnd"/>
      <w:r w:rsidRPr="00C42683">
        <w:t xml:space="preserve"> Battle, Term Report, CS 6770 VR and HCI by Dr. Sudhanshu Semwal, pp. 1-17, University of Colorado, Colorado Springs (Spring 2018). </w:t>
      </w:r>
    </w:p>
    <w:p w14:paraId="5F36411B" w14:textId="77777777" w:rsidR="00C42683" w:rsidRPr="00C42683" w:rsidRDefault="00C42683" w:rsidP="00C42683">
      <w:pPr>
        <w:pStyle w:val="Default"/>
      </w:pPr>
      <w:r w:rsidRPr="00C42683">
        <w:t>[Q25] Drone Augmented Human Vision: Exocentric Control for Drones Exploring Hidden Areas, ACM Transaction on Visualization and Computer Graphics, Vol 23, number 4, April 2018. pp. 1437-1446 (2018).</w:t>
      </w:r>
    </w:p>
    <w:p w14:paraId="3F6C8B90" w14:textId="77777777" w:rsidR="00C42683" w:rsidRPr="00C42683" w:rsidRDefault="00C42683" w:rsidP="00C42683">
      <w:pPr>
        <w:pStyle w:val="Default"/>
      </w:pPr>
      <w:r w:rsidRPr="00C42683">
        <w:t xml:space="preserve">[Q26] </w:t>
      </w:r>
      <w:proofErr w:type="spellStart"/>
      <w:r w:rsidRPr="00C42683">
        <w:t>Damia</w:t>
      </w:r>
      <w:proofErr w:type="spellEnd"/>
      <w:r w:rsidRPr="00C42683">
        <w:t xml:space="preserve"> Fuentes and Eric Velazquez, Drone VR FPV with Head Tracking Control, Department of Computer Science, CS 6770 VR &amp;HCI Spring 2018 Term report, Instructor: Dr. Sudhanshu Semwal, pp. 1-45 (2018).</w:t>
      </w:r>
    </w:p>
    <w:p w14:paraId="4232FC96" w14:textId="77777777" w:rsidR="00C42683" w:rsidRPr="00C42683" w:rsidRDefault="00C42683" w:rsidP="00C42683">
      <w:pPr>
        <w:pStyle w:val="Default"/>
      </w:pPr>
      <w:r w:rsidRPr="00C42683">
        <w:t xml:space="preserve">[Q27] Keith Johnson and Sudhanshu K Semwal, Shapes: A Multi-Sensory Environment for the B/VI and </w:t>
      </w:r>
      <w:proofErr w:type="gramStart"/>
      <w:r w:rsidRPr="00C42683">
        <w:t>Hearing Impaired</w:t>
      </w:r>
      <w:proofErr w:type="gramEnd"/>
      <w:r w:rsidRPr="00C42683">
        <w:t xml:space="preserve"> Community, 2</w:t>
      </w:r>
      <w:r w:rsidRPr="00C42683">
        <w:rPr>
          <w:vertAlign w:val="superscript"/>
        </w:rPr>
        <w:t>nd</w:t>
      </w:r>
      <w:r w:rsidRPr="00C42683">
        <w:t xml:space="preserve"> International Workshop on Virtual and Augmented Assistive Technology (VAAT) at </w:t>
      </w:r>
      <w:r w:rsidRPr="00C42683">
        <w:rPr>
          <w:b/>
        </w:rPr>
        <w:t>IEEE Virtual Reality 2014</w:t>
      </w:r>
      <w:r w:rsidRPr="00C42683">
        <w:t>, 29 March - 2 April, Minneapolis, MN, USA, pp.1-6 (2014)</w:t>
      </w:r>
      <w:r w:rsidRPr="00C42683">
        <w:rPr>
          <w:bCs/>
        </w:rPr>
        <w:t>.</w:t>
      </w:r>
      <w:r w:rsidRPr="00C42683">
        <w:t xml:space="preserve"> </w:t>
      </w:r>
    </w:p>
    <w:p w14:paraId="3910E833" w14:textId="77777777" w:rsidR="00C42683" w:rsidRPr="00C42683" w:rsidRDefault="00C42683" w:rsidP="00C42683">
      <w:pPr>
        <w:pStyle w:val="Default"/>
      </w:pPr>
      <w:r w:rsidRPr="00C42683">
        <w:t>[Q28] Helen Huang, Analysis of Shor’s Algorithm and Quantum Resistant Cryptographic Systems, term report in the Analysis of Algorithms (CS5720) course, Instructor: Dr. SK Semwal, Spring 2018, pp. 1-7 (2018).</w:t>
      </w:r>
    </w:p>
    <w:p w14:paraId="58A8C0F8" w14:textId="77777777" w:rsidR="00C42683" w:rsidRPr="00C42683" w:rsidRDefault="00C42683" w:rsidP="00C42683">
      <w:pPr>
        <w:pStyle w:val="Default"/>
        <w:rPr>
          <w:lang w:bidi="en-US"/>
        </w:rPr>
      </w:pPr>
      <w:r w:rsidRPr="00C42683">
        <w:t>[Q30]</w:t>
      </w:r>
      <w:r w:rsidRPr="00C42683">
        <w:rPr>
          <w:lang w:bidi="en-US"/>
        </w:rPr>
        <w:t xml:space="preserve"> Maurice </w:t>
      </w:r>
      <w:proofErr w:type="spellStart"/>
      <w:r w:rsidRPr="00C42683">
        <w:rPr>
          <w:lang w:bidi="en-US"/>
        </w:rPr>
        <w:t>Blanchot</w:t>
      </w:r>
      <w:proofErr w:type="spellEnd"/>
      <w:r w:rsidRPr="00C42683">
        <w:rPr>
          <w:lang w:bidi="en-US"/>
        </w:rPr>
        <w:t xml:space="preserve">, Book titled The Writing of Disaster, Translated by Ann Smock, University of Nebraska Press, pp. 1-150 (1995). </w:t>
      </w:r>
    </w:p>
    <w:p w14:paraId="5CFFDF21" w14:textId="77777777" w:rsidR="00C42683" w:rsidRPr="00C42683" w:rsidRDefault="00C42683" w:rsidP="00C42683">
      <w:pPr>
        <w:pStyle w:val="Default"/>
      </w:pPr>
      <w:r w:rsidRPr="00C42683">
        <w:rPr>
          <w:lang w:bidi="en-US"/>
        </w:rPr>
        <w:t xml:space="preserve">[Q31] Bessel Van Der Kolk, MD, The Body Keeps the Score: Brain, Mind, and Body in the Healing of Trauma, LLC </w:t>
      </w:r>
      <w:proofErr w:type="spellStart"/>
      <w:r w:rsidRPr="00C42683">
        <w:rPr>
          <w:lang w:bidi="en-US"/>
        </w:rPr>
        <w:t>Glidan</w:t>
      </w:r>
      <w:proofErr w:type="spellEnd"/>
      <w:r w:rsidRPr="00C42683">
        <w:rPr>
          <w:lang w:bidi="en-US"/>
        </w:rPr>
        <w:t xml:space="preserve"> Media (Publisher) (2014).</w:t>
      </w:r>
      <w:r w:rsidRPr="00C42683">
        <w:t xml:space="preserve"> </w:t>
      </w:r>
    </w:p>
    <w:p w14:paraId="132C0AF6" w14:textId="5F1FEA8D" w:rsidR="00C42683" w:rsidRPr="00A05DCC" w:rsidRDefault="00C42683">
      <w:pPr>
        <w:pStyle w:val="Default"/>
        <w:rPr>
          <w:sz w:val="24"/>
          <w:szCs w:val="24"/>
        </w:rPr>
      </w:pPr>
    </w:p>
    <w:p w14:paraId="27EEFCAC" w14:textId="77777777" w:rsidR="00F93A2C" w:rsidRPr="00A05DCC" w:rsidRDefault="00F93A2C">
      <w:pPr>
        <w:pStyle w:val="Default"/>
      </w:pPr>
    </w:p>
    <w:sectPr w:rsidR="00F93A2C" w:rsidRPr="00A05DCC">
      <w:headerReference w:type="default" r:id="rId36"/>
      <w:footerReference w:type="default" r:id="rId37"/>
      <w:headerReference w:type="first" r:id="rId38"/>
      <w:footerReference w:type="first" r:id="rId39"/>
      <w:pgSz w:w="12240" w:h="15840"/>
      <w:pgMar w:top="1440" w:right="1440" w:bottom="1440" w:left="216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FC345C" w14:textId="77777777" w:rsidR="00292822" w:rsidRDefault="00292822">
      <w:r>
        <w:separator/>
      </w:r>
    </w:p>
  </w:endnote>
  <w:endnote w:type="continuationSeparator" w:id="0">
    <w:p w14:paraId="0F854A65" w14:textId="77777777" w:rsidR="00292822" w:rsidRDefault="002928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LM Roman 12">
    <w:altName w:val="Times New Roman"/>
    <w:charset w:val="00"/>
    <w:family w:val="roman"/>
    <w:pitch w:val="default"/>
  </w:font>
  <w:font w:name="Arial Unicode MS">
    <w:altName w:val="Arial"/>
    <w:panose1 w:val="020B0604020202020204"/>
    <w:charset w:val="00"/>
    <w:family w:val="auto"/>
    <w:pitch w:val="variable"/>
    <w:sig w:usb0="F7FFAFFF" w:usb1="E9DFFFFF" w:usb2="0000003F" w:usb3="00000000" w:csb0="003F01FF" w:csb1="00000000"/>
  </w:font>
  <w:font w:name="LM Roman Demi 10">
    <w:altName w:val="Times New Roman"/>
    <w:panose1 w:val="00000000000000000000"/>
    <w:charset w:val="00"/>
    <w:family w:val="roman"/>
    <w:notTrueType/>
    <w:pitch w:val="default"/>
  </w:font>
  <w:font w:name="Lucida Grande">
    <w:altName w:val="Segoe UI"/>
    <w:charset w:val="00"/>
    <w:family w:val="auto"/>
    <w:pitch w:val="variable"/>
    <w:sig w:usb0="E1000AEF" w:usb1="5000A1FF" w:usb2="00000000" w:usb3="00000000" w:csb0="000001B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F8A746" w14:textId="21C46083" w:rsidR="00632DEE" w:rsidRDefault="00632DEE">
    <w:pPr>
      <w:pStyle w:val="Footer"/>
      <w:pBdr>
        <w:top w:val="nil"/>
      </w:pBdr>
      <w:jc w:val="center"/>
    </w:pPr>
    <w:r>
      <w:rPr>
        <w:sz w:val="28"/>
        <w:szCs w:val="28"/>
      </w:rPr>
      <w:fldChar w:fldCharType="begin"/>
    </w:r>
    <w:r>
      <w:rPr>
        <w:sz w:val="28"/>
        <w:szCs w:val="28"/>
      </w:rPr>
      <w:instrText xml:space="preserve"> PAGE </w:instrText>
    </w:r>
    <w:r>
      <w:rPr>
        <w:sz w:val="28"/>
        <w:szCs w:val="28"/>
      </w:rPr>
      <w:fldChar w:fldCharType="separate"/>
    </w:r>
    <w:r>
      <w:rPr>
        <w:noProof/>
        <w:sz w:val="28"/>
        <w:szCs w:val="28"/>
      </w:rPr>
      <w:t>vii</w:t>
    </w:r>
    <w:r>
      <w:rPr>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8EE7E9" w14:textId="77777777" w:rsidR="00632DEE" w:rsidRDefault="00632DEE" w:rsidP="00485258">
    <w:pPr>
      <w:pStyle w:val="Footer"/>
      <w:pBdr>
        <w:top w:val="none" w:sz="0" w:space="0" w:color="auto"/>
        <w:left w:val="none" w:sz="0" w:space="0" w:color="auto"/>
        <w:bottom w:val="none" w:sz="0" w:space="0" w:color="auto"/>
        <w:right w:val="none" w:sz="0" w:space="0" w:color="auto"/>
        <w:between w:val="none" w:sz="0" w:space="0" w:color="auto"/>
        <w:bar w:val="none" w:sz="0"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F246A0" w14:textId="18FFDF7D" w:rsidR="00632DEE" w:rsidRDefault="00632DEE" w:rsidP="00FB5D40">
    <w:pPr>
      <w:pStyle w:val="FootnoteTex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D3D580" w14:textId="77777777" w:rsidR="00632DEE" w:rsidRDefault="00632DEE" w:rsidP="0015233A">
    <w:pPr>
      <w:pStyle w:val="FootnoteTex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30202E" w14:textId="77777777" w:rsidR="00292822" w:rsidRDefault="00292822">
      <w:r>
        <w:separator/>
      </w:r>
    </w:p>
  </w:footnote>
  <w:footnote w:type="continuationSeparator" w:id="0">
    <w:p w14:paraId="723E49A2" w14:textId="77777777" w:rsidR="00292822" w:rsidRDefault="00292822">
      <w:r>
        <w:continuationSeparator/>
      </w:r>
    </w:p>
  </w:footnote>
  <w:footnote w:id="1">
    <w:p w14:paraId="717C316D" w14:textId="049C803D" w:rsidR="00632DEE" w:rsidRDefault="00632DEE">
      <w:pPr>
        <w:pStyle w:val="FootnoteText"/>
      </w:pPr>
      <w:r>
        <w:rPr>
          <w:rStyle w:val="FootnoteReference"/>
        </w:rPr>
        <w:footnoteRef/>
      </w:r>
      <w:r>
        <w:t xml:space="preserve"> An answer to NP-Complete problems can be verified in polynomial time (quickly) but an optimized answer can only be solved or provided in exponential time (very slowly). Because of this, NP-Complete problems are often solved using approximation algorithms. </w:t>
      </w:r>
    </w:p>
  </w:footnote>
  <w:footnote w:id="2">
    <w:p w14:paraId="080C7306" w14:textId="71AF2E8F" w:rsidR="00632DEE" w:rsidRDefault="00632DEE">
      <w:pPr>
        <w:pStyle w:val="FootnoteText"/>
      </w:pPr>
      <w:r>
        <w:rPr>
          <w:rStyle w:val="FootnoteReference"/>
        </w:rPr>
        <w:footnoteRef/>
      </w:r>
      <w:r>
        <w:t xml:space="preserve"> Gordon Moore</w:t>
      </w:r>
    </w:p>
  </w:footnote>
  <w:footnote w:id="3">
    <w:p w14:paraId="7AF65295" w14:textId="556662FE" w:rsidR="00632DEE" w:rsidRDefault="00632DEE">
      <w:pPr>
        <w:pStyle w:val="FootnoteText"/>
      </w:pPr>
      <w:r>
        <w:rPr>
          <w:rStyle w:val="FootnoteReference"/>
        </w:rPr>
        <w:footnoteRef/>
      </w:r>
      <w:r>
        <w:t xml:space="preserve"> The set of NP-Hard problems has solutions that can be used to derive the solutions to problems in NP in polynomial time.</w:t>
      </w:r>
    </w:p>
  </w:footnote>
  <w:footnote w:id="4">
    <w:p w14:paraId="49D39A35" w14:textId="77777777" w:rsidR="00632DEE" w:rsidRDefault="00632DEE" w:rsidP="00F848DE">
      <w:pPr>
        <w:pStyle w:val="FootnoteText"/>
        <w:rPr>
          <w:ins w:id="12" w:author="Ryan Darras" w:date="2020-12-12T19:54:00Z"/>
        </w:rPr>
      </w:pPr>
      <w:ins w:id="13" w:author="Ryan Darras" w:date="2020-12-12T19:54:00Z">
        <w:r>
          <w:rPr>
            <w:rStyle w:val="FootnoteReference"/>
          </w:rPr>
          <w:footnoteRef/>
        </w:r>
        <w:r>
          <w:t xml:space="preserve"> Burke et al.</w:t>
        </w:r>
      </w:ins>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1780DD" w14:textId="77777777" w:rsidR="00632DEE" w:rsidRDefault="00632DEE">
    <w:pPr>
      <w:pStyle w:val="Header"/>
      <w:tabs>
        <w:tab w:val="clear" w:pos="9360"/>
        <w:tab w:val="right" w:pos="8620"/>
      </w:tabs>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F3A6D7" w14:textId="74F37FFD" w:rsidR="00632DEE" w:rsidRDefault="00632DEE">
    <w:pPr>
      <w:pStyle w:val="Header"/>
      <w:tabs>
        <w:tab w:val="clear" w:pos="9360"/>
        <w:tab w:val="right" w:pos="8620"/>
      </w:tabs>
      <w:jc w:val="right"/>
    </w:pPr>
    <w:r>
      <w:fldChar w:fldCharType="begin"/>
    </w:r>
    <w:r>
      <w:instrText xml:space="preserve"> PAGE </w:instrText>
    </w:r>
    <w:r>
      <w:fldChar w:fldCharType="separate"/>
    </w:r>
    <w:r>
      <w:rPr>
        <w:noProof/>
      </w:rPr>
      <w:t>14</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2462E2" w14:textId="77777777" w:rsidR="00632DEE" w:rsidRDefault="00632DEE">
    <w:pPr>
      <w:pStyle w:val="HeaderFoot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F05316"/>
    <w:multiLevelType w:val="hybridMultilevel"/>
    <w:tmpl w:val="FDFAF3D2"/>
    <w:lvl w:ilvl="0" w:tplc="6E5E63F4">
      <w:start w:val="4"/>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 w15:restartNumberingAfterBreak="0">
    <w:nsid w:val="0A9649AF"/>
    <w:multiLevelType w:val="hybridMultilevel"/>
    <w:tmpl w:val="9E1C3A64"/>
    <w:lvl w:ilvl="0" w:tplc="FD60015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AAE55BB"/>
    <w:multiLevelType w:val="hybridMultilevel"/>
    <w:tmpl w:val="7B643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822937"/>
    <w:multiLevelType w:val="hybridMultilevel"/>
    <w:tmpl w:val="AB4AD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9F44D1"/>
    <w:multiLevelType w:val="hybridMultilevel"/>
    <w:tmpl w:val="03A8A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CE7DCB"/>
    <w:multiLevelType w:val="hybridMultilevel"/>
    <w:tmpl w:val="2B98B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E63CC3"/>
    <w:multiLevelType w:val="hybridMultilevel"/>
    <w:tmpl w:val="AE4A011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16EC1C1C"/>
    <w:multiLevelType w:val="hybridMultilevel"/>
    <w:tmpl w:val="4106F9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F605A72"/>
    <w:multiLevelType w:val="multilevel"/>
    <w:tmpl w:val="461058F8"/>
    <w:lvl w:ilvl="0">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248512D"/>
    <w:multiLevelType w:val="multilevel"/>
    <w:tmpl w:val="C09E1616"/>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3832188"/>
    <w:multiLevelType w:val="hybridMultilevel"/>
    <w:tmpl w:val="2CBC71FE"/>
    <w:lvl w:ilvl="0" w:tplc="0DB07490">
      <w:start w:val="1"/>
      <w:numFmt w:val="bullet"/>
      <w:lvlText w:val="-"/>
      <w:lvlJc w:val="left"/>
      <w:pPr>
        <w:ind w:left="1080" w:hanging="360"/>
      </w:pPr>
      <w:rPr>
        <w:rFonts w:ascii="Helvetica" w:eastAsia="LM Roman 12" w:hAnsi="Helvetica" w:cs="LM Roman 12"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67E6EC8"/>
    <w:multiLevelType w:val="hybridMultilevel"/>
    <w:tmpl w:val="7C6805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CED485F"/>
    <w:multiLevelType w:val="hybridMultilevel"/>
    <w:tmpl w:val="5F56CA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F464BF0"/>
    <w:multiLevelType w:val="hybridMultilevel"/>
    <w:tmpl w:val="E80C98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22407B"/>
    <w:multiLevelType w:val="multilevel"/>
    <w:tmpl w:val="BFB4029A"/>
    <w:lvl w:ilvl="0">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9401906"/>
    <w:multiLevelType w:val="multilevel"/>
    <w:tmpl w:val="4ABA137E"/>
    <w:lvl w:ilvl="0">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CB4051A"/>
    <w:multiLevelType w:val="hybridMultilevel"/>
    <w:tmpl w:val="CCC8C418"/>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7" w15:restartNumberingAfterBreak="0">
    <w:nsid w:val="3D40014C"/>
    <w:multiLevelType w:val="multilevel"/>
    <w:tmpl w:val="CEE4A640"/>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456A3C80"/>
    <w:multiLevelType w:val="hybridMultilevel"/>
    <w:tmpl w:val="5C9C5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B50D82"/>
    <w:multiLevelType w:val="multilevel"/>
    <w:tmpl w:val="C3144C74"/>
    <w:lvl w:ilvl="0">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561C255F"/>
    <w:multiLevelType w:val="hybridMultilevel"/>
    <w:tmpl w:val="7A18585C"/>
    <w:numStyleLink w:val="ImportedStyle3"/>
  </w:abstractNum>
  <w:abstractNum w:abstractNumId="21" w15:restartNumberingAfterBreak="0">
    <w:nsid w:val="5C591DA4"/>
    <w:multiLevelType w:val="hybridMultilevel"/>
    <w:tmpl w:val="9A98206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FA45BC6"/>
    <w:multiLevelType w:val="multilevel"/>
    <w:tmpl w:val="C09E1616"/>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62C60717"/>
    <w:multiLevelType w:val="hybridMultilevel"/>
    <w:tmpl w:val="4F90D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6841925"/>
    <w:multiLevelType w:val="hybridMultilevel"/>
    <w:tmpl w:val="CC2429D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71C142F0"/>
    <w:multiLevelType w:val="hybridMultilevel"/>
    <w:tmpl w:val="7A18585C"/>
    <w:styleLink w:val="ImportedStyle3"/>
    <w:lvl w:ilvl="0" w:tplc="21DEAC44">
      <w:start w:val="1"/>
      <w:numFmt w:val="upperRoman"/>
      <w:lvlText w:val="%1."/>
      <w:lvlJc w:val="left"/>
      <w:pPr>
        <w:ind w:left="785" w:hanging="7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1F2A1044">
      <w:start w:val="1"/>
      <w:numFmt w:val="upperLetter"/>
      <w:lvlText w:val="%2."/>
      <w:lvlJc w:val="left"/>
      <w:pPr>
        <w:ind w:left="785" w:hanging="7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7932F3F8">
      <w:start w:val="1"/>
      <w:numFmt w:val="upperRoman"/>
      <w:lvlText w:val="%3."/>
      <w:lvlJc w:val="left"/>
      <w:pPr>
        <w:ind w:left="1505" w:hanging="7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01441018">
      <w:start w:val="1"/>
      <w:numFmt w:val="lowerLetter"/>
      <w:lvlText w:val="%4)"/>
      <w:lvlJc w:val="left"/>
      <w:pPr>
        <w:ind w:left="2225" w:hanging="7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BD44894A">
      <w:start w:val="1"/>
      <w:numFmt w:val="decimal"/>
      <w:lvlText w:val="(%5)"/>
      <w:lvlJc w:val="left"/>
      <w:pPr>
        <w:ind w:left="2945" w:hanging="7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794018AE">
      <w:start w:val="1"/>
      <w:numFmt w:val="lowerLetter"/>
      <w:lvlText w:val="(%6)"/>
      <w:lvlJc w:val="left"/>
      <w:pPr>
        <w:ind w:left="3665" w:hanging="7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1B60A3AE">
      <w:start w:val="1"/>
      <w:numFmt w:val="lowerRoman"/>
      <w:lvlText w:val="(%7)"/>
      <w:lvlJc w:val="left"/>
      <w:pPr>
        <w:ind w:left="4385" w:hanging="7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CB0E8ADE">
      <w:start w:val="1"/>
      <w:numFmt w:val="lowerLetter"/>
      <w:lvlText w:val="(%8)"/>
      <w:lvlJc w:val="left"/>
      <w:pPr>
        <w:ind w:left="5105" w:hanging="7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C9B23012">
      <w:start w:val="1"/>
      <w:numFmt w:val="lowerRoman"/>
      <w:lvlText w:val="(%9)"/>
      <w:lvlJc w:val="left"/>
      <w:pPr>
        <w:ind w:left="5825" w:hanging="7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6" w15:restartNumberingAfterBreak="0">
    <w:nsid w:val="72625F14"/>
    <w:multiLevelType w:val="hybridMultilevel"/>
    <w:tmpl w:val="9D60E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6F57586"/>
    <w:multiLevelType w:val="hybridMultilevel"/>
    <w:tmpl w:val="E416B21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8" w15:restartNumberingAfterBreak="0">
    <w:nsid w:val="785B7DAC"/>
    <w:multiLevelType w:val="hybridMultilevel"/>
    <w:tmpl w:val="A6220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C2E3C50"/>
    <w:multiLevelType w:val="multilevel"/>
    <w:tmpl w:val="1C58C7C0"/>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25"/>
  </w:num>
  <w:num w:numId="2">
    <w:abstractNumId w:val="20"/>
  </w:num>
  <w:num w:numId="3">
    <w:abstractNumId w:val="20"/>
    <w:lvlOverride w:ilvl="0">
      <w:lvl w:ilvl="0" w:tplc="FC948424">
        <w:start w:val="1"/>
        <w:numFmt w:val="upperRoman"/>
        <w:lvlText w:val="%1."/>
        <w:lvlJc w:val="left"/>
        <w:pPr>
          <w:ind w:left="785" w:hanging="7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E6BEB822">
        <w:start w:val="1"/>
        <w:numFmt w:val="upperLetter"/>
        <w:lvlText w:val="%2."/>
        <w:lvlJc w:val="left"/>
        <w:pPr>
          <w:ind w:left="785" w:hanging="7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9118F234">
        <w:start w:val="1"/>
        <w:numFmt w:val="upperRoman"/>
        <w:lvlText w:val="%3."/>
        <w:lvlJc w:val="left"/>
        <w:pPr>
          <w:ind w:left="1505" w:hanging="7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406E09C2">
        <w:start w:val="1"/>
        <w:numFmt w:val="lowerLetter"/>
        <w:lvlText w:val="%4)"/>
        <w:lvlJc w:val="left"/>
        <w:pPr>
          <w:ind w:left="2225" w:hanging="7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A810096E">
        <w:start w:val="1"/>
        <w:numFmt w:val="decimal"/>
        <w:lvlText w:val="(%5)"/>
        <w:lvlJc w:val="left"/>
        <w:pPr>
          <w:ind w:left="2945" w:hanging="7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D322E62">
        <w:start w:val="1"/>
        <w:numFmt w:val="lowerLetter"/>
        <w:lvlText w:val="(%6)"/>
        <w:lvlJc w:val="left"/>
        <w:pPr>
          <w:ind w:left="3665" w:hanging="7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ED8EEF94">
        <w:start w:val="1"/>
        <w:numFmt w:val="lowerRoman"/>
        <w:lvlText w:val="(%7)"/>
        <w:lvlJc w:val="left"/>
        <w:pPr>
          <w:ind w:left="4385" w:hanging="7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B26442CC">
        <w:start w:val="1"/>
        <w:numFmt w:val="lowerLetter"/>
        <w:lvlText w:val="(%8)"/>
        <w:lvlJc w:val="left"/>
        <w:pPr>
          <w:ind w:left="5105" w:hanging="7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F01C00E4">
        <w:start w:val="1"/>
        <w:numFmt w:val="lowerRoman"/>
        <w:lvlText w:val="(%9)"/>
        <w:lvlJc w:val="left"/>
        <w:pPr>
          <w:ind w:left="5825" w:hanging="78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1"/>
  </w:num>
  <w:num w:numId="5">
    <w:abstractNumId w:val="13"/>
  </w:num>
  <w:num w:numId="6">
    <w:abstractNumId w:val="10"/>
  </w:num>
  <w:num w:numId="7">
    <w:abstractNumId w:val="24"/>
  </w:num>
  <w:num w:numId="8">
    <w:abstractNumId w:val="0"/>
  </w:num>
  <w:num w:numId="9">
    <w:abstractNumId w:val="15"/>
  </w:num>
  <w:num w:numId="10">
    <w:abstractNumId w:val="8"/>
  </w:num>
  <w:num w:numId="11">
    <w:abstractNumId w:val="29"/>
  </w:num>
  <w:num w:numId="12">
    <w:abstractNumId w:val="17"/>
  </w:num>
  <w:num w:numId="13">
    <w:abstractNumId w:val="9"/>
  </w:num>
  <w:num w:numId="14">
    <w:abstractNumId w:val="22"/>
  </w:num>
  <w:num w:numId="15">
    <w:abstractNumId w:val="5"/>
  </w:num>
  <w:num w:numId="16">
    <w:abstractNumId w:val="7"/>
  </w:num>
  <w:num w:numId="17">
    <w:abstractNumId w:val="19"/>
  </w:num>
  <w:num w:numId="18">
    <w:abstractNumId w:val="16"/>
  </w:num>
  <w:num w:numId="19">
    <w:abstractNumId w:val="21"/>
  </w:num>
  <w:num w:numId="20">
    <w:abstractNumId w:val="26"/>
  </w:num>
  <w:num w:numId="21">
    <w:abstractNumId w:val="14"/>
  </w:num>
  <w:num w:numId="22">
    <w:abstractNumId w:val="11"/>
  </w:num>
  <w:num w:numId="23">
    <w:abstractNumId w:val="2"/>
  </w:num>
  <w:num w:numId="24">
    <w:abstractNumId w:val="28"/>
  </w:num>
  <w:num w:numId="25">
    <w:abstractNumId w:val="12"/>
  </w:num>
  <w:num w:numId="26">
    <w:abstractNumId w:val="4"/>
  </w:num>
  <w:num w:numId="27">
    <w:abstractNumId w:val="27"/>
  </w:num>
  <w:num w:numId="28">
    <w:abstractNumId w:val="6"/>
  </w:num>
  <w:num w:numId="29">
    <w:abstractNumId w:val="3"/>
  </w:num>
  <w:num w:numId="30">
    <w:abstractNumId w:val="23"/>
  </w:num>
  <w:num w:numId="31">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Ryan Darras">
    <w15:presenceInfo w15:providerId="Windows Live" w15:userId="a1dd7c4cb5462921"/>
  </w15:person>
  <w15:person w15:author="Sudhanshu Semwal">
    <w15:presenceInfo w15:providerId="AD" w15:userId="S::ssemwal@uccs.edu::98fa5da0-4587-4ae6-ae61-ea4318b9237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64" w:dllVersion="6" w:nlCheck="1" w:checkStyle="1"/>
  <w:activeWritingStyle w:appName="MSWord" w:lang="fr-FR" w:vendorID="64" w:dllVersion="6" w:nlCheck="1" w:checkStyle="0"/>
  <w:activeWritingStyle w:appName="MSWord" w:lang="it-IT" w:vendorID="64" w:dllVersion="6" w:nlCheck="1" w:checkStyle="0"/>
  <w:activeWritingStyle w:appName="MSWord" w:lang="de-DE" w:vendorID="64" w:dllVersion="6" w:nlCheck="1" w:checkStyle="0"/>
  <w:activeWritingStyle w:appName="MSWord" w:lang="en-US" w:vendorID="64" w:dllVersion="0" w:nlCheck="1" w:checkStyle="0"/>
  <w:activeWritingStyle w:appName="MSWord" w:lang="en-US" w:vendorID="64" w:dllVersion="4096" w:nlCheck="1" w:checkStyle="0"/>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3A2C"/>
    <w:rsid w:val="00004AFD"/>
    <w:rsid w:val="0001057F"/>
    <w:rsid w:val="00020564"/>
    <w:rsid w:val="0002343B"/>
    <w:rsid w:val="00030D9B"/>
    <w:rsid w:val="00035DD5"/>
    <w:rsid w:val="00044397"/>
    <w:rsid w:val="0005076D"/>
    <w:rsid w:val="00056E3A"/>
    <w:rsid w:val="00061F79"/>
    <w:rsid w:val="00086C88"/>
    <w:rsid w:val="0008748C"/>
    <w:rsid w:val="00096D2F"/>
    <w:rsid w:val="000B11D0"/>
    <w:rsid w:val="000B53A0"/>
    <w:rsid w:val="000C031E"/>
    <w:rsid w:val="000C3A73"/>
    <w:rsid w:val="000C4EB0"/>
    <w:rsid w:val="000C70DB"/>
    <w:rsid w:val="000D1079"/>
    <w:rsid w:val="000F568D"/>
    <w:rsid w:val="000F7678"/>
    <w:rsid w:val="00110406"/>
    <w:rsid w:val="001157B5"/>
    <w:rsid w:val="001159F2"/>
    <w:rsid w:val="00122C82"/>
    <w:rsid w:val="00134B62"/>
    <w:rsid w:val="00144073"/>
    <w:rsid w:val="00144705"/>
    <w:rsid w:val="001513F1"/>
    <w:rsid w:val="001520EB"/>
    <w:rsid w:val="0015233A"/>
    <w:rsid w:val="001617EB"/>
    <w:rsid w:val="00177B97"/>
    <w:rsid w:val="00185CAB"/>
    <w:rsid w:val="00193223"/>
    <w:rsid w:val="001A73FC"/>
    <w:rsid w:val="001B01B4"/>
    <w:rsid w:val="001B1A69"/>
    <w:rsid w:val="001B7023"/>
    <w:rsid w:val="001C4EDB"/>
    <w:rsid w:val="001C58CD"/>
    <w:rsid w:val="001C5952"/>
    <w:rsid w:val="001D5199"/>
    <w:rsid w:val="001E1508"/>
    <w:rsid w:val="001E408E"/>
    <w:rsid w:val="001E54FB"/>
    <w:rsid w:val="001F18FA"/>
    <w:rsid w:val="001F2320"/>
    <w:rsid w:val="001F4F3B"/>
    <w:rsid w:val="001F725B"/>
    <w:rsid w:val="00206F20"/>
    <w:rsid w:val="00252D99"/>
    <w:rsid w:val="00255EBD"/>
    <w:rsid w:val="00256B34"/>
    <w:rsid w:val="002734B8"/>
    <w:rsid w:val="00286540"/>
    <w:rsid w:val="00287F9B"/>
    <w:rsid w:val="00292822"/>
    <w:rsid w:val="002954B6"/>
    <w:rsid w:val="002965DF"/>
    <w:rsid w:val="002A3AC3"/>
    <w:rsid w:val="002B55D8"/>
    <w:rsid w:val="002D4556"/>
    <w:rsid w:val="002E1FF9"/>
    <w:rsid w:val="00303F26"/>
    <w:rsid w:val="00310C50"/>
    <w:rsid w:val="00312C37"/>
    <w:rsid w:val="00314021"/>
    <w:rsid w:val="00314C38"/>
    <w:rsid w:val="00320892"/>
    <w:rsid w:val="003223AF"/>
    <w:rsid w:val="0032565C"/>
    <w:rsid w:val="00332A1A"/>
    <w:rsid w:val="00343153"/>
    <w:rsid w:val="0034556E"/>
    <w:rsid w:val="00351007"/>
    <w:rsid w:val="00355BB2"/>
    <w:rsid w:val="00357B61"/>
    <w:rsid w:val="003642E8"/>
    <w:rsid w:val="0037148C"/>
    <w:rsid w:val="00385DDB"/>
    <w:rsid w:val="003A1684"/>
    <w:rsid w:val="003A7FAC"/>
    <w:rsid w:val="003C4F55"/>
    <w:rsid w:val="003C558A"/>
    <w:rsid w:val="003D2FA1"/>
    <w:rsid w:val="003D309E"/>
    <w:rsid w:val="003D6F87"/>
    <w:rsid w:val="003D7917"/>
    <w:rsid w:val="003E0B01"/>
    <w:rsid w:val="003E2601"/>
    <w:rsid w:val="003F11C0"/>
    <w:rsid w:val="003F2A7E"/>
    <w:rsid w:val="00413C04"/>
    <w:rsid w:val="00416F3D"/>
    <w:rsid w:val="00440FDB"/>
    <w:rsid w:val="004437D5"/>
    <w:rsid w:val="00453185"/>
    <w:rsid w:val="00463708"/>
    <w:rsid w:val="004821E5"/>
    <w:rsid w:val="00485258"/>
    <w:rsid w:val="0049246A"/>
    <w:rsid w:val="004964F4"/>
    <w:rsid w:val="00497AC4"/>
    <w:rsid w:val="004A2951"/>
    <w:rsid w:val="004B20C3"/>
    <w:rsid w:val="004C56EA"/>
    <w:rsid w:val="004C58A2"/>
    <w:rsid w:val="004C598A"/>
    <w:rsid w:val="004E399C"/>
    <w:rsid w:val="004F140A"/>
    <w:rsid w:val="00503876"/>
    <w:rsid w:val="005164FC"/>
    <w:rsid w:val="00526EA5"/>
    <w:rsid w:val="00534627"/>
    <w:rsid w:val="00547305"/>
    <w:rsid w:val="00547F74"/>
    <w:rsid w:val="005536D2"/>
    <w:rsid w:val="00553D38"/>
    <w:rsid w:val="00554A96"/>
    <w:rsid w:val="005701F1"/>
    <w:rsid w:val="005706AA"/>
    <w:rsid w:val="00571BBB"/>
    <w:rsid w:val="00580CA9"/>
    <w:rsid w:val="00582477"/>
    <w:rsid w:val="00587D6A"/>
    <w:rsid w:val="00593A22"/>
    <w:rsid w:val="005A6D48"/>
    <w:rsid w:val="005A7042"/>
    <w:rsid w:val="005A7902"/>
    <w:rsid w:val="005B1C27"/>
    <w:rsid w:val="005B54E2"/>
    <w:rsid w:val="005C3723"/>
    <w:rsid w:val="005D5A9D"/>
    <w:rsid w:val="005E51AC"/>
    <w:rsid w:val="005E7FE6"/>
    <w:rsid w:val="005F17FA"/>
    <w:rsid w:val="005F72C2"/>
    <w:rsid w:val="00604012"/>
    <w:rsid w:val="0061472B"/>
    <w:rsid w:val="00616415"/>
    <w:rsid w:val="0062071C"/>
    <w:rsid w:val="00620DA9"/>
    <w:rsid w:val="0063108B"/>
    <w:rsid w:val="00632DEE"/>
    <w:rsid w:val="00640F5F"/>
    <w:rsid w:val="006433AA"/>
    <w:rsid w:val="0065554F"/>
    <w:rsid w:val="00655971"/>
    <w:rsid w:val="006741D2"/>
    <w:rsid w:val="00682E2E"/>
    <w:rsid w:val="006837B7"/>
    <w:rsid w:val="00691EB6"/>
    <w:rsid w:val="006924E6"/>
    <w:rsid w:val="006931B1"/>
    <w:rsid w:val="00694552"/>
    <w:rsid w:val="00697EDB"/>
    <w:rsid w:val="006A6388"/>
    <w:rsid w:val="006B2024"/>
    <w:rsid w:val="006B475C"/>
    <w:rsid w:val="006B5B18"/>
    <w:rsid w:val="006D1035"/>
    <w:rsid w:val="006D4818"/>
    <w:rsid w:val="006E09E5"/>
    <w:rsid w:val="006E20F9"/>
    <w:rsid w:val="006E39DD"/>
    <w:rsid w:val="006F16F0"/>
    <w:rsid w:val="006F1907"/>
    <w:rsid w:val="007058BD"/>
    <w:rsid w:val="007078F1"/>
    <w:rsid w:val="00710856"/>
    <w:rsid w:val="0071393D"/>
    <w:rsid w:val="00717D9E"/>
    <w:rsid w:val="00725328"/>
    <w:rsid w:val="00744D5D"/>
    <w:rsid w:val="0075077D"/>
    <w:rsid w:val="007534E5"/>
    <w:rsid w:val="00773482"/>
    <w:rsid w:val="007A679D"/>
    <w:rsid w:val="007A6D8E"/>
    <w:rsid w:val="007B548D"/>
    <w:rsid w:val="007B6578"/>
    <w:rsid w:val="007F149C"/>
    <w:rsid w:val="007F7F58"/>
    <w:rsid w:val="00800B1C"/>
    <w:rsid w:val="008138FE"/>
    <w:rsid w:val="00815F4E"/>
    <w:rsid w:val="00817DA3"/>
    <w:rsid w:val="00821694"/>
    <w:rsid w:val="00826D82"/>
    <w:rsid w:val="00830338"/>
    <w:rsid w:val="008321E6"/>
    <w:rsid w:val="008472C5"/>
    <w:rsid w:val="00860CCB"/>
    <w:rsid w:val="00873511"/>
    <w:rsid w:val="00873E2B"/>
    <w:rsid w:val="0087512F"/>
    <w:rsid w:val="00897332"/>
    <w:rsid w:val="008B31EC"/>
    <w:rsid w:val="008C24F1"/>
    <w:rsid w:val="008C2B0B"/>
    <w:rsid w:val="008D031B"/>
    <w:rsid w:val="008D15D5"/>
    <w:rsid w:val="008D418B"/>
    <w:rsid w:val="008D4AC6"/>
    <w:rsid w:val="008E149C"/>
    <w:rsid w:val="008E338A"/>
    <w:rsid w:val="008E7413"/>
    <w:rsid w:val="008F7DAF"/>
    <w:rsid w:val="00902BB7"/>
    <w:rsid w:val="009153C1"/>
    <w:rsid w:val="009261E0"/>
    <w:rsid w:val="00931DB6"/>
    <w:rsid w:val="009546C2"/>
    <w:rsid w:val="009566DC"/>
    <w:rsid w:val="00956FC1"/>
    <w:rsid w:val="00957AA7"/>
    <w:rsid w:val="009669E1"/>
    <w:rsid w:val="00981CAB"/>
    <w:rsid w:val="00983FF1"/>
    <w:rsid w:val="00990531"/>
    <w:rsid w:val="00996445"/>
    <w:rsid w:val="009B5CE0"/>
    <w:rsid w:val="009C3AC4"/>
    <w:rsid w:val="009E0204"/>
    <w:rsid w:val="009F35B3"/>
    <w:rsid w:val="00A015CE"/>
    <w:rsid w:val="00A051F2"/>
    <w:rsid w:val="00A05DCC"/>
    <w:rsid w:val="00A13314"/>
    <w:rsid w:val="00A21908"/>
    <w:rsid w:val="00A26286"/>
    <w:rsid w:val="00A319D0"/>
    <w:rsid w:val="00A32B52"/>
    <w:rsid w:val="00A34A52"/>
    <w:rsid w:val="00A42C9F"/>
    <w:rsid w:val="00A47A68"/>
    <w:rsid w:val="00A50799"/>
    <w:rsid w:val="00A549DB"/>
    <w:rsid w:val="00A55021"/>
    <w:rsid w:val="00A57B10"/>
    <w:rsid w:val="00A67353"/>
    <w:rsid w:val="00A75527"/>
    <w:rsid w:val="00A757B6"/>
    <w:rsid w:val="00A7635C"/>
    <w:rsid w:val="00A86D76"/>
    <w:rsid w:val="00A94222"/>
    <w:rsid w:val="00A94271"/>
    <w:rsid w:val="00AB76C2"/>
    <w:rsid w:val="00AB76C5"/>
    <w:rsid w:val="00AC3B2E"/>
    <w:rsid w:val="00AC667C"/>
    <w:rsid w:val="00AD05E8"/>
    <w:rsid w:val="00AE31B1"/>
    <w:rsid w:val="00AF3D03"/>
    <w:rsid w:val="00AF4B71"/>
    <w:rsid w:val="00AF7EF5"/>
    <w:rsid w:val="00B03573"/>
    <w:rsid w:val="00B05587"/>
    <w:rsid w:val="00B11C81"/>
    <w:rsid w:val="00B121A9"/>
    <w:rsid w:val="00B125C9"/>
    <w:rsid w:val="00B1496A"/>
    <w:rsid w:val="00B153F0"/>
    <w:rsid w:val="00B215C5"/>
    <w:rsid w:val="00B21EE9"/>
    <w:rsid w:val="00B34086"/>
    <w:rsid w:val="00B34755"/>
    <w:rsid w:val="00B45930"/>
    <w:rsid w:val="00B54BB6"/>
    <w:rsid w:val="00B55843"/>
    <w:rsid w:val="00B661BE"/>
    <w:rsid w:val="00B66D59"/>
    <w:rsid w:val="00B73F13"/>
    <w:rsid w:val="00B75C23"/>
    <w:rsid w:val="00B84744"/>
    <w:rsid w:val="00BA34E6"/>
    <w:rsid w:val="00BA562B"/>
    <w:rsid w:val="00BA706E"/>
    <w:rsid w:val="00BA7E15"/>
    <w:rsid w:val="00BB1DC8"/>
    <w:rsid w:val="00BC2454"/>
    <w:rsid w:val="00BC3C5B"/>
    <w:rsid w:val="00BC5673"/>
    <w:rsid w:val="00BD414F"/>
    <w:rsid w:val="00BD78F8"/>
    <w:rsid w:val="00BE60A1"/>
    <w:rsid w:val="00BE7EA3"/>
    <w:rsid w:val="00BF2938"/>
    <w:rsid w:val="00C02BAB"/>
    <w:rsid w:val="00C04166"/>
    <w:rsid w:val="00C06846"/>
    <w:rsid w:val="00C21628"/>
    <w:rsid w:val="00C21C0A"/>
    <w:rsid w:val="00C239D8"/>
    <w:rsid w:val="00C33B27"/>
    <w:rsid w:val="00C42683"/>
    <w:rsid w:val="00C441F3"/>
    <w:rsid w:val="00C50FB5"/>
    <w:rsid w:val="00C51B63"/>
    <w:rsid w:val="00C53BCC"/>
    <w:rsid w:val="00C969C4"/>
    <w:rsid w:val="00CA26CC"/>
    <w:rsid w:val="00CB3488"/>
    <w:rsid w:val="00CB6DCA"/>
    <w:rsid w:val="00CC0E89"/>
    <w:rsid w:val="00CC6AB6"/>
    <w:rsid w:val="00CD1A90"/>
    <w:rsid w:val="00CE58D8"/>
    <w:rsid w:val="00CE5C33"/>
    <w:rsid w:val="00CE7147"/>
    <w:rsid w:val="00CE727C"/>
    <w:rsid w:val="00CF004E"/>
    <w:rsid w:val="00D04209"/>
    <w:rsid w:val="00D20517"/>
    <w:rsid w:val="00D252A1"/>
    <w:rsid w:val="00D25628"/>
    <w:rsid w:val="00D340FB"/>
    <w:rsid w:val="00D47557"/>
    <w:rsid w:val="00D72D3E"/>
    <w:rsid w:val="00D7557F"/>
    <w:rsid w:val="00D80DB1"/>
    <w:rsid w:val="00D87452"/>
    <w:rsid w:val="00D9639B"/>
    <w:rsid w:val="00D9689D"/>
    <w:rsid w:val="00D97187"/>
    <w:rsid w:val="00DA17FB"/>
    <w:rsid w:val="00DA566C"/>
    <w:rsid w:val="00DB24AB"/>
    <w:rsid w:val="00DC6544"/>
    <w:rsid w:val="00DD00C7"/>
    <w:rsid w:val="00DD6365"/>
    <w:rsid w:val="00DF4138"/>
    <w:rsid w:val="00DF7D5A"/>
    <w:rsid w:val="00E00AD8"/>
    <w:rsid w:val="00E01168"/>
    <w:rsid w:val="00E1774A"/>
    <w:rsid w:val="00E20669"/>
    <w:rsid w:val="00E2595A"/>
    <w:rsid w:val="00E32570"/>
    <w:rsid w:val="00E53008"/>
    <w:rsid w:val="00E54B28"/>
    <w:rsid w:val="00E6356D"/>
    <w:rsid w:val="00E63BA7"/>
    <w:rsid w:val="00E6473C"/>
    <w:rsid w:val="00E75AC7"/>
    <w:rsid w:val="00E81AEA"/>
    <w:rsid w:val="00E87BDE"/>
    <w:rsid w:val="00E92F60"/>
    <w:rsid w:val="00E97D1C"/>
    <w:rsid w:val="00EA2B8F"/>
    <w:rsid w:val="00EA50CF"/>
    <w:rsid w:val="00EA581A"/>
    <w:rsid w:val="00EA7EF1"/>
    <w:rsid w:val="00EB6C6A"/>
    <w:rsid w:val="00EB79D5"/>
    <w:rsid w:val="00EC143D"/>
    <w:rsid w:val="00EC1914"/>
    <w:rsid w:val="00EE2225"/>
    <w:rsid w:val="00EF25F3"/>
    <w:rsid w:val="00EF5CA6"/>
    <w:rsid w:val="00EF6D77"/>
    <w:rsid w:val="00F02AA5"/>
    <w:rsid w:val="00F111F6"/>
    <w:rsid w:val="00F1703F"/>
    <w:rsid w:val="00F201AF"/>
    <w:rsid w:val="00F23A16"/>
    <w:rsid w:val="00F33A6A"/>
    <w:rsid w:val="00F4076B"/>
    <w:rsid w:val="00F60E48"/>
    <w:rsid w:val="00F640FA"/>
    <w:rsid w:val="00F702BF"/>
    <w:rsid w:val="00F82F8B"/>
    <w:rsid w:val="00F848DE"/>
    <w:rsid w:val="00F86448"/>
    <w:rsid w:val="00F90682"/>
    <w:rsid w:val="00F93A2C"/>
    <w:rsid w:val="00F96D01"/>
    <w:rsid w:val="00FA18BC"/>
    <w:rsid w:val="00FA239F"/>
    <w:rsid w:val="00FB4B8A"/>
    <w:rsid w:val="00FB5D40"/>
    <w:rsid w:val="00FD1C4B"/>
    <w:rsid w:val="00FD2714"/>
    <w:rsid w:val="00FE2EAE"/>
    <w:rsid w:val="00FE51EC"/>
    <w:rsid w:val="00FF7074"/>
    <w:rsid w:val="00FF7A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FCA07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6A6388"/>
    <w:rPr>
      <w:rFonts w:ascii="Helvetica" w:hAnsi="Helvetica"/>
      <w:sz w:val="24"/>
      <w:szCs w:val="24"/>
    </w:rPr>
  </w:style>
  <w:style w:type="paragraph" w:styleId="Heading1">
    <w:name w:val="heading 1"/>
    <w:basedOn w:val="Body"/>
    <w:next w:val="Normal"/>
    <w:link w:val="Heading1Char"/>
    <w:uiPriority w:val="9"/>
    <w:qFormat/>
    <w:rsid w:val="006B475C"/>
    <w:pPr>
      <w:spacing w:line="360" w:lineRule="auto"/>
      <w:jc w:val="center"/>
      <w:outlineLvl w:val="0"/>
    </w:pPr>
    <w:rPr>
      <w:rFonts w:ascii="Helvetica" w:hAnsi="Helvetica"/>
      <w:b/>
      <w:bCs/>
      <w:sz w:val="24"/>
      <w:szCs w:val="24"/>
    </w:rPr>
  </w:style>
  <w:style w:type="paragraph" w:styleId="Heading2">
    <w:name w:val="heading 2"/>
    <w:basedOn w:val="Body"/>
    <w:next w:val="Normal"/>
    <w:link w:val="Heading2Char"/>
    <w:uiPriority w:val="9"/>
    <w:unhideWhenUsed/>
    <w:qFormat/>
    <w:rsid w:val="006B475C"/>
    <w:pPr>
      <w:jc w:val="center"/>
      <w:outlineLvl w:val="1"/>
    </w:pPr>
    <w:rPr>
      <w:rFonts w:ascii="Helvetica" w:hAnsi="Helvetica"/>
      <w:b/>
      <w:bCs/>
      <w:sz w:val="24"/>
      <w:szCs w:val="24"/>
    </w:rPr>
  </w:style>
  <w:style w:type="paragraph" w:styleId="Heading3">
    <w:name w:val="heading 3"/>
    <w:basedOn w:val="Body"/>
    <w:next w:val="Normal"/>
    <w:link w:val="Heading3Char"/>
    <w:uiPriority w:val="9"/>
    <w:unhideWhenUsed/>
    <w:qFormat/>
    <w:rsid w:val="006B475C"/>
    <w:pPr>
      <w:spacing w:line="480" w:lineRule="auto"/>
      <w:outlineLvl w:val="2"/>
    </w:pPr>
    <w:rPr>
      <w:rFonts w:ascii="Helvetica" w:hAnsi="Helvetica"/>
      <w:b/>
      <w:bCs/>
      <w:sz w:val="24"/>
      <w:szCs w:val="24"/>
    </w:rPr>
  </w:style>
  <w:style w:type="paragraph" w:styleId="Heading4">
    <w:name w:val="heading 4"/>
    <w:basedOn w:val="Heading3"/>
    <w:next w:val="Normal"/>
    <w:link w:val="Heading4Char"/>
    <w:uiPriority w:val="9"/>
    <w:unhideWhenUsed/>
    <w:qFormat/>
    <w:rsid w:val="007F7F58"/>
    <w:p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u w:val="single"/>
    </w:rPr>
  </w:style>
  <w:style w:type="paragraph" w:styleId="Header">
    <w:name w:val="header"/>
    <w:pPr>
      <w:tabs>
        <w:tab w:val="center" w:pos="4680"/>
        <w:tab w:val="right" w:pos="9360"/>
      </w:tabs>
    </w:pPr>
    <w:rPr>
      <w:rFonts w:ascii="LM Roman 12" w:eastAsia="LM Roman 12" w:hAnsi="LM Roman 12" w:cs="LM Roman 12"/>
      <w:color w:val="000000"/>
      <w:sz w:val="22"/>
      <w:szCs w:val="22"/>
      <w:u w:color="000000"/>
    </w:rPr>
  </w:style>
  <w:style w:type="paragraph" w:styleId="Footer">
    <w:name w:val="footer"/>
    <w:link w:val="FooterChar"/>
    <w:uiPriority w:val="99"/>
    <w:pPr>
      <w:pBdr>
        <w:top w:val="single" w:sz="8" w:space="0" w:color="000000"/>
      </w:pBdr>
      <w:tabs>
        <w:tab w:val="center" w:pos="4680"/>
        <w:tab w:val="right" w:pos="8620"/>
      </w:tabs>
    </w:pPr>
    <w:rPr>
      <w:rFonts w:ascii="Helvetica" w:hAnsi="Helvetica" w:cs="Arial Unicode MS"/>
      <w:color w:val="000000"/>
      <w:sz w:val="24"/>
      <w:szCs w:val="24"/>
      <w:u w:color="000000"/>
      <w:vertAlign w:val="superscript"/>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styleId="Title">
    <w:name w:val="Title"/>
    <w:next w:val="Body"/>
    <w:pPr>
      <w:suppressAutoHyphens/>
    </w:pPr>
    <w:rPr>
      <w:rFonts w:ascii="LM Roman Demi 10" w:eastAsia="LM Roman Demi 10" w:hAnsi="LM Roman Demi 10" w:cs="LM Roman Demi 10"/>
      <w:color w:val="000000"/>
      <w:sz w:val="56"/>
      <w:szCs w:val="56"/>
      <w:u w:color="000000"/>
    </w:rPr>
  </w:style>
  <w:style w:type="paragraph" w:customStyle="1" w:styleId="Body">
    <w:name w:val="Body"/>
    <w:pPr>
      <w:spacing w:after="160"/>
    </w:pPr>
    <w:rPr>
      <w:rFonts w:ascii="LM Roman 12" w:eastAsia="LM Roman 12" w:hAnsi="LM Roman 12" w:cs="LM Roman 12"/>
      <w:color w:val="000000"/>
      <w:sz w:val="22"/>
      <w:szCs w:val="22"/>
      <w:u w:color="000000"/>
    </w:rPr>
  </w:style>
  <w:style w:type="paragraph" w:customStyle="1" w:styleId="BodyA">
    <w:name w:val="Body A"/>
    <w:rPr>
      <w:rFonts w:ascii="Helvetica" w:hAnsi="Helvetica" w:cs="Arial Unicode MS"/>
      <w:color w:val="000000"/>
      <w:sz w:val="22"/>
      <w:szCs w:val="22"/>
      <w:u w:color="000000"/>
    </w:rPr>
  </w:style>
  <w:style w:type="paragraph" w:styleId="Caption">
    <w:name w:val="caption"/>
    <w:next w:val="Body"/>
    <w:pPr>
      <w:spacing w:after="200"/>
    </w:pPr>
    <w:rPr>
      <w:rFonts w:ascii="LM Roman 12" w:eastAsia="LM Roman 12" w:hAnsi="LM Roman 12" w:cs="LM Roman 12"/>
      <w:i/>
      <w:iCs/>
      <w:color w:val="242852"/>
      <w:sz w:val="18"/>
      <w:szCs w:val="18"/>
      <w:u w:color="242852"/>
    </w:rPr>
  </w:style>
  <w:style w:type="numbering" w:customStyle="1" w:styleId="ImportedStyle3">
    <w:name w:val="Imported Style 3"/>
    <w:pPr>
      <w:numPr>
        <w:numId w:val="1"/>
      </w:numPr>
    </w:pPr>
  </w:style>
  <w:style w:type="paragraph" w:styleId="FootnoteText">
    <w:name w:val="footnote text"/>
    <w:rsid w:val="00FB5D40"/>
    <w:pPr>
      <w:pBdr>
        <w:top w:val="none" w:sz="0" w:space="0" w:color="auto"/>
        <w:left w:val="none" w:sz="0" w:space="0" w:color="auto"/>
        <w:bottom w:val="none" w:sz="0" w:space="0" w:color="auto"/>
        <w:right w:val="none" w:sz="0" w:space="0" w:color="auto"/>
        <w:between w:val="none" w:sz="0" w:space="0" w:color="auto"/>
        <w:bar w:val="none" w:sz="0" w:color="auto"/>
      </w:pBdr>
    </w:pPr>
    <w:rPr>
      <w:rFonts w:ascii="LM Roman 12" w:eastAsia="LM Roman 12" w:hAnsi="LM Roman 12" w:cs="LM Roman 12"/>
      <w:color w:val="000000"/>
      <w:u w:color="000000"/>
    </w:rPr>
  </w:style>
  <w:style w:type="paragraph" w:customStyle="1" w:styleId="TableStyle1">
    <w:name w:val="Table Style 1"/>
    <w:rPr>
      <w:rFonts w:ascii="Helvetica" w:eastAsia="Helvetica" w:hAnsi="Helvetica" w:cs="Helvetica"/>
      <w:b/>
      <w:bCs/>
      <w:color w:val="000000"/>
    </w:rPr>
  </w:style>
  <w:style w:type="paragraph" w:styleId="Bibliography">
    <w:name w:val="Bibliography"/>
    <w:next w:val="Body"/>
    <w:pPr>
      <w:spacing w:after="160"/>
    </w:pPr>
    <w:rPr>
      <w:rFonts w:ascii="Helvetica" w:hAnsi="Helvetica" w:cs="Arial Unicode MS"/>
      <w:color w:val="000000"/>
      <w:sz w:val="24"/>
      <w:szCs w:val="24"/>
      <w:u w:color="000000"/>
    </w:rPr>
  </w:style>
  <w:style w:type="character" w:customStyle="1" w:styleId="Hyperlink0">
    <w:name w:val="Hyperlink.0"/>
    <w:basedOn w:val="Hyperlink"/>
    <w:rPr>
      <w:u w:val="single"/>
    </w:rPr>
  </w:style>
  <w:style w:type="paragraph" w:customStyle="1" w:styleId="Default">
    <w:name w:val="Default"/>
    <w:rPr>
      <w:rFonts w:ascii="Helvetica" w:eastAsia="Helvetica" w:hAnsi="Helvetica" w:cs="Helvetica"/>
      <w:color w:val="000000"/>
      <w:sz w:val="22"/>
      <w:szCs w:val="22"/>
    </w:rPr>
  </w:style>
  <w:style w:type="character" w:customStyle="1" w:styleId="Heading1Char">
    <w:name w:val="Heading 1 Char"/>
    <w:basedOn w:val="DefaultParagraphFont"/>
    <w:link w:val="Heading1"/>
    <w:uiPriority w:val="9"/>
    <w:rsid w:val="006B475C"/>
    <w:rPr>
      <w:rFonts w:ascii="Helvetica" w:eastAsia="LM Roman 12" w:hAnsi="Helvetica" w:cs="LM Roman 12"/>
      <w:b/>
      <w:bCs/>
      <w:color w:val="000000"/>
      <w:sz w:val="24"/>
      <w:szCs w:val="24"/>
      <w:u w:color="000000"/>
    </w:rPr>
  </w:style>
  <w:style w:type="paragraph" w:styleId="TOCHeading">
    <w:name w:val="TOC Heading"/>
    <w:basedOn w:val="Heading1"/>
    <w:next w:val="Normal"/>
    <w:uiPriority w:val="39"/>
    <w:unhideWhenUsed/>
    <w:qFormat/>
    <w:rsid w:val="004F140A"/>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outlineLvl w:val="9"/>
    </w:pPr>
    <w:rPr>
      <w:color w:val="374C80" w:themeColor="accent1" w:themeShade="BF"/>
      <w:sz w:val="28"/>
      <w:szCs w:val="28"/>
      <w:bdr w:val="none" w:sz="0" w:space="0" w:color="auto"/>
    </w:rPr>
  </w:style>
  <w:style w:type="paragraph" w:styleId="BalloonText">
    <w:name w:val="Balloon Text"/>
    <w:basedOn w:val="Normal"/>
    <w:link w:val="BalloonTextChar"/>
    <w:uiPriority w:val="99"/>
    <w:semiHidden/>
    <w:unhideWhenUsed/>
    <w:rsid w:val="004F140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F140A"/>
    <w:rPr>
      <w:rFonts w:ascii="Lucida Grande" w:hAnsi="Lucida Grande" w:cs="Lucida Grande"/>
      <w:sz w:val="18"/>
      <w:szCs w:val="18"/>
    </w:rPr>
  </w:style>
  <w:style w:type="paragraph" w:styleId="TOC1">
    <w:name w:val="toc 1"/>
    <w:basedOn w:val="Normal"/>
    <w:next w:val="Normal"/>
    <w:autoRedefine/>
    <w:uiPriority w:val="39"/>
    <w:unhideWhenUsed/>
    <w:rsid w:val="006D4818"/>
    <w:pPr>
      <w:tabs>
        <w:tab w:val="right" w:leader="dot" w:pos="8630"/>
      </w:tabs>
      <w:spacing w:before="120" w:line="480" w:lineRule="auto"/>
    </w:pPr>
  </w:style>
  <w:style w:type="paragraph" w:styleId="TOC2">
    <w:name w:val="toc 2"/>
    <w:basedOn w:val="Normal"/>
    <w:next w:val="Normal"/>
    <w:autoRedefine/>
    <w:uiPriority w:val="39"/>
    <w:unhideWhenUsed/>
    <w:rsid w:val="006D4818"/>
    <w:pPr>
      <w:tabs>
        <w:tab w:val="right" w:leader="dot" w:pos="8630"/>
      </w:tabs>
      <w:spacing w:line="480" w:lineRule="auto"/>
      <w:ind w:left="245"/>
    </w:pPr>
    <w:rPr>
      <w:szCs w:val="22"/>
    </w:rPr>
  </w:style>
  <w:style w:type="paragraph" w:styleId="TOC3">
    <w:name w:val="toc 3"/>
    <w:basedOn w:val="Normal"/>
    <w:next w:val="Normal"/>
    <w:autoRedefine/>
    <w:uiPriority w:val="39"/>
    <w:unhideWhenUsed/>
    <w:rsid w:val="00BA562B"/>
    <w:pPr>
      <w:spacing w:line="480" w:lineRule="auto"/>
      <w:ind w:left="475"/>
    </w:pPr>
    <w:rPr>
      <w:szCs w:val="22"/>
    </w:rPr>
  </w:style>
  <w:style w:type="paragraph" w:styleId="TOC4">
    <w:name w:val="toc 4"/>
    <w:basedOn w:val="Normal"/>
    <w:next w:val="Normal"/>
    <w:autoRedefine/>
    <w:uiPriority w:val="39"/>
    <w:unhideWhenUsed/>
    <w:rsid w:val="00BA562B"/>
    <w:pPr>
      <w:spacing w:line="480" w:lineRule="auto"/>
      <w:ind w:left="720"/>
    </w:pPr>
    <w:rPr>
      <w:szCs w:val="20"/>
    </w:rPr>
  </w:style>
  <w:style w:type="paragraph" w:styleId="TOC5">
    <w:name w:val="toc 5"/>
    <w:basedOn w:val="Normal"/>
    <w:next w:val="Normal"/>
    <w:autoRedefine/>
    <w:uiPriority w:val="39"/>
    <w:semiHidden/>
    <w:unhideWhenUsed/>
    <w:rsid w:val="00BA562B"/>
    <w:pPr>
      <w:spacing w:line="480" w:lineRule="auto"/>
      <w:ind w:left="965"/>
    </w:pPr>
    <w:rPr>
      <w:szCs w:val="20"/>
    </w:rPr>
  </w:style>
  <w:style w:type="paragraph" w:styleId="TOC6">
    <w:name w:val="toc 6"/>
    <w:basedOn w:val="Normal"/>
    <w:next w:val="Normal"/>
    <w:autoRedefine/>
    <w:uiPriority w:val="39"/>
    <w:semiHidden/>
    <w:unhideWhenUsed/>
    <w:rsid w:val="004F140A"/>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4F140A"/>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4F140A"/>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4F140A"/>
    <w:pPr>
      <w:ind w:left="1920"/>
    </w:pPr>
    <w:rPr>
      <w:rFonts w:asciiTheme="minorHAnsi" w:hAnsiTheme="minorHAnsi"/>
      <w:sz w:val="20"/>
      <w:szCs w:val="20"/>
    </w:rPr>
  </w:style>
  <w:style w:type="character" w:styleId="PageNumber">
    <w:name w:val="page number"/>
    <w:basedOn w:val="DefaultParagraphFont"/>
    <w:uiPriority w:val="99"/>
    <w:semiHidden/>
    <w:unhideWhenUsed/>
    <w:rsid w:val="00485258"/>
  </w:style>
  <w:style w:type="paragraph" w:styleId="EndnoteText">
    <w:name w:val="endnote text"/>
    <w:basedOn w:val="Normal"/>
    <w:link w:val="EndnoteTextChar"/>
    <w:uiPriority w:val="99"/>
    <w:unhideWhenUsed/>
    <w:rsid w:val="00FB5D40"/>
  </w:style>
  <w:style w:type="character" w:customStyle="1" w:styleId="EndnoteTextChar">
    <w:name w:val="Endnote Text Char"/>
    <w:basedOn w:val="DefaultParagraphFont"/>
    <w:link w:val="EndnoteText"/>
    <w:uiPriority w:val="99"/>
    <w:rsid w:val="00FB5D40"/>
    <w:rPr>
      <w:sz w:val="24"/>
      <w:szCs w:val="24"/>
    </w:rPr>
  </w:style>
  <w:style w:type="character" w:styleId="EndnoteReference">
    <w:name w:val="endnote reference"/>
    <w:basedOn w:val="DefaultParagraphFont"/>
    <w:uiPriority w:val="99"/>
    <w:unhideWhenUsed/>
    <w:rsid w:val="00FB5D40"/>
    <w:rPr>
      <w:vertAlign w:val="superscript"/>
    </w:rPr>
  </w:style>
  <w:style w:type="character" w:styleId="FootnoteReference">
    <w:name w:val="footnote reference"/>
    <w:basedOn w:val="DefaultParagraphFont"/>
    <w:uiPriority w:val="99"/>
    <w:unhideWhenUsed/>
    <w:rsid w:val="00FB5D40"/>
    <w:rPr>
      <w:vertAlign w:val="superscript"/>
    </w:rPr>
  </w:style>
  <w:style w:type="paragraph" w:styleId="NoSpacing">
    <w:name w:val="No Spacing"/>
    <w:basedOn w:val="Body"/>
    <w:uiPriority w:val="1"/>
    <w:qFormat/>
    <w:rsid w:val="007F7F58"/>
    <w:pPr>
      <w:spacing w:line="480" w:lineRule="auto"/>
    </w:pPr>
    <w:rPr>
      <w:rFonts w:ascii="Helvetica" w:eastAsia="Helvetica" w:hAnsi="Helvetica" w:cs="Helvetica"/>
      <w:sz w:val="24"/>
      <w:szCs w:val="24"/>
    </w:rPr>
  </w:style>
  <w:style w:type="character" w:styleId="PlaceholderText">
    <w:name w:val="Placeholder Text"/>
    <w:basedOn w:val="DefaultParagraphFont"/>
    <w:uiPriority w:val="99"/>
    <w:semiHidden/>
    <w:rsid w:val="00873E2B"/>
    <w:rPr>
      <w:color w:val="808080"/>
    </w:rPr>
  </w:style>
  <w:style w:type="character" w:customStyle="1" w:styleId="Heading2Char">
    <w:name w:val="Heading 2 Char"/>
    <w:basedOn w:val="DefaultParagraphFont"/>
    <w:link w:val="Heading2"/>
    <w:uiPriority w:val="9"/>
    <w:rsid w:val="006B475C"/>
    <w:rPr>
      <w:rFonts w:ascii="Helvetica" w:eastAsia="LM Roman 12" w:hAnsi="Helvetica" w:cs="LM Roman 12"/>
      <w:b/>
      <w:bCs/>
      <w:color w:val="000000"/>
      <w:sz w:val="24"/>
      <w:szCs w:val="24"/>
      <w:u w:color="000000"/>
    </w:rPr>
  </w:style>
  <w:style w:type="character" w:customStyle="1" w:styleId="Heading3Char">
    <w:name w:val="Heading 3 Char"/>
    <w:basedOn w:val="DefaultParagraphFont"/>
    <w:link w:val="Heading3"/>
    <w:uiPriority w:val="9"/>
    <w:rsid w:val="006B475C"/>
    <w:rPr>
      <w:rFonts w:ascii="Helvetica" w:eastAsia="LM Roman 12" w:hAnsi="Helvetica" w:cs="LM Roman 12"/>
      <w:b/>
      <w:bCs/>
      <w:color w:val="000000"/>
      <w:sz w:val="24"/>
      <w:szCs w:val="24"/>
      <w:u w:color="000000"/>
    </w:rPr>
  </w:style>
  <w:style w:type="character" w:customStyle="1" w:styleId="Heading4Char">
    <w:name w:val="Heading 4 Char"/>
    <w:basedOn w:val="DefaultParagraphFont"/>
    <w:link w:val="Heading4"/>
    <w:uiPriority w:val="9"/>
    <w:rsid w:val="007F7F58"/>
    <w:rPr>
      <w:rFonts w:ascii="Helvetica" w:eastAsia="LM Roman 12" w:hAnsi="Helvetica" w:cs="LM Roman 12"/>
      <w:b/>
      <w:bCs/>
      <w:color w:val="000000"/>
      <w:sz w:val="24"/>
      <w:szCs w:val="24"/>
      <w:u w:color="000000"/>
    </w:rPr>
  </w:style>
  <w:style w:type="paragraph" w:styleId="ListParagraph">
    <w:name w:val="List Paragraph"/>
    <w:basedOn w:val="Normal"/>
    <w:uiPriority w:val="34"/>
    <w:qFormat/>
    <w:rsid w:val="00B153F0"/>
    <w:pPr>
      <w:ind w:left="720"/>
      <w:contextualSpacing/>
    </w:pPr>
  </w:style>
  <w:style w:type="character" w:customStyle="1" w:styleId="FooterChar">
    <w:name w:val="Footer Char"/>
    <w:basedOn w:val="DefaultParagraphFont"/>
    <w:link w:val="Footer"/>
    <w:uiPriority w:val="99"/>
    <w:rsid w:val="00E54B28"/>
    <w:rPr>
      <w:rFonts w:ascii="Helvetica" w:hAnsi="Helvetica" w:cs="Arial Unicode MS"/>
      <w:color w:val="000000"/>
      <w:sz w:val="24"/>
      <w:szCs w:val="24"/>
      <w:u w:color="000000"/>
      <w:vertAlign w:val="superscript"/>
    </w:rPr>
  </w:style>
  <w:style w:type="table" w:styleId="TableGrid">
    <w:name w:val="Table Grid"/>
    <w:basedOn w:val="TableNormal"/>
    <w:uiPriority w:val="59"/>
    <w:rsid w:val="00AF7E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List2-Accent1">
    <w:name w:val="Medium List 2 Accent 1"/>
    <w:basedOn w:val="TableNormal"/>
    <w:uiPriority w:val="66"/>
    <w:rsid w:val="00640F5F"/>
    <w:pPr>
      <w:pBdr>
        <w:top w:val="none" w:sz="0" w:space="0" w:color="auto"/>
        <w:left w:val="none" w:sz="0" w:space="0" w:color="auto"/>
        <w:bottom w:val="none" w:sz="0" w:space="0" w:color="auto"/>
        <w:right w:val="none" w:sz="0" w:space="0" w:color="auto"/>
        <w:between w:val="none" w:sz="0" w:space="0" w:color="auto"/>
        <w:bar w:val="none" w:sz="0" w:color="auto"/>
      </w:pBdr>
    </w:pPr>
    <w:rPr>
      <w:rFonts w:asciiTheme="majorHAnsi" w:eastAsiaTheme="majorEastAsia" w:hAnsiTheme="majorHAnsi" w:cstheme="majorBidi"/>
      <w:color w:val="000000" w:themeColor="text1"/>
      <w:sz w:val="22"/>
      <w:szCs w:val="22"/>
      <w:bdr w:val="none" w:sz="0" w:space="0" w:color="auto"/>
    </w:rPr>
    <w:tblPr>
      <w:tblStyleRowBandSize w:val="1"/>
      <w:tblStyleColBandSize w:val="1"/>
      <w:tblBorders>
        <w:top w:val="single" w:sz="8" w:space="0" w:color="4A66AC" w:themeColor="accent1"/>
        <w:left w:val="single" w:sz="8" w:space="0" w:color="4A66AC" w:themeColor="accent1"/>
        <w:bottom w:val="single" w:sz="8" w:space="0" w:color="4A66AC" w:themeColor="accent1"/>
        <w:right w:val="single" w:sz="8" w:space="0" w:color="4A66AC" w:themeColor="accent1"/>
      </w:tblBorders>
    </w:tblPr>
    <w:tblStylePr w:type="firstRow">
      <w:rPr>
        <w:sz w:val="24"/>
        <w:szCs w:val="24"/>
      </w:rPr>
      <w:tblPr/>
      <w:tcPr>
        <w:tcBorders>
          <w:top w:val="nil"/>
          <w:left w:val="nil"/>
          <w:bottom w:val="single" w:sz="24" w:space="0" w:color="4A66AC" w:themeColor="accent1"/>
          <w:right w:val="nil"/>
          <w:insideH w:val="nil"/>
          <w:insideV w:val="nil"/>
        </w:tcBorders>
        <w:shd w:val="clear" w:color="auto" w:fill="FFFFFF" w:themeFill="background1"/>
      </w:tcPr>
    </w:tblStylePr>
    <w:tblStylePr w:type="lastRow">
      <w:tblPr/>
      <w:tcPr>
        <w:tcBorders>
          <w:top w:val="single" w:sz="8" w:space="0" w:color="4A66AC"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A66AC" w:themeColor="accent1"/>
          <w:insideH w:val="nil"/>
          <w:insideV w:val="nil"/>
        </w:tcBorders>
        <w:shd w:val="clear" w:color="auto" w:fill="FFFFFF" w:themeFill="background1"/>
      </w:tcPr>
    </w:tblStylePr>
    <w:tblStylePr w:type="lastCol">
      <w:tblPr/>
      <w:tcPr>
        <w:tcBorders>
          <w:top w:val="nil"/>
          <w:left w:val="single" w:sz="8" w:space="0" w:color="4A66A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1D8EB" w:themeFill="accent1" w:themeFillTint="3F"/>
      </w:tcPr>
    </w:tblStylePr>
    <w:tblStylePr w:type="band1Horz">
      <w:tblPr/>
      <w:tcPr>
        <w:tcBorders>
          <w:top w:val="nil"/>
          <w:bottom w:val="nil"/>
          <w:insideH w:val="nil"/>
          <w:insideV w:val="nil"/>
        </w:tcBorders>
        <w:shd w:val="clear" w:color="auto" w:fill="D1D8EB" w:themeFill="accent1" w:themeFillTint="3F"/>
      </w:tcPr>
    </w:tblStylePr>
    <w:tblStylePr w:type="nwCell">
      <w:tblPr/>
      <w:tcPr>
        <w:shd w:val="clear" w:color="auto" w:fill="FFFFFF" w:themeFill="background1"/>
      </w:tcPr>
    </w:tblStylePr>
    <w:tblStylePr w:type="swCell">
      <w:tblPr/>
      <w:tcPr>
        <w:tcBorders>
          <w:top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903197">
      <w:bodyDiv w:val="1"/>
      <w:marLeft w:val="0"/>
      <w:marRight w:val="0"/>
      <w:marTop w:val="0"/>
      <w:marBottom w:val="0"/>
      <w:divBdr>
        <w:top w:val="none" w:sz="0" w:space="0" w:color="auto"/>
        <w:left w:val="none" w:sz="0" w:space="0" w:color="auto"/>
        <w:bottom w:val="none" w:sz="0" w:space="0" w:color="auto"/>
        <w:right w:val="none" w:sz="0" w:space="0" w:color="auto"/>
      </w:divBdr>
    </w:div>
    <w:div w:id="188498189">
      <w:bodyDiv w:val="1"/>
      <w:marLeft w:val="0"/>
      <w:marRight w:val="0"/>
      <w:marTop w:val="0"/>
      <w:marBottom w:val="0"/>
      <w:divBdr>
        <w:top w:val="none" w:sz="0" w:space="0" w:color="auto"/>
        <w:left w:val="none" w:sz="0" w:space="0" w:color="auto"/>
        <w:bottom w:val="none" w:sz="0" w:space="0" w:color="auto"/>
        <w:right w:val="none" w:sz="0" w:space="0" w:color="auto"/>
      </w:divBdr>
    </w:div>
    <w:div w:id="200939957">
      <w:bodyDiv w:val="1"/>
      <w:marLeft w:val="0"/>
      <w:marRight w:val="0"/>
      <w:marTop w:val="0"/>
      <w:marBottom w:val="0"/>
      <w:divBdr>
        <w:top w:val="none" w:sz="0" w:space="0" w:color="auto"/>
        <w:left w:val="none" w:sz="0" w:space="0" w:color="auto"/>
        <w:bottom w:val="none" w:sz="0" w:space="0" w:color="auto"/>
        <w:right w:val="none" w:sz="0" w:space="0" w:color="auto"/>
      </w:divBdr>
    </w:div>
    <w:div w:id="256447798">
      <w:bodyDiv w:val="1"/>
      <w:marLeft w:val="0"/>
      <w:marRight w:val="0"/>
      <w:marTop w:val="0"/>
      <w:marBottom w:val="0"/>
      <w:divBdr>
        <w:top w:val="none" w:sz="0" w:space="0" w:color="auto"/>
        <w:left w:val="none" w:sz="0" w:space="0" w:color="auto"/>
        <w:bottom w:val="none" w:sz="0" w:space="0" w:color="auto"/>
        <w:right w:val="none" w:sz="0" w:space="0" w:color="auto"/>
      </w:divBdr>
    </w:div>
    <w:div w:id="343409568">
      <w:bodyDiv w:val="1"/>
      <w:marLeft w:val="0"/>
      <w:marRight w:val="0"/>
      <w:marTop w:val="0"/>
      <w:marBottom w:val="0"/>
      <w:divBdr>
        <w:top w:val="none" w:sz="0" w:space="0" w:color="auto"/>
        <w:left w:val="none" w:sz="0" w:space="0" w:color="auto"/>
        <w:bottom w:val="none" w:sz="0" w:space="0" w:color="auto"/>
        <w:right w:val="none" w:sz="0" w:space="0" w:color="auto"/>
      </w:divBdr>
    </w:div>
    <w:div w:id="357780366">
      <w:bodyDiv w:val="1"/>
      <w:marLeft w:val="0"/>
      <w:marRight w:val="0"/>
      <w:marTop w:val="0"/>
      <w:marBottom w:val="0"/>
      <w:divBdr>
        <w:top w:val="none" w:sz="0" w:space="0" w:color="auto"/>
        <w:left w:val="none" w:sz="0" w:space="0" w:color="auto"/>
        <w:bottom w:val="none" w:sz="0" w:space="0" w:color="auto"/>
        <w:right w:val="none" w:sz="0" w:space="0" w:color="auto"/>
      </w:divBdr>
    </w:div>
    <w:div w:id="438722799">
      <w:bodyDiv w:val="1"/>
      <w:marLeft w:val="0"/>
      <w:marRight w:val="0"/>
      <w:marTop w:val="0"/>
      <w:marBottom w:val="0"/>
      <w:divBdr>
        <w:top w:val="none" w:sz="0" w:space="0" w:color="auto"/>
        <w:left w:val="none" w:sz="0" w:space="0" w:color="auto"/>
        <w:bottom w:val="none" w:sz="0" w:space="0" w:color="auto"/>
        <w:right w:val="none" w:sz="0" w:space="0" w:color="auto"/>
      </w:divBdr>
    </w:div>
    <w:div w:id="560748937">
      <w:bodyDiv w:val="1"/>
      <w:marLeft w:val="0"/>
      <w:marRight w:val="0"/>
      <w:marTop w:val="0"/>
      <w:marBottom w:val="0"/>
      <w:divBdr>
        <w:top w:val="none" w:sz="0" w:space="0" w:color="auto"/>
        <w:left w:val="none" w:sz="0" w:space="0" w:color="auto"/>
        <w:bottom w:val="none" w:sz="0" w:space="0" w:color="auto"/>
        <w:right w:val="none" w:sz="0" w:space="0" w:color="auto"/>
      </w:divBdr>
    </w:div>
    <w:div w:id="588001098">
      <w:bodyDiv w:val="1"/>
      <w:marLeft w:val="0"/>
      <w:marRight w:val="0"/>
      <w:marTop w:val="0"/>
      <w:marBottom w:val="0"/>
      <w:divBdr>
        <w:top w:val="none" w:sz="0" w:space="0" w:color="auto"/>
        <w:left w:val="none" w:sz="0" w:space="0" w:color="auto"/>
        <w:bottom w:val="none" w:sz="0" w:space="0" w:color="auto"/>
        <w:right w:val="none" w:sz="0" w:space="0" w:color="auto"/>
      </w:divBdr>
    </w:div>
    <w:div w:id="659892489">
      <w:bodyDiv w:val="1"/>
      <w:marLeft w:val="0"/>
      <w:marRight w:val="0"/>
      <w:marTop w:val="0"/>
      <w:marBottom w:val="0"/>
      <w:divBdr>
        <w:top w:val="none" w:sz="0" w:space="0" w:color="auto"/>
        <w:left w:val="none" w:sz="0" w:space="0" w:color="auto"/>
        <w:bottom w:val="none" w:sz="0" w:space="0" w:color="auto"/>
        <w:right w:val="none" w:sz="0" w:space="0" w:color="auto"/>
      </w:divBdr>
    </w:div>
    <w:div w:id="1097016791">
      <w:bodyDiv w:val="1"/>
      <w:marLeft w:val="0"/>
      <w:marRight w:val="0"/>
      <w:marTop w:val="0"/>
      <w:marBottom w:val="0"/>
      <w:divBdr>
        <w:top w:val="none" w:sz="0" w:space="0" w:color="auto"/>
        <w:left w:val="none" w:sz="0" w:space="0" w:color="auto"/>
        <w:bottom w:val="none" w:sz="0" w:space="0" w:color="auto"/>
        <w:right w:val="none" w:sz="0" w:space="0" w:color="auto"/>
      </w:divBdr>
    </w:div>
    <w:div w:id="1105345969">
      <w:bodyDiv w:val="1"/>
      <w:marLeft w:val="0"/>
      <w:marRight w:val="0"/>
      <w:marTop w:val="0"/>
      <w:marBottom w:val="0"/>
      <w:divBdr>
        <w:top w:val="none" w:sz="0" w:space="0" w:color="auto"/>
        <w:left w:val="none" w:sz="0" w:space="0" w:color="auto"/>
        <w:bottom w:val="none" w:sz="0" w:space="0" w:color="auto"/>
        <w:right w:val="none" w:sz="0" w:space="0" w:color="auto"/>
      </w:divBdr>
    </w:div>
    <w:div w:id="1342270928">
      <w:bodyDiv w:val="1"/>
      <w:marLeft w:val="0"/>
      <w:marRight w:val="0"/>
      <w:marTop w:val="0"/>
      <w:marBottom w:val="0"/>
      <w:divBdr>
        <w:top w:val="none" w:sz="0" w:space="0" w:color="auto"/>
        <w:left w:val="none" w:sz="0" w:space="0" w:color="auto"/>
        <w:bottom w:val="none" w:sz="0" w:space="0" w:color="auto"/>
        <w:right w:val="none" w:sz="0" w:space="0" w:color="auto"/>
      </w:divBdr>
    </w:div>
    <w:div w:id="1358846317">
      <w:bodyDiv w:val="1"/>
      <w:marLeft w:val="0"/>
      <w:marRight w:val="0"/>
      <w:marTop w:val="0"/>
      <w:marBottom w:val="0"/>
      <w:divBdr>
        <w:top w:val="none" w:sz="0" w:space="0" w:color="auto"/>
        <w:left w:val="none" w:sz="0" w:space="0" w:color="auto"/>
        <w:bottom w:val="none" w:sz="0" w:space="0" w:color="auto"/>
        <w:right w:val="none" w:sz="0" w:space="0" w:color="auto"/>
      </w:divBdr>
    </w:div>
    <w:div w:id="1366250735">
      <w:bodyDiv w:val="1"/>
      <w:marLeft w:val="0"/>
      <w:marRight w:val="0"/>
      <w:marTop w:val="0"/>
      <w:marBottom w:val="0"/>
      <w:divBdr>
        <w:top w:val="none" w:sz="0" w:space="0" w:color="auto"/>
        <w:left w:val="none" w:sz="0" w:space="0" w:color="auto"/>
        <w:bottom w:val="none" w:sz="0" w:space="0" w:color="auto"/>
        <w:right w:val="none" w:sz="0" w:space="0" w:color="auto"/>
      </w:divBdr>
    </w:div>
    <w:div w:id="1412192938">
      <w:bodyDiv w:val="1"/>
      <w:marLeft w:val="0"/>
      <w:marRight w:val="0"/>
      <w:marTop w:val="0"/>
      <w:marBottom w:val="0"/>
      <w:divBdr>
        <w:top w:val="none" w:sz="0" w:space="0" w:color="auto"/>
        <w:left w:val="none" w:sz="0" w:space="0" w:color="auto"/>
        <w:bottom w:val="none" w:sz="0" w:space="0" w:color="auto"/>
        <w:right w:val="none" w:sz="0" w:space="0" w:color="auto"/>
      </w:divBdr>
    </w:div>
    <w:div w:id="1549220148">
      <w:bodyDiv w:val="1"/>
      <w:marLeft w:val="0"/>
      <w:marRight w:val="0"/>
      <w:marTop w:val="0"/>
      <w:marBottom w:val="0"/>
      <w:divBdr>
        <w:top w:val="none" w:sz="0" w:space="0" w:color="auto"/>
        <w:left w:val="none" w:sz="0" w:space="0" w:color="auto"/>
        <w:bottom w:val="none" w:sz="0" w:space="0" w:color="auto"/>
        <w:right w:val="none" w:sz="0" w:space="0" w:color="auto"/>
      </w:divBdr>
    </w:div>
    <w:div w:id="1603534947">
      <w:bodyDiv w:val="1"/>
      <w:marLeft w:val="0"/>
      <w:marRight w:val="0"/>
      <w:marTop w:val="0"/>
      <w:marBottom w:val="0"/>
      <w:divBdr>
        <w:top w:val="none" w:sz="0" w:space="0" w:color="auto"/>
        <w:left w:val="none" w:sz="0" w:space="0" w:color="auto"/>
        <w:bottom w:val="none" w:sz="0" w:space="0" w:color="auto"/>
        <w:right w:val="none" w:sz="0" w:space="0" w:color="auto"/>
      </w:divBdr>
    </w:div>
    <w:div w:id="1622541397">
      <w:bodyDiv w:val="1"/>
      <w:marLeft w:val="0"/>
      <w:marRight w:val="0"/>
      <w:marTop w:val="0"/>
      <w:marBottom w:val="0"/>
      <w:divBdr>
        <w:top w:val="none" w:sz="0" w:space="0" w:color="auto"/>
        <w:left w:val="none" w:sz="0" w:space="0" w:color="auto"/>
        <w:bottom w:val="none" w:sz="0" w:space="0" w:color="auto"/>
        <w:right w:val="none" w:sz="0" w:space="0" w:color="auto"/>
      </w:divBdr>
    </w:div>
    <w:div w:id="1624968490">
      <w:bodyDiv w:val="1"/>
      <w:marLeft w:val="0"/>
      <w:marRight w:val="0"/>
      <w:marTop w:val="0"/>
      <w:marBottom w:val="0"/>
      <w:divBdr>
        <w:top w:val="none" w:sz="0" w:space="0" w:color="auto"/>
        <w:left w:val="none" w:sz="0" w:space="0" w:color="auto"/>
        <w:bottom w:val="none" w:sz="0" w:space="0" w:color="auto"/>
        <w:right w:val="none" w:sz="0" w:space="0" w:color="auto"/>
      </w:divBdr>
      <w:divsChild>
        <w:div w:id="1813714848">
          <w:marLeft w:val="0"/>
          <w:marRight w:val="0"/>
          <w:marTop w:val="0"/>
          <w:marBottom w:val="0"/>
          <w:divBdr>
            <w:top w:val="none" w:sz="0" w:space="0" w:color="auto"/>
            <w:left w:val="none" w:sz="0" w:space="0" w:color="auto"/>
            <w:bottom w:val="none" w:sz="0" w:space="0" w:color="auto"/>
            <w:right w:val="none" w:sz="0" w:space="0" w:color="auto"/>
          </w:divBdr>
        </w:div>
      </w:divsChild>
    </w:div>
    <w:div w:id="1690453103">
      <w:bodyDiv w:val="1"/>
      <w:marLeft w:val="0"/>
      <w:marRight w:val="0"/>
      <w:marTop w:val="0"/>
      <w:marBottom w:val="0"/>
      <w:divBdr>
        <w:top w:val="none" w:sz="0" w:space="0" w:color="auto"/>
        <w:left w:val="none" w:sz="0" w:space="0" w:color="auto"/>
        <w:bottom w:val="none" w:sz="0" w:space="0" w:color="auto"/>
        <w:right w:val="none" w:sz="0" w:space="0" w:color="auto"/>
      </w:divBdr>
      <w:divsChild>
        <w:div w:id="2020352235">
          <w:marLeft w:val="0"/>
          <w:marRight w:val="0"/>
          <w:marTop w:val="0"/>
          <w:marBottom w:val="0"/>
          <w:divBdr>
            <w:top w:val="none" w:sz="0" w:space="0" w:color="auto"/>
            <w:left w:val="none" w:sz="0" w:space="0" w:color="auto"/>
            <w:bottom w:val="none" w:sz="0" w:space="0" w:color="auto"/>
            <w:right w:val="none" w:sz="0" w:space="0" w:color="auto"/>
          </w:divBdr>
        </w:div>
      </w:divsChild>
    </w:div>
    <w:div w:id="1759059323">
      <w:bodyDiv w:val="1"/>
      <w:marLeft w:val="0"/>
      <w:marRight w:val="0"/>
      <w:marTop w:val="0"/>
      <w:marBottom w:val="0"/>
      <w:divBdr>
        <w:top w:val="none" w:sz="0" w:space="0" w:color="auto"/>
        <w:left w:val="none" w:sz="0" w:space="0" w:color="auto"/>
        <w:bottom w:val="none" w:sz="0" w:space="0" w:color="auto"/>
        <w:right w:val="none" w:sz="0" w:space="0" w:color="auto"/>
      </w:divBdr>
    </w:div>
    <w:div w:id="20700292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footer" Target="footer3.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header" Target="header2.xml"/><Relationship Id="rId10" Type="http://schemas.openxmlformats.org/officeDocument/2006/relationships/footer" Target="footer2.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s>
</file>

<file path=word/theme/theme1.xml><?xml version="1.0" encoding="utf-8"?>
<a:theme xmlns:a="http://schemas.openxmlformats.org/drawingml/2006/main" name="Slate">
  <a:themeElements>
    <a:clrScheme name="Slate">
      <a:dk1>
        <a:srgbClr val="000000"/>
      </a:dk1>
      <a:lt1>
        <a:srgbClr val="FFFFFF"/>
      </a:lt1>
      <a:dk2>
        <a:srgbClr val="A7A7A7"/>
      </a:dk2>
      <a:lt2>
        <a:srgbClr val="535353"/>
      </a:lt2>
      <a:accent1>
        <a:srgbClr val="4A66AC"/>
      </a:accent1>
      <a:accent2>
        <a:srgbClr val="629DD1"/>
      </a:accent2>
      <a:accent3>
        <a:srgbClr val="297FD5"/>
      </a:accent3>
      <a:accent4>
        <a:srgbClr val="7F8FA9"/>
      </a:accent4>
      <a:accent5>
        <a:srgbClr val="5AA2AE"/>
      </a:accent5>
      <a:accent6>
        <a:srgbClr val="9D90A0"/>
      </a:accent6>
      <a:hlink>
        <a:srgbClr val="0000FF"/>
      </a:hlink>
      <a:folHlink>
        <a:srgbClr val="FF00FF"/>
      </a:folHlink>
    </a:clrScheme>
    <a:fontScheme name="Slate">
      <a:majorFont>
        <a:latin typeface="LM Roman Demi 10"/>
        <a:ea typeface="LM Roman Demi 10"/>
        <a:cs typeface="LM Roman Demi 10"/>
      </a:majorFont>
      <a:minorFont>
        <a:latin typeface="LM Roman 12"/>
        <a:ea typeface="LM Roman 12"/>
        <a:cs typeface="LM Roman 12"/>
      </a:minorFont>
    </a:fontScheme>
    <a:fmtScheme name="Sla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63500" dist="25400" dir="5400000" rotWithShape="0">
              <a:srgbClr val="000000">
                <a:alpha val="60000"/>
              </a:srgbClr>
            </a:outerShdw>
          </a:effectLst>
        </a:effectStyle>
        <a:effectStyle>
          <a:effectLst>
            <a:outerShdw blurRad="63500" dist="25400" dir="5400000" rotWithShape="0">
              <a:srgbClr val="000000">
                <a:alpha val="60000"/>
              </a:srgbClr>
            </a:outerShdw>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5875" cap="rnd">
          <a:solidFill>
            <a:schemeClr val="accent1"/>
          </a:solidFill>
          <a:prstDash val="solid"/>
          <a:round/>
        </a:ln>
        <a:effectLst>
          <a:outerShdw blurRad="63500" dist="25400" dir="5400000" rotWithShape="0">
            <a:srgbClr val="000000">
              <a:alpha val="60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LM Roman 12"/>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5875" cap="rnd">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457200" rtl="0" fontAlgn="auto" latinLnBrk="0" hangingPunct="0">
          <a:lnSpc>
            <a:spcPct val="100000"/>
          </a:lnSpc>
          <a:spcBef>
            <a:spcPts val="1000"/>
          </a:spcBef>
          <a:spcAft>
            <a:spcPts val="0"/>
          </a:spcAft>
          <a:buClrTx/>
          <a:buSzTx/>
          <a:buFontTx/>
          <a:buNone/>
          <a:tabLst/>
          <a:defRPr kumimoji="0" sz="900" b="0" i="1" u="none" strike="noStrike" cap="none" spc="0" normalizeH="0" baseline="0">
            <a:ln>
              <a:noFill/>
            </a:ln>
            <a:solidFill>
              <a:srgbClr val="242852"/>
            </a:solidFill>
            <a:effectLst/>
            <a:uFill>
              <a:solidFill>
                <a:srgbClr val="242852"/>
              </a:solidFill>
            </a:uFill>
            <a:latin typeface="+mn-lt"/>
            <a:ea typeface="+mn-ea"/>
            <a:cs typeface="+mn-cs"/>
            <a:sym typeface="LM Roman 12"/>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E058DF9-45A7-4ED3-A06A-974802DBC4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545</TotalTime>
  <Pages>49</Pages>
  <Words>8275</Words>
  <Characters>47173</Characters>
  <Application>Microsoft Office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Ryan Darras</cp:lastModifiedBy>
  <cp:revision>20</cp:revision>
  <cp:lastPrinted>2016-02-02T19:52:00Z</cp:lastPrinted>
  <dcterms:created xsi:type="dcterms:W3CDTF">2020-11-21T15:49:00Z</dcterms:created>
  <dcterms:modified xsi:type="dcterms:W3CDTF">2020-12-19T01:41:00Z</dcterms:modified>
</cp:coreProperties>
</file>